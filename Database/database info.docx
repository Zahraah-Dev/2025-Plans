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g6otvf7wnvv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-1133.8582677165355" w:right="-1174.7244094488178" w:firstLine="150"/>
        <w:rPr>
          <w:b w:val="1"/>
          <w:sz w:val="34"/>
          <w:szCs w:val="34"/>
        </w:rPr>
      </w:pPr>
      <w:bookmarkStart w:colFirst="0" w:colLast="0" w:name="_njxf2smavm0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Customer Master Data</w:t>
      </w:r>
    </w:p>
    <w:p w:rsidR="00000000" w:rsidDel="00000000" w:rsidP="00000000" w:rsidRDefault="00000000" w:rsidRPr="00000000" w14:paraId="00000003">
      <w:pPr>
        <w:numPr>
          <w:ilvl w:val="0"/>
          <w:numId w:val="557"/>
        </w:numPr>
        <w:spacing w:after="0" w:afterAutospacing="0" w:before="24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Identifiers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(internal), phone (E.164), email, social_id, device_id</w:t>
      </w:r>
    </w:p>
    <w:p w:rsidR="00000000" w:rsidDel="00000000" w:rsidP="00000000" w:rsidRDefault="00000000" w:rsidRPr="00000000" w14:paraId="00000004">
      <w:pPr>
        <w:numPr>
          <w:ilvl w:val="0"/>
          <w:numId w:val="557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: name, gender, birth year/age, city, country, preferred language &amp; currency</w:t>
      </w:r>
    </w:p>
    <w:p w:rsidR="00000000" w:rsidDel="00000000" w:rsidP="00000000" w:rsidRDefault="00000000" w:rsidRPr="00000000" w14:paraId="00000005">
      <w:pPr>
        <w:numPr>
          <w:ilvl w:val="0"/>
          <w:numId w:val="557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Acquisition</w:t>
      </w:r>
      <w:r w:rsidDel="00000000" w:rsidR="00000000" w:rsidRPr="00000000">
        <w:rPr>
          <w:rtl w:val="0"/>
        </w:rPr>
        <w:t xml:space="preserve">: First Source / Last Source (UTM: source, medium, campaign, term, content)</w:t>
      </w:r>
    </w:p>
    <w:p w:rsidR="00000000" w:rsidDel="00000000" w:rsidP="00000000" w:rsidRDefault="00000000" w:rsidRPr="00000000" w14:paraId="00000006">
      <w:pPr>
        <w:numPr>
          <w:ilvl w:val="0"/>
          <w:numId w:val="557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: registration date, last activity, sessions, devices used</w:t>
      </w:r>
    </w:p>
    <w:p w:rsidR="00000000" w:rsidDel="00000000" w:rsidP="00000000" w:rsidRDefault="00000000" w:rsidRPr="00000000" w14:paraId="00000007">
      <w:pPr>
        <w:numPr>
          <w:ilvl w:val="0"/>
          <w:numId w:val="557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Segments</w:t>
      </w:r>
      <w:r w:rsidDel="00000000" w:rsidR="00000000" w:rsidRPr="00000000">
        <w:rPr>
          <w:rtl w:val="0"/>
        </w:rPr>
        <w:t xml:space="preserve">: VIP, Active, Inactive, Cart Abandoner, COD High-Risk, New</w:t>
      </w:r>
    </w:p>
    <w:p w:rsidR="00000000" w:rsidDel="00000000" w:rsidP="00000000" w:rsidRDefault="00000000" w:rsidRPr="00000000" w14:paraId="00000008">
      <w:pPr>
        <w:numPr>
          <w:ilvl w:val="0"/>
          <w:numId w:val="557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: interests, AOV (average order value), LTV, risk score</w:t>
      </w:r>
    </w:p>
    <w:p w:rsidR="00000000" w:rsidDel="00000000" w:rsidP="00000000" w:rsidRDefault="00000000" w:rsidRPr="00000000" w14:paraId="00000009">
      <w:pPr>
        <w:numPr>
          <w:ilvl w:val="0"/>
          <w:numId w:val="557"/>
        </w:numPr>
        <w:spacing w:after="24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Privacy</w:t>
      </w:r>
      <w:r w:rsidDel="00000000" w:rsidR="00000000" w:rsidRPr="00000000">
        <w:rPr>
          <w:rtl w:val="0"/>
        </w:rPr>
        <w:t xml:space="preserve">: communication consents (SMS, Email, Push, WhatsApp)</w:t>
      </w:r>
    </w:p>
    <w:p w:rsidR="00000000" w:rsidDel="00000000" w:rsidP="00000000" w:rsidRDefault="00000000" w:rsidRPr="00000000" w14:paraId="0000000A">
      <w:pPr>
        <w:ind w:left="-1133.8582677165355" w:right="-1174.7244094488178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ind w:left="-1133.8582677165355" w:right="-1174.7244094488178" w:firstLine="150"/>
        <w:rPr>
          <w:b w:val="1"/>
          <w:sz w:val="34"/>
          <w:szCs w:val="34"/>
        </w:rPr>
      </w:pPr>
      <w:bookmarkStart w:colFirst="0" w:colLast="0" w:name="_kov66l7beeo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Product &amp; Catalog Data</w:t>
      </w:r>
    </w:p>
    <w:p w:rsidR="00000000" w:rsidDel="00000000" w:rsidP="00000000" w:rsidRDefault="00000000" w:rsidRPr="00000000" w14:paraId="0000000C">
      <w:pPr>
        <w:numPr>
          <w:ilvl w:val="0"/>
          <w:numId w:val="48"/>
        </w:numPr>
        <w:spacing w:after="0" w:afterAutospacing="0" w:before="24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Product Level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, name, description, brand, category/subcategory</w:t>
      </w:r>
    </w:p>
    <w:p w:rsidR="00000000" w:rsidDel="00000000" w:rsidP="00000000" w:rsidRDefault="00000000" w:rsidRPr="00000000" w14:paraId="0000000D">
      <w:pPr>
        <w:numPr>
          <w:ilvl w:val="0"/>
          <w:numId w:val="48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Variant Level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variant_id</w:t>
      </w:r>
      <w:r w:rsidDel="00000000" w:rsidR="00000000" w:rsidRPr="00000000">
        <w:rPr>
          <w:rtl w:val="0"/>
        </w:rPr>
        <w:t xml:space="preserve">, SKU, color, size, material, images, videos</w:t>
      </w:r>
    </w:p>
    <w:p w:rsidR="00000000" w:rsidDel="00000000" w:rsidP="00000000" w:rsidRDefault="00000000" w:rsidRPr="00000000" w14:paraId="0000000E">
      <w:pPr>
        <w:numPr>
          <w:ilvl w:val="0"/>
          <w:numId w:val="48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Pricing</w:t>
      </w:r>
      <w:r w:rsidDel="00000000" w:rsidR="00000000" w:rsidRPr="00000000">
        <w:rPr>
          <w:rtl w:val="0"/>
        </w:rPr>
        <w:t xml:space="preserve">: base price, discounted price, currency, validity dates</w:t>
      </w:r>
    </w:p>
    <w:p w:rsidR="00000000" w:rsidDel="00000000" w:rsidP="00000000" w:rsidRDefault="00000000" w:rsidRPr="00000000" w14:paraId="0000000F">
      <w:pPr>
        <w:numPr>
          <w:ilvl w:val="0"/>
          <w:numId w:val="48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: current stock, minimum stock,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stock_on_hand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available_to_promise</w:t>
      </w:r>
      <w:r w:rsidDel="00000000" w:rsidR="00000000" w:rsidRPr="00000000">
        <w:rPr>
          <w:rtl w:val="0"/>
        </w:rPr>
        <w:t xml:space="preserve"> (from ledger)</w:t>
      </w:r>
    </w:p>
    <w:p w:rsidR="00000000" w:rsidDel="00000000" w:rsidP="00000000" w:rsidRDefault="00000000" w:rsidRPr="00000000" w14:paraId="00000010">
      <w:pPr>
        <w:numPr>
          <w:ilvl w:val="0"/>
          <w:numId w:val="48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SEO keywords, badges (new, best-seller), seasonality tags</w:t>
      </w:r>
    </w:p>
    <w:p w:rsidR="00000000" w:rsidDel="00000000" w:rsidP="00000000" w:rsidRDefault="00000000" w:rsidRPr="00000000" w14:paraId="00000011">
      <w:pPr>
        <w:numPr>
          <w:ilvl w:val="0"/>
          <w:numId w:val="48"/>
        </w:numPr>
        <w:spacing w:after="24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: product views, add-to-cart, conversion rate</w:t>
      </w:r>
    </w:p>
    <w:p w:rsidR="00000000" w:rsidDel="00000000" w:rsidP="00000000" w:rsidRDefault="00000000" w:rsidRPr="00000000" w14:paraId="00000012">
      <w:pPr>
        <w:ind w:left="-1133.8582677165355" w:right="-1174.7244094488178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ind w:left="-1133.8582677165355" w:right="-1174.7244094488178" w:firstLine="150"/>
        <w:rPr>
          <w:b w:val="1"/>
          <w:sz w:val="34"/>
          <w:szCs w:val="34"/>
        </w:rPr>
      </w:pPr>
      <w:bookmarkStart w:colFirst="0" w:colLast="0" w:name="_mg4dn9ym9ol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Orders</w:t>
      </w:r>
    </w:p>
    <w:p w:rsidR="00000000" w:rsidDel="00000000" w:rsidP="00000000" w:rsidRDefault="00000000" w:rsidRPr="00000000" w14:paraId="00000014">
      <w:pPr>
        <w:numPr>
          <w:ilvl w:val="0"/>
          <w:numId w:val="385"/>
        </w:numPr>
        <w:spacing w:after="0" w:afterAutospacing="0" w:before="24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created_at, status (Created → Delivered/Returned/Cancelled)</w:t>
      </w:r>
    </w:p>
    <w:p w:rsidR="00000000" w:rsidDel="00000000" w:rsidP="00000000" w:rsidRDefault="00000000" w:rsidRPr="00000000" w14:paraId="00000015">
      <w:pPr>
        <w:numPr>
          <w:ilvl w:val="0"/>
          <w:numId w:val="385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Items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order_item_id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variant_id</w:t>
      </w:r>
      <w:r w:rsidDel="00000000" w:rsidR="00000000" w:rsidRPr="00000000">
        <w:rPr>
          <w:rtl w:val="0"/>
        </w:rPr>
        <w:t xml:space="preserve">, price, qty, discount, tax</w:t>
      </w:r>
    </w:p>
    <w:p w:rsidR="00000000" w:rsidDel="00000000" w:rsidP="00000000" w:rsidRDefault="00000000" w:rsidRPr="00000000" w14:paraId="00000016">
      <w:pPr>
        <w:numPr>
          <w:ilvl w:val="0"/>
          <w:numId w:val="385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: method (COD, Online, Wallet), status (Authorized, Captured, Refunded)</w:t>
      </w:r>
    </w:p>
    <w:p w:rsidR="00000000" w:rsidDel="00000000" w:rsidP="00000000" w:rsidRDefault="00000000" w:rsidRPr="00000000" w14:paraId="00000017">
      <w:pPr>
        <w:numPr>
          <w:ilvl w:val="0"/>
          <w:numId w:val="385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Shipping</w:t>
      </w:r>
      <w:r w:rsidDel="00000000" w:rsidR="00000000" w:rsidRPr="00000000">
        <w:rPr>
          <w:rtl w:val="0"/>
        </w:rPr>
        <w:t xml:space="preserve">: carrier, tracking number, fee, SLA, status (Shipped, Out for Delivery, Delivered, RTO)</w:t>
      </w:r>
    </w:p>
    <w:p w:rsidR="00000000" w:rsidDel="00000000" w:rsidP="00000000" w:rsidRDefault="00000000" w:rsidRPr="00000000" w14:paraId="00000018">
      <w:pPr>
        <w:numPr>
          <w:ilvl w:val="0"/>
          <w:numId w:val="385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: UTM source/medium/campaign at order level</w:t>
      </w:r>
    </w:p>
    <w:p w:rsidR="00000000" w:rsidDel="00000000" w:rsidP="00000000" w:rsidRDefault="00000000" w:rsidRPr="00000000" w14:paraId="00000019">
      <w:pPr>
        <w:numPr>
          <w:ilvl w:val="0"/>
          <w:numId w:val="385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Geo</w:t>
      </w:r>
      <w:r w:rsidDel="00000000" w:rsidR="00000000" w:rsidRPr="00000000">
        <w:rPr>
          <w:rtl w:val="0"/>
        </w:rPr>
        <w:t xml:space="preserve">: shipping address, city, region, zip code</w:t>
      </w:r>
    </w:p>
    <w:p w:rsidR="00000000" w:rsidDel="00000000" w:rsidP="00000000" w:rsidRDefault="00000000" w:rsidRPr="00000000" w14:paraId="0000001A">
      <w:pPr>
        <w:numPr>
          <w:ilvl w:val="0"/>
          <w:numId w:val="385"/>
        </w:numPr>
        <w:spacing w:after="24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Timestamps</w:t>
      </w:r>
      <w:r w:rsidDel="00000000" w:rsidR="00000000" w:rsidRPr="00000000">
        <w:rPr>
          <w:rtl w:val="0"/>
        </w:rPr>
        <w:t xml:space="preserve">: created, paid, shipped, delivered, cancelled</w:t>
      </w:r>
    </w:p>
    <w:p w:rsidR="00000000" w:rsidDel="00000000" w:rsidP="00000000" w:rsidRDefault="00000000" w:rsidRPr="00000000" w14:paraId="0000001B">
      <w:pPr>
        <w:ind w:left="-1133.8582677165355" w:right="-1174.7244094488178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ind w:left="-1133.8582677165355" w:right="-1174.7244094488178" w:firstLine="150"/>
        <w:rPr>
          <w:b w:val="1"/>
          <w:sz w:val="34"/>
          <w:szCs w:val="34"/>
        </w:rPr>
      </w:pPr>
      <w:bookmarkStart w:colFirst="0" w:colLast="0" w:name="_7we1nuw5lwm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Payments</w:t>
      </w:r>
    </w:p>
    <w:p w:rsidR="00000000" w:rsidDel="00000000" w:rsidP="00000000" w:rsidRDefault="00000000" w:rsidRPr="00000000" w14:paraId="0000001D">
      <w:pPr>
        <w:numPr>
          <w:ilvl w:val="0"/>
          <w:numId w:val="569"/>
        </w:numPr>
        <w:spacing w:after="0" w:afterAutospacing="0" w:before="24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method, amount, currency</w:t>
      </w:r>
    </w:p>
    <w:p w:rsidR="00000000" w:rsidDel="00000000" w:rsidP="00000000" w:rsidRDefault="00000000" w:rsidRPr="00000000" w14:paraId="0000001E">
      <w:pPr>
        <w:numPr>
          <w:ilvl w:val="0"/>
          <w:numId w:val="569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Authorized, Captured, Settled, Refunded, Failed</w:t>
      </w:r>
    </w:p>
    <w:p w:rsidR="00000000" w:rsidDel="00000000" w:rsidP="00000000" w:rsidRDefault="00000000" w:rsidRPr="00000000" w14:paraId="0000001F">
      <w:pPr>
        <w:numPr>
          <w:ilvl w:val="0"/>
          <w:numId w:val="569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Attempts</w:t>
      </w:r>
      <w:r w:rsidDel="00000000" w:rsidR="00000000" w:rsidRPr="00000000">
        <w:rPr>
          <w:rtl w:val="0"/>
        </w:rPr>
        <w:t xml:space="preserve">: log of retries &amp; errors</w:t>
      </w:r>
    </w:p>
    <w:p w:rsidR="00000000" w:rsidDel="00000000" w:rsidP="00000000" w:rsidRDefault="00000000" w:rsidRPr="00000000" w14:paraId="00000020">
      <w:pPr>
        <w:numPr>
          <w:ilvl w:val="0"/>
          <w:numId w:val="569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COD Settlement</w:t>
      </w:r>
      <w:r w:rsidDel="00000000" w:rsidR="00000000" w:rsidRPr="00000000">
        <w:rPr>
          <w:rtl w:val="0"/>
        </w:rPr>
        <w:t xml:space="preserve">: collected amount, courier, settlement date, bank transfer status</w:t>
      </w:r>
    </w:p>
    <w:p w:rsidR="00000000" w:rsidDel="00000000" w:rsidP="00000000" w:rsidRDefault="00000000" w:rsidRPr="00000000" w14:paraId="00000021">
      <w:pPr>
        <w:numPr>
          <w:ilvl w:val="0"/>
          <w:numId w:val="569"/>
        </w:numPr>
        <w:spacing w:after="24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Risk Profile</w:t>
      </w:r>
      <w:r w:rsidDel="00000000" w:rsidR="00000000" w:rsidRPr="00000000">
        <w:rPr>
          <w:rtl w:val="0"/>
        </w:rPr>
        <w:t xml:space="preserve">: allowed_state (Allowed/Temporarily Blocked), failed_cod_attempts, risk_score</w:t>
      </w:r>
    </w:p>
    <w:p w:rsidR="00000000" w:rsidDel="00000000" w:rsidP="00000000" w:rsidRDefault="00000000" w:rsidRPr="00000000" w14:paraId="00000022">
      <w:pPr>
        <w:ind w:left="-1133.8582677165355" w:right="-1174.7244094488178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ind w:left="-1133.8582677165355" w:right="-1174.7244094488178" w:firstLine="150"/>
        <w:rPr>
          <w:b w:val="1"/>
          <w:sz w:val="34"/>
          <w:szCs w:val="34"/>
        </w:rPr>
      </w:pPr>
      <w:bookmarkStart w:colFirst="0" w:colLast="0" w:name="_plwe4owy1dm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Shipments</w:t>
      </w:r>
    </w:p>
    <w:p w:rsidR="00000000" w:rsidDel="00000000" w:rsidP="00000000" w:rsidRDefault="00000000" w:rsidRPr="00000000" w14:paraId="00000024">
      <w:pPr>
        <w:numPr>
          <w:ilvl w:val="0"/>
          <w:numId w:val="412"/>
        </w:numPr>
        <w:spacing w:after="0" w:afterAutospacing="0" w:before="24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Identifiers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shipment_id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</w:p>
    <w:p w:rsidR="00000000" w:rsidDel="00000000" w:rsidP="00000000" w:rsidRDefault="00000000" w:rsidRPr="00000000" w14:paraId="00000025">
      <w:pPr>
        <w:numPr>
          <w:ilvl w:val="0"/>
          <w:numId w:val="412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rtl w:val="0"/>
        </w:rPr>
        <w:t xml:space="preserve">Carrier, service type (Standard, Express, Same-Day)</w:t>
      </w:r>
    </w:p>
    <w:p w:rsidR="00000000" w:rsidDel="00000000" w:rsidP="00000000" w:rsidRDefault="00000000" w:rsidRPr="00000000" w14:paraId="00000026">
      <w:pPr>
        <w:numPr>
          <w:ilvl w:val="0"/>
          <w:numId w:val="412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rtl w:val="0"/>
        </w:rPr>
        <w:t xml:space="preserve">Tracking number (AWB)</w:t>
      </w:r>
    </w:p>
    <w:p w:rsidR="00000000" w:rsidDel="00000000" w:rsidP="00000000" w:rsidRDefault="00000000" w:rsidRPr="00000000" w14:paraId="00000027">
      <w:pPr>
        <w:numPr>
          <w:ilvl w:val="0"/>
          <w:numId w:val="412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rtl w:val="0"/>
        </w:rPr>
        <w:t xml:space="preserve">Actual weight, chargeable weight</w:t>
      </w:r>
    </w:p>
    <w:p w:rsidR="00000000" w:rsidDel="00000000" w:rsidP="00000000" w:rsidRDefault="00000000" w:rsidRPr="00000000" w14:paraId="00000028">
      <w:pPr>
        <w:numPr>
          <w:ilvl w:val="0"/>
          <w:numId w:val="412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rtl w:val="0"/>
        </w:rPr>
        <w:t xml:space="preserve">Status: Created, Picked Up, In Transit, Out for Delivery, Delivered, RTO, Failed</w:t>
      </w:r>
    </w:p>
    <w:p w:rsidR="00000000" w:rsidDel="00000000" w:rsidP="00000000" w:rsidRDefault="00000000" w:rsidRPr="00000000" w14:paraId="00000029">
      <w:pPr>
        <w:numPr>
          <w:ilvl w:val="0"/>
          <w:numId w:val="412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rtl w:val="0"/>
        </w:rPr>
        <w:t xml:space="preserve">Delivery attempts (with reason: wrong address, refused, not available)</w:t>
      </w:r>
    </w:p>
    <w:p w:rsidR="00000000" w:rsidDel="00000000" w:rsidP="00000000" w:rsidRDefault="00000000" w:rsidRPr="00000000" w14:paraId="0000002A">
      <w:pPr>
        <w:numPr>
          <w:ilvl w:val="0"/>
          <w:numId w:val="412"/>
        </w:numPr>
        <w:spacing w:after="240" w:before="0" w:beforeAutospacing="0" w:lineRule="auto"/>
        <w:ind w:left="-1133.8582677165355" w:right="-1174.7244094488178" w:firstLine="150"/>
      </w:pPr>
      <w:r w:rsidDel="00000000" w:rsidR="00000000" w:rsidRPr="00000000">
        <w:rPr>
          <w:rtl w:val="0"/>
        </w:rPr>
        <w:t xml:space="preserve">Timestamps: created, picked, first attempt, delivered, RTO</w:t>
      </w:r>
    </w:p>
    <w:p w:rsidR="00000000" w:rsidDel="00000000" w:rsidP="00000000" w:rsidRDefault="00000000" w:rsidRPr="00000000" w14:paraId="0000002B">
      <w:pPr>
        <w:ind w:left="-1133.8582677165355" w:right="-1174.7244094488178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ind w:left="-1133.8582677165355" w:right="-1174.7244094488178" w:firstLine="150"/>
        <w:rPr>
          <w:b w:val="1"/>
          <w:sz w:val="34"/>
          <w:szCs w:val="34"/>
        </w:rPr>
      </w:pPr>
      <w:bookmarkStart w:colFirst="0" w:colLast="0" w:name="_t4qucdv7lpf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Returns / RMA</w:t>
      </w:r>
    </w:p>
    <w:p w:rsidR="00000000" w:rsidDel="00000000" w:rsidP="00000000" w:rsidRDefault="00000000" w:rsidRPr="00000000" w14:paraId="0000002D">
      <w:pPr>
        <w:numPr>
          <w:ilvl w:val="0"/>
          <w:numId w:val="216"/>
        </w:numPr>
        <w:spacing w:after="0" w:afterAutospacing="0" w:before="24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order_item_id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</w:p>
    <w:p w:rsidR="00000000" w:rsidDel="00000000" w:rsidP="00000000" w:rsidRDefault="00000000" w:rsidRPr="00000000" w14:paraId="0000002E">
      <w:pPr>
        <w:numPr>
          <w:ilvl w:val="0"/>
          <w:numId w:val="216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rtl w:val="0"/>
        </w:rPr>
        <w:t xml:space="preserve">Type: Return, Replace, Refund</w:t>
      </w:r>
    </w:p>
    <w:p w:rsidR="00000000" w:rsidDel="00000000" w:rsidP="00000000" w:rsidRDefault="00000000" w:rsidRPr="00000000" w14:paraId="0000002F">
      <w:pPr>
        <w:numPr>
          <w:ilvl w:val="0"/>
          <w:numId w:val="216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rtl w:val="0"/>
        </w:rPr>
        <w:t xml:space="preserve">Reason Codes: defective, wrong size, not satisfied…</w:t>
      </w:r>
    </w:p>
    <w:p w:rsidR="00000000" w:rsidDel="00000000" w:rsidP="00000000" w:rsidRDefault="00000000" w:rsidRPr="00000000" w14:paraId="00000030">
      <w:pPr>
        <w:numPr>
          <w:ilvl w:val="0"/>
          <w:numId w:val="216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rtl w:val="0"/>
        </w:rPr>
        <w:t xml:space="preserve">Resolution: Approved/Rejected/Pending</w:t>
      </w:r>
    </w:p>
    <w:p w:rsidR="00000000" w:rsidDel="00000000" w:rsidP="00000000" w:rsidRDefault="00000000" w:rsidRPr="00000000" w14:paraId="00000031">
      <w:pPr>
        <w:numPr>
          <w:ilvl w:val="0"/>
          <w:numId w:val="216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rtl w:val="0"/>
        </w:rPr>
        <w:t xml:space="preserve">Refund method: cash, wallet, voucher</w:t>
      </w:r>
    </w:p>
    <w:p w:rsidR="00000000" w:rsidDel="00000000" w:rsidP="00000000" w:rsidRDefault="00000000" w:rsidRPr="00000000" w14:paraId="00000032">
      <w:pPr>
        <w:numPr>
          <w:ilvl w:val="0"/>
          <w:numId w:val="216"/>
        </w:numPr>
        <w:spacing w:after="240" w:before="0" w:beforeAutospacing="0" w:lineRule="auto"/>
        <w:ind w:left="-1133.8582677165355" w:right="-1174.7244094488178" w:firstLine="150"/>
      </w:pPr>
      <w:r w:rsidDel="00000000" w:rsidR="00000000" w:rsidRPr="00000000">
        <w:rPr>
          <w:rtl w:val="0"/>
        </w:rPr>
        <w:t xml:space="preserve">Timestamps: opened, received, inspected, closed</w:t>
      </w:r>
    </w:p>
    <w:p w:rsidR="00000000" w:rsidDel="00000000" w:rsidP="00000000" w:rsidRDefault="00000000" w:rsidRPr="00000000" w14:paraId="00000033">
      <w:pPr>
        <w:ind w:left="-1133.8582677165355" w:right="-1174.7244094488178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ind w:left="-1133.8582677165355" w:right="-1174.7244094488178" w:firstLine="150"/>
        <w:rPr>
          <w:b w:val="1"/>
          <w:sz w:val="34"/>
          <w:szCs w:val="34"/>
        </w:rPr>
      </w:pPr>
      <w:bookmarkStart w:colFirst="0" w:colLast="0" w:name="_644i8s8lyzt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Wallet &amp; Promotions</w:t>
      </w:r>
    </w:p>
    <w:p w:rsidR="00000000" w:rsidDel="00000000" w:rsidP="00000000" w:rsidRDefault="00000000" w:rsidRPr="00000000" w14:paraId="00000035">
      <w:pPr>
        <w:numPr>
          <w:ilvl w:val="0"/>
          <w:numId w:val="279"/>
        </w:numPr>
        <w:spacing w:after="0" w:afterAutospacing="0" w:before="24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Wallet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balance, credits, debits, holds</w:t>
      </w:r>
    </w:p>
    <w:p w:rsidR="00000000" w:rsidDel="00000000" w:rsidP="00000000" w:rsidRDefault="00000000" w:rsidRPr="00000000" w14:paraId="00000036">
      <w:pPr>
        <w:numPr>
          <w:ilvl w:val="0"/>
          <w:numId w:val="279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Sources</w:t>
      </w:r>
      <w:r w:rsidDel="00000000" w:rsidR="00000000" w:rsidRPr="00000000">
        <w:rPr>
          <w:rtl w:val="0"/>
        </w:rPr>
        <w:t xml:space="preserve">: RMA refunds, cashback, gift cards, promo codes</w:t>
      </w:r>
    </w:p>
    <w:p w:rsidR="00000000" w:rsidDel="00000000" w:rsidP="00000000" w:rsidRDefault="00000000" w:rsidRPr="00000000" w14:paraId="00000037">
      <w:pPr>
        <w:numPr>
          <w:ilvl w:val="0"/>
          <w:numId w:val="279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Coupons</w:t>
      </w:r>
      <w:r w:rsidDel="00000000" w:rsidR="00000000" w:rsidRPr="00000000">
        <w:rPr>
          <w:rtl w:val="0"/>
        </w:rPr>
        <w:t xml:space="preserve">: code, type (percentage/fixed), min order value, validity dates, usage count</w:t>
      </w:r>
    </w:p>
    <w:p w:rsidR="00000000" w:rsidDel="00000000" w:rsidP="00000000" w:rsidRDefault="00000000" w:rsidRPr="00000000" w14:paraId="00000038">
      <w:pPr>
        <w:numPr>
          <w:ilvl w:val="0"/>
          <w:numId w:val="279"/>
        </w:numPr>
        <w:spacing w:after="24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Loyalty Program</w:t>
      </w:r>
      <w:r w:rsidDel="00000000" w:rsidR="00000000" w:rsidRPr="00000000">
        <w:rPr>
          <w:rtl w:val="0"/>
        </w:rPr>
        <w:t xml:space="preserve">: points balance, tier (silver/gold/vip)</w:t>
      </w:r>
    </w:p>
    <w:p w:rsidR="00000000" w:rsidDel="00000000" w:rsidP="00000000" w:rsidRDefault="00000000" w:rsidRPr="00000000" w14:paraId="00000039">
      <w:pPr>
        <w:ind w:left="-1133.8582677165355" w:right="-1174.7244094488178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ind w:left="-1133.8582677165355" w:right="-1174.7244094488178" w:firstLine="150"/>
        <w:rPr>
          <w:b w:val="1"/>
          <w:sz w:val="34"/>
          <w:szCs w:val="34"/>
        </w:rPr>
      </w:pPr>
      <w:bookmarkStart w:colFirst="0" w:colLast="0" w:name="_wrmi5bsuhqw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Marketing &amp; Analytics</w:t>
      </w:r>
    </w:p>
    <w:p w:rsidR="00000000" w:rsidDel="00000000" w:rsidP="00000000" w:rsidRDefault="00000000" w:rsidRPr="00000000" w14:paraId="0000003B">
      <w:pPr>
        <w:numPr>
          <w:ilvl w:val="0"/>
          <w:numId w:val="130"/>
        </w:numPr>
        <w:spacing w:after="0" w:afterAutospacing="0" w:before="24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GA4/Firebase Events</w:t>
      </w:r>
      <w:r w:rsidDel="00000000" w:rsidR="00000000" w:rsidRPr="00000000">
        <w:rPr>
          <w:rtl w:val="0"/>
        </w:rPr>
        <w:t xml:space="preserve">: app_open, view_item, add_to_cart, begin_checkout, purchase</w:t>
      </w:r>
    </w:p>
    <w:p w:rsidR="00000000" w:rsidDel="00000000" w:rsidP="00000000" w:rsidRDefault="00000000" w:rsidRPr="00000000" w14:paraId="0000003C">
      <w:pPr>
        <w:numPr>
          <w:ilvl w:val="0"/>
          <w:numId w:val="130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Attribution</w:t>
      </w:r>
      <w:r w:rsidDel="00000000" w:rsidR="00000000" w:rsidRPr="00000000">
        <w:rPr>
          <w:rtl w:val="0"/>
        </w:rPr>
        <w:t xml:space="preserve">: first_source, last_source, medium, campaign, term, content</w:t>
      </w:r>
    </w:p>
    <w:p w:rsidR="00000000" w:rsidDel="00000000" w:rsidP="00000000" w:rsidRDefault="00000000" w:rsidRPr="00000000" w14:paraId="0000003D">
      <w:pPr>
        <w:numPr>
          <w:ilvl w:val="0"/>
          <w:numId w:val="130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Cohorts</w:t>
      </w:r>
      <w:r w:rsidDel="00000000" w:rsidR="00000000" w:rsidRPr="00000000">
        <w:rPr>
          <w:rtl w:val="0"/>
        </w:rPr>
        <w:t xml:space="preserve">: weekly/monthly (first registration or first purchase)</w:t>
      </w:r>
    </w:p>
    <w:p w:rsidR="00000000" w:rsidDel="00000000" w:rsidP="00000000" w:rsidRDefault="00000000" w:rsidRPr="00000000" w14:paraId="0000003E">
      <w:pPr>
        <w:numPr>
          <w:ilvl w:val="0"/>
          <w:numId w:val="130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Retention</w:t>
      </w:r>
      <w:r w:rsidDel="00000000" w:rsidR="00000000" w:rsidRPr="00000000">
        <w:rPr>
          <w:rtl w:val="0"/>
        </w:rPr>
        <w:t xml:space="preserve">: W1/W4, M1/M3 (activity &amp; purchase retention)</w:t>
      </w:r>
    </w:p>
    <w:p w:rsidR="00000000" w:rsidDel="00000000" w:rsidP="00000000" w:rsidRDefault="00000000" w:rsidRPr="00000000" w14:paraId="0000003F">
      <w:pPr>
        <w:numPr>
          <w:ilvl w:val="0"/>
          <w:numId w:val="130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Funnel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Visit → Product View → Add to Cart → Checkout → Purchase</w:t>
      </w:r>
    </w:p>
    <w:p w:rsidR="00000000" w:rsidDel="00000000" w:rsidP="00000000" w:rsidRDefault="00000000" w:rsidRPr="00000000" w14:paraId="00000040">
      <w:pPr>
        <w:numPr>
          <w:ilvl w:val="0"/>
          <w:numId w:val="130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Cart Abandonment</w:t>
      </w:r>
      <w:r w:rsidDel="00000000" w:rsidR="00000000" w:rsidRPr="00000000">
        <w:rPr>
          <w:rtl w:val="0"/>
        </w:rPr>
        <w:t xml:space="preserve">: abandonment rate, recovery rate</w:t>
      </w:r>
    </w:p>
    <w:p w:rsidR="00000000" w:rsidDel="00000000" w:rsidP="00000000" w:rsidRDefault="00000000" w:rsidRPr="00000000" w14:paraId="00000041">
      <w:pPr>
        <w:numPr>
          <w:ilvl w:val="0"/>
          <w:numId w:val="130"/>
        </w:numPr>
        <w:spacing w:after="24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Reactivation</w:t>
      </w:r>
      <w:r w:rsidDel="00000000" w:rsidR="00000000" w:rsidRPr="00000000">
        <w:rPr>
          <w:rtl w:val="0"/>
        </w:rPr>
        <w:t xml:space="preserve">: inactive customers reactivated after campaigns</w:t>
      </w:r>
    </w:p>
    <w:p w:rsidR="00000000" w:rsidDel="00000000" w:rsidP="00000000" w:rsidRDefault="00000000" w:rsidRPr="00000000" w14:paraId="00000042">
      <w:pPr>
        <w:ind w:left="-1133.8582677165355" w:right="-1174.7244094488178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ind w:left="-1133.8582677165355" w:right="-1174.7244094488178" w:firstLine="150"/>
        <w:rPr>
          <w:b w:val="1"/>
          <w:sz w:val="34"/>
          <w:szCs w:val="34"/>
        </w:rPr>
      </w:pPr>
      <w:bookmarkStart w:colFirst="0" w:colLast="0" w:name="_7ze0hqd3j1j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Operations KPIs</w:t>
      </w:r>
    </w:p>
    <w:p w:rsidR="00000000" w:rsidDel="00000000" w:rsidP="00000000" w:rsidRDefault="00000000" w:rsidRPr="00000000" w14:paraId="00000044">
      <w:pPr>
        <w:numPr>
          <w:ilvl w:val="0"/>
          <w:numId w:val="178"/>
        </w:numPr>
        <w:spacing w:after="0" w:afterAutospacing="0" w:before="24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: turnover ratio, days of supply, out-of-stock %</w:t>
      </w:r>
    </w:p>
    <w:p w:rsidR="00000000" w:rsidDel="00000000" w:rsidP="00000000" w:rsidRDefault="00000000" w:rsidRPr="00000000" w14:paraId="00000045">
      <w:pPr>
        <w:numPr>
          <w:ilvl w:val="0"/>
          <w:numId w:val="178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Shipping</w:t>
      </w:r>
      <w:r w:rsidDel="00000000" w:rsidR="00000000" w:rsidRPr="00000000">
        <w:rPr>
          <w:rtl w:val="0"/>
        </w:rPr>
        <w:t xml:space="preserve">: SLA adherence %, success rate, RTO %, avg delivery time</w:t>
      </w:r>
    </w:p>
    <w:p w:rsidR="00000000" w:rsidDel="00000000" w:rsidP="00000000" w:rsidRDefault="00000000" w:rsidRPr="00000000" w14:paraId="00000046">
      <w:pPr>
        <w:numPr>
          <w:ilvl w:val="0"/>
          <w:numId w:val="178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: COD fail rate, online payment success %, avg refund processing time</w:t>
      </w:r>
    </w:p>
    <w:p w:rsidR="00000000" w:rsidDel="00000000" w:rsidP="00000000" w:rsidRDefault="00000000" w:rsidRPr="00000000" w14:paraId="00000047">
      <w:pPr>
        <w:numPr>
          <w:ilvl w:val="0"/>
          <w:numId w:val="178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: CAC, LTV, repeat rate, reactivation rate</w:t>
      </w:r>
    </w:p>
    <w:p w:rsidR="00000000" w:rsidDel="00000000" w:rsidP="00000000" w:rsidRDefault="00000000" w:rsidRPr="00000000" w14:paraId="00000048">
      <w:pPr>
        <w:numPr>
          <w:ilvl w:val="0"/>
          <w:numId w:val="178"/>
        </w:numPr>
        <w:spacing w:after="24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: ROAS, CPA, first vs last touch impact</w:t>
      </w:r>
    </w:p>
    <w:p w:rsidR="00000000" w:rsidDel="00000000" w:rsidP="00000000" w:rsidRDefault="00000000" w:rsidRPr="00000000" w14:paraId="00000049">
      <w:pPr>
        <w:ind w:left="-1133.8582677165355" w:right="-1174.7244094488178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ind w:left="-1133.8582677165355" w:right="-1174.7244094488178" w:firstLine="150"/>
        <w:rPr>
          <w:b w:val="1"/>
          <w:sz w:val="34"/>
          <w:szCs w:val="34"/>
        </w:rPr>
      </w:pPr>
      <w:bookmarkStart w:colFirst="0" w:colLast="0" w:name="_21ok7kzhkq5x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Advanced Data</w:t>
      </w:r>
    </w:p>
    <w:p w:rsidR="00000000" w:rsidDel="00000000" w:rsidP="00000000" w:rsidRDefault="00000000" w:rsidRPr="00000000" w14:paraId="0000004B">
      <w:pPr>
        <w:numPr>
          <w:ilvl w:val="0"/>
          <w:numId w:val="436"/>
        </w:numPr>
        <w:spacing w:after="0" w:afterAutospacing="0" w:before="24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Logs</w:t>
      </w:r>
      <w:r w:rsidDel="00000000" w:rsidR="00000000" w:rsidRPr="00000000">
        <w:rPr>
          <w:rtl w:val="0"/>
        </w:rPr>
        <w:t xml:space="preserve">: app usage, errors, crashes</w:t>
      </w:r>
    </w:p>
    <w:p w:rsidR="00000000" w:rsidDel="00000000" w:rsidP="00000000" w:rsidRDefault="00000000" w:rsidRPr="00000000" w14:paraId="0000004C">
      <w:pPr>
        <w:numPr>
          <w:ilvl w:val="0"/>
          <w:numId w:val="436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: latency, API calls, DB queries</w:t>
      </w:r>
    </w:p>
    <w:p w:rsidR="00000000" w:rsidDel="00000000" w:rsidP="00000000" w:rsidRDefault="00000000" w:rsidRPr="00000000" w14:paraId="0000004D">
      <w:pPr>
        <w:numPr>
          <w:ilvl w:val="0"/>
          <w:numId w:val="436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audit logs (who changed what, when)</w:t>
      </w:r>
    </w:p>
    <w:p w:rsidR="00000000" w:rsidDel="00000000" w:rsidP="00000000" w:rsidRDefault="00000000" w:rsidRPr="00000000" w14:paraId="0000004E">
      <w:pPr>
        <w:numPr>
          <w:ilvl w:val="0"/>
          <w:numId w:val="436"/>
        </w:numPr>
        <w:spacing w:after="24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Governance</w:t>
      </w:r>
      <w:r w:rsidDel="00000000" w:rsidR="00000000" w:rsidRPr="00000000">
        <w:rPr>
          <w:rtl w:val="0"/>
        </w:rPr>
        <w:t xml:space="preserve">: data retention policies (how long to keep, archive, delete)</w:t>
      </w:r>
    </w:p>
    <w:p w:rsidR="00000000" w:rsidDel="00000000" w:rsidP="00000000" w:rsidRDefault="00000000" w:rsidRPr="00000000" w14:paraId="0000004F">
      <w:pPr>
        <w:ind w:left="-1133.8582677165355" w:right="-1174.7244094488178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480" w:lineRule="auto"/>
        <w:ind w:left="-1133.8582677165355" w:right="-1174.7244094488178" w:firstLine="150"/>
        <w:rPr>
          <w:b w:val="1"/>
          <w:sz w:val="46"/>
          <w:szCs w:val="46"/>
        </w:rPr>
      </w:pPr>
      <w:bookmarkStart w:colFirst="0" w:colLast="0" w:name="_sawjvqhpivit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Summary</w:t>
      </w:r>
    </w:p>
    <w:p w:rsidR="00000000" w:rsidDel="00000000" w:rsidP="00000000" w:rsidRDefault="00000000" w:rsidRPr="00000000" w14:paraId="00000051">
      <w:pPr>
        <w:spacing w:after="240" w:before="240" w:lineRule="auto"/>
        <w:ind w:left="-1133.8582677165355" w:right="-1174.7244094488178" w:firstLine="150"/>
        <w:rPr/>
      </w:pPr>
      <w:r w:rsidDel="00000000" w:rsidR="00000000" w:rsidRPr="00000000">
        <w:rPr>
          <w:rtl w:val="0"/>
        </w:rPr>
        <w:t xml:space="preserve">A strong company must capture </w:t>
      </w:r>
      <w:r w:rsidDel="00000000" w:rsidR="00000000" w:rsidRPr="00000000">
        <w:rPr>
          <w:b w:val="1"/>
          <w:rtl w:val="0"/>
        </w:rPr>
        <w:t xml:space="preserve">full-spectrum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389"/>
        </w:numPr>
        <w:spacing w:after="0" w:afterAutospacing="0" w:before="24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Customer Master Data</w:t>
      </w:r>
      <w:r w:rsidDel="00000000" w:rsidR="00000000" w:rsidRPr="00000000">
        <w:rPr>
          <w:rtl w:val="0"/>
        </w:rPr>
        <w:t xml:space="preserve"> (identity, acquisition, segments).</w:t>
      </w:r>
    </w:p>
    <w:p w:rsidR="00000000" w:rsidDel="00000000" w:rsidP="00000000" w:rsidRDefault="00000000" w:rsidRPr="00000000" w14:paraId="00000053">
      <w:pPr>
        <w:numPr>
          <w:ilvl w:val="0"/>
          <w:numId w:val="389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Product &amp; Inventory</w:t>
      </w:r>
      <w:r w:rsidDel="00000000" w:rsidR="00000000" w:rsidRPr="00000000">
        <w:rPr>
          <w:rtl w:val="0"/>
        </w:rPr>
        <w:t xml:space="preserve"> (catalog + ledger).</w:t>
      </w:r>
    </w:p>
    <w:p w:rsidR="00000000" w:rsidDel="00000000" w:rsidP="00000000" w:rsidRDefault="00000000" w:rsidRPr="00000000" w14:paraId="00000054">
      <w:pPr>
        <w:numPr>
          <w:ilvl w:val="0"/>
          <w:numId w:val="389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Orders &amp; Payments</w:t>
      </w:r>
      <w:r w:rsidDel="00000000" w:rsidR="00000000" w:rsidRPr="00000000">
        <w:rPr>
          <w:rtl w:val="0"/>
        </w:rPr>
        <w:t xml:space="preserve"> (transactions + risk).</w:t>
      </w:r>
    </w:p>
    <w:p w:rsidR="00000000" w:rsidDel="00000000" w:rsidP="00000000" w:rsidRDefault="00000000" w:rsidRPr="00000000" w14:paraId="00000055">
      <w:pPr>
        <w:numPr>
          <w:ilvl w:val="0"/>
          <w:numId w:val="389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Shipments &amp; Returns</w:t>
      </w:r>
      <w:r w:rsidDel="00000000" w:rsidR="00000000" w:rsidRPr="00000000">
        <w:rPr>
          <w:rtl w:val="0"/>
        </w:rPr>
        <w:t xml:space="preserve"> (logistics).</w:t>
      </w:r>
    </w:p>
    <w:p w:rsidR="00000000" w:rsidDel="00000000" w:rsidP="00000000" w:rsidRDefault="00000000" w:rsidRPr="00000000" w14:paraId="00000056">
      <w:pPr>
        <w:numPr>
          <w:ilvl w:val="0"/>
          <w:numId w:val="389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Wallet &amp; Promotions</w:t>
      </w:r>
      <w:r w:rsidDel="00000000" w:rsidR="00000000" w:rsidRPr="00000000">
        <w:rPr>
          <w:rtl w:val="0"/>
        </w:rPr>
        <w:t xml:space="preserve"> (loyalty).</w:t>
      </w:r>
    </w:p>
    <w:p w:rsidR="00000000" w:rsidDel="00000000" w:rsidP="00000000" w:rsidRDefault="00000000" w:rsidRPr="00000000" w14:paraId="00000057">
      <w:pPr>
        <w:numPr>
          <w:ilvl w:val="0"/>
          <w:numId w:val="389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Marketing &amp; Analytics</w:t>
      </w:r>
      <w:r w:rsidDel="00000000" w:rsidR="00000000" w:rsidRPr="00000000">
        <w:rPr>
          <w:rtl w:val="0"/>
        </w:rPr>
        <w:t xml:space="preserve"> (attribution, GA4, cohorts, retention).</w:t>
      </w:r>
    </w:p>
    <w:p w:rsidR="00000000" w:rsidDel="00000000" w:rsidP="00000000" w:rsidRDefault="00000000" w:rsidRPr="00000000" w14:paraId="00000058">
      <w:pPr>
        <w:numPr>
          <w:ilvl w:val="0"/>
          <w:numId w:val="389"/>
        </w:numPr>
        <w:spacing w:after="0" w:afterAutospacing="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Operational KPIs</w:t>
      </w:r>
      <w:r w:rsidDel="00000000" w:rsidR="00000000" w:rsidRPr="00000000">
        <w:rPr>
          <w:rtl w:val="0"/>
        </w:rPr>
        <w:t xml:space="preserve"> (CAC, LTV, ROAS, RTO, SLA).</w:t>
      </w:r>
    </w:p>
    <w:p w:rsidR="00000000" w:rsidDel="00000000" w:rsidP="00000000" w:rsidRDefault="00000000" w:rsidRPr="00000000" w14:paraId="00000059">
      <w:pPr>
        <w:numPr>
          <w:ilvl w:val="0"/>
          <w:numId w:val="389"/>
        </w:numPr>
        <w:spacing w:after="240" w:before="0" w:beforeAutospacing="0" w:lineRule="auto"/>
        <w:ind w:left="-1133.8582677165355" w:right="-1174.7244094488178" w:firstLine="150"/>
      </w:pPr>
      <w:r w:rsidDel="00000000" w:rsidR="00000000" w:rsidRPr="00000000">
        <w:rPr>
          <w:b w:val="1"/>
          <w:rtl w:val="0"/>
        </w:rPr>
        <w:t xml:space="preserve">Advanced/Compliance</w:t>
      </w:r>
      <w:r w:rsidDel="00000000" w:rsidR="00000000" w:rsidRPr="00000000">
        <w:rPr>
          <w:rtl w:val="0"/>
        </w:rPr>
        <w:t xml:space="preserve"> (logs, security, retention).</w:t>
      </w:r>
    </w:p>
    <w:p w:rsidR="00000000" w:rsidDel="00000000" w:rsidP="00000000" w:rsidRDefault="00000000" w:rsidRPr="00000000" w14:paraId="0000005A">
      <w:pPr>
        <w:ind w:left="-1133.8582677165355" w:right="-1174.7244094488178" w:firstLine="15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ygqy4d4fqdz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8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phpMyAdmin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bidi w:val="1"/>
        <w:spacing w:before="480" w:lineRule="auto"/>
        <w:ind w:left="-1133.858267716535" w:right="-1174.7244094488178" w:firstLine="150"/>
        <w:rPr>
          <w:b w:val="1"/>
          <w:sz w:val="46"/>
          <w:szCs w:val="46"/>
        </w:rPr>
      </w:pPr>
      <w:bookmarkStart w:colFirst="0" w:colLast="0" w:name="_lkkmwieiv3hs" w:id="13"/>
      <w:bookmarkEnd w:id="13"/>
      <w:r w:rsidDel="00000000" w:rsidR="00000000" w:rsidRPr="00000000">
        <w:rPr>
          <w:b w:val="1"/>
          <w:sz w:val="46"/>
          <w:szCs w:val="46"/>
          <w:rtl w:val="1"/>
        </w:rPr>
        <w:t xml:space="preserve">بنية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قاعدة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البيانات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MySQL</w:t>
      </w:r>
      <w:r w:rsidDel="00000000" w:rsidR="00000000" w:rsidRPr="00000000">
        <w:rPr>
          <w:b w:val="1"/>
          <w:sz w:val="46"/>
          <w:szCs w:val="46"/>
          <w:rtl w:val="0"/>
        </w:rPr>
        <w:t xml:space="preserve"> 8 + </w:t>
      </w:r>
      <w:r w:rsidDel="00000000" w:rsidR="00000000" w:rsidRPr="00000000">
        <w:rPr>
          <w:b w:val="1"/>
          <w:sz w:val="46"/>
          <w:szCs w:val="46"/>
          <w:rtl w:val="0"/>
        </w:rPr>
        <w:t xml:space="preserve">phpMyAdmin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05D">
      <w:pPr>
        <w:bidi w:val="1"/>
        <w:spacing w:after="240" w:before="240" w:lineRule="auto"/>
        <w:ind w:left="-1133.858267716535" w:right="-1174.7244094488178" w:firstLine="150"/>
        <w:rPr/>
      </w:pPr>
      <w:r w:rsidDel="00000000" w:rsidR="00000000" w:rsidRPr="00000000">
        <w:rPr>
          <w:b w:val="1"/>
          <w:rtl w:val="1"/>
        </w:rPr>
        <w:t xml:space="preserve">نطاق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الكتالوج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Ledger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السلال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المدفوعات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والعروض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الحوكمة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والأمان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6w2qbyujbvhr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معمارية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الطبقات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ERD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عالي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المستوى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هوية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ومرجعية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consents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segments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brands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categories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هرمية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media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معاملات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carts/cart_items, orders/order_items, payments/payment_attempts/refunds, shipments/tracking, rmas, promotions/discounts, wallet.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ledger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للحركة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0"/>
        </w:rPr>
        <w:t xml:space="preserve">stock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snapshot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للتسريع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تحليلات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events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raw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0"/>
        </w:rPr>
        <w:t xml:space="preserve">facts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dims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movements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3">
      <w:pPr>
        <w:bidi w:val="1"/>
        <w:spacing w:after="240" w:before="240" w:lineRule="auto"/>
        <w:ind w:left="-1133.858267716535" w:right="-1174.7244094488178" w:firstLine="150"/>
        <w:rPr/>
      </w:pPr>
      <w:r w:rsidDel="00000000" w:rsidR="00000000" w:rsidRPr="00000000">
        <w:rPr>
          <w:b w:val="1"/>
          <w:rtl w:val="1"/>
        </w:rPr>
        <w:t xml:space="preserve">مهم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للمخزون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للكميات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receipt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reservation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shipment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captured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received</w:t>
      </w:r>
      <w:r w:rsidDel="00000000" w:rsidR="00000000" w:rsidRPr="00000000">
        <w:rPr>
          <w:rtl w:val="1"/>
        </w:rPr>
        <w:t xml:space="preserve">, …).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78yq6tx2hfg8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قواعد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تصميم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إلزامية</w:t>
      </w:r>
    </w:p>
    <w:p w:rsidR="00000000" w:rsidDel="00000000" w:rsidP="00000000" w:rsidRDefault="00000000" w:rsidRPr="00000000" w14:paraId="00000065">
      <w:pPr>
        <w:numPr>
          <w:ilvl w:val="0"/>
          <w:numId w:val="496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معر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خمن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rtl w:val="1"/>
        </w:rPr>
        <w:t xml:space="preserve">(36))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1"/>
        </w:rPr>
        <w:t xml:space="preserve">(16)؛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496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Soft delete: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archived_at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تراعيه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496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أعمدة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تدقيق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موح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updated_by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496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UTC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دائما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الحفظ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بالتطبيق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496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عدم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تكرار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الحقيقة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ؤخذ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order_items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zbsd51jkuyiz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التسمية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والأنواع</w:t>
      </w:r>
    </w:p>
    <w:p w:rsidR="00000000" w:rsidDel="00000000" w:rsidP="00000000" w:rsidRDefault="00000000" w:rsidRPr="00000000" w14:paraId="0000006B">
      <w:pPr>
        <w:numPr>
          <w:ilvl w:val="0"/>
          <w:numId w:val="333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أسلوب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التسمية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snake_case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333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utf8mb4_unicode_ci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333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الأموال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DECIMAL(12,2)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6E">
      <w:pPr>
        <w:numPr>
          <w:ilvl w:val="0"/>
          <w:numId w:val="333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التواريخ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DATETIME(3)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أدق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333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الحالات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الأكواد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Domain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payment_state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goieapw4ra1m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القيود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والعلاقات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سلامة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0"/>
          <w:numId w:val="142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FK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إلزامية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اليتيمة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2">
      <w:pPr>
        <w:numPr>
          <w:ilvl w:val="0"/>
          <w:numId w:val="142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UNIQUE: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sku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phone_e164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42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CHECK: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0، 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0، 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.164،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142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Idempotency keys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5cz05kncosfm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الفهارس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والأداء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ميزانيات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زمنية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77">
      <w:pPr>
        <w:numPr>
          <w:ilvl w:val="0"/>
          <w:numId w:val="117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قوائم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المنتجات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(category_id, publish_status, is_visible, created_at)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1"/>
        </w:rPr>
        <w:t xml:space="preserve">للفرز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117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البحث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الفلاتر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(color, size)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is_on_sale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is_best_seller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117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السلال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الطلبات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(customer_id, last_activity_at)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للسلال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(status, created_at)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(customer_id, created_at)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للطلبات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117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المدفوعات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0"/>
        </w:rPr>
        <w:t xml:space="preserve">RMA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tracking_no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(order_id)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مزود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117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Partial/Covering indexes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117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أهداف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أداء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مبدئية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117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مفلترة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</w:t>
      </w:r>
      <w:r w:rsidDel="00000000" w:rsidR="00000000" w:rsidRPr="00000000">
        <w:rPr>
          <w:b w:val="1"/>
          <w:rtl w:val="0"/>
        </w:rPr>
        <w:t xml:space="preserve">300ms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50K</w:t>
      </w:r>
      <w:r w:rsidDel="00000000" w:rsidR="00000000" w:rsidRPr="00000000">
        <w:rPr>
          <w:rtl w:val="0"/>
        </w:rPr>
        <w:t xml:space="preserve"> variants</w:t>
      </w:r>
    </w:p>
    <w:p w:rsidR="00000000" w:rsidDel="00000000" w:rsidP="00000000" w:rsidRDefault="00000000" w:rsidRPr="00000000" w14:paraId="0000007E">
      <w:pPr>
        <w:numPr>
          <w:ilvl w:val="1"/>
          <w:numId w:val="117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confirm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packed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≤ </w:t>
      </w:r>
      <w:r w:rsidDel="00000000" w:rsidR="00000000" w:rsidRPr="00000000">
        <w:rPr>
          <w:b w:val="1"/>
          <w:rtl w:val="0"/>
        </w:rPr>
        <w:t xml:space="preserve">2s</w:t>
      </w:r>
    </w:p>
    <w:p w:rsidR="00000000" w:rsidDel="00000000" w:rsidP="00000000" w:rsidRDefault="00000000" w:rsidRPr="00000000" w14:paraId="0000007F">
      <w:pPr>
        <w:numPr>
          <w:ilvl w:val="1"/>
          <w:numId w:val="117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webhook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5ebmcgvrxl5b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الترحيلات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Migrations</w:t>
      </w:r>
      <w:r w:rsidDel="00000000" w:rsidR="00000000" w:rsidRPr="00000000">
        <w:rPr>
          <w:b w:val="1"/>
          <w:sz w:val="34"/>
          <w:szCs w:val="34"/>
          <w:rtl w:val="1"/>
        </w:rPr>
        <w:t xml:space="preserve">)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والبيئات</w:t>
      </w:r>
    </w:p>
    <w:p w:rsidR="00000000" w:rsidDel="00000000" w:rsidP="00000000" w:rsidRDefault="00000000" w:rsidRPr="00000000" w14:paraId="00000081">
      <w:pPr>
        <w:numPr>
          <w:ilvl w:val="0"/>
          <w:numId w:val="340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تغيير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Migration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للتراجع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2">
      <w:pPr>
        <w:numPr>
          <w:ilvl w:val="0"/>
          <w:numId w:val="340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مصادقة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PR</w:t>
      </w:r>
      <w:r w:rsidDel="00000000" w:rsidR="00000000" w:rsidRPr="00000000">
        <w:rPr>
          <w:b w:val="1"/>
          <w:rtl w:val="1"/>
        </w:rPr>
        <w:t xml:space="preserve">) + </w:t>
      </w:r>
      <w:r w:rsidDel="00000000" w:rsidR="00000000" w:rsidRPr="00000000">
        <w:rPr>
          <w:b w:val="1"/>
          <w:rtl w:val="1"/>
        </w:rPr>
        <w:t xml:space="preserve">تفقد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التنفيذ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340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بيئات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منفصلة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stage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للاختبار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340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توسيم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المخطط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/docs/db.md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الاستعادة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mra6ylwcbigr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الأمان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والخصوصية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0"/>
        </w:rPr>
        <w:t xml:space="preserve">RBAC</w:t>
      </w:r>
    </w:p>
    <w:p w:rsidR="00000000" w:rsidDel="00000000" w:rsidP="00000000" w:rsidRDefault="00000000" w:rsidRPr="00000000" w14:paraId="00000086">
      <w:pPr>
        <w:numPr>
          <w:ilvl w:val="0"/>
          <w:numId w:val="189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Least Privilege: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Finance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DevReadOnly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Grants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189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PII Masking: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هواتف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8">
      <w:pPr>
        <w:numPr>
          <w:ilvl w:val="0"/>
          <w:numId w:val="189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تشفير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rest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transit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TLS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والحساس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تشفيره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عموديا</w:t>
      </w:r>
      <w:r w:rsidDel="00000000" w:rsidR="00000000" w:rsidRPr="00000000">
        <w:rPr>
          <w:rtl w:val="1"/>
        </w:rPr>
        <w:t xml:space="preserve">ً (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189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Audit Logs: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مدفوعات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append-only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189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الأسرار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Secret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ud259so5ks50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النسخ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الاحتياطي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والتعافي</w:t>
      </w:r>
    </w:p>
    <w:p w:rsidR="00000000" w:rsidDel="00000000" w:rsidP="00000000" w:rsidRDefault="00000000" w:rsidRPr="00000000" w14:paraId="0000008C">
      <w:pPr>
        <w:numPr>
          <w:ilvl w:val="0"/>
          <w:numId w:val="332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RPO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≤ 15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rtl w:val="0"/>
        </w:rPr>
        <w:t xml:space="preserve"> (WAL/Replication)، </w:t>
      </w:r>
      <w:r w:rsidDel="00000000" w:rsidR="00000000" w:rsidRPr="00000000">
        <w:rPr>
          <w:b w:val="1"/>
          <w:rtl w:val="0"/>
        </w:rPr>
        <w:t xml:space="preserve">RTO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≤ 60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دافئة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باردة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D">
      <w:pPr>
        <w:numPr>
          <w:ilvl w:val="0"/>
          <w:numId w:val="332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سنوي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checksums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counts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5kronwltcygt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المراقبة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والتشغيل</w:t>
      </w:r>
    </w:p>
    <w:p w:rsidR="00000000" w:rsidDel="00000000" w:rsidP="00000000" w:rsidRDefault="00000000" w:rsidRPr="00000000" w14:paraId="0000008F">
      <w:pPr>
        <w:numPr>
          <w:ilvl w:val="0"/>
          <w:numId w:val="184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لوحات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تشغيل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أحجام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بطء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Locks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184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تنبيهات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  <w:t xml:space="preserve">/4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بطء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ملحوظ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184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Runbooks: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تباطؤ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تعارضات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t9b5sktpwydl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سياسة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استخدام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phpMyAdmin</w:t>
      </w:r>
    </w:p>
    <w:p w:rsidR="00000000" w:rsidDel="00000000" w:rsidP="00000000" w:rsidRDefault="00000000" w:rsidRPr="00000000" w14:paraId="00000093">
      <w:pPr>
        <w:numPr>
          <w:ilvl w:val="0"/>
          <w:numId w:val="305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إنتاج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الإدارية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b w:val="1"/>
          <w:rtl w:val="1"/>
        </w:rPr>
        <w:t xml:space="preserve">ممنوع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DDL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الترحيلات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305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Stage/Dev: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للمهندسين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Audit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للحركات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305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حماية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allowlist</w:t>
      </w:r>
      <w:r w:rsidDel="00000000" w:rsidR="00000000" w:rsidRPr="00000000">
        <w:rPr>
          <w:rtl w:val="0"/>
        </w:rPr>
        <w:t xml:space="preserve"> + 2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305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نظافة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فعية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التنظيف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Scripts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0"/>
          <w:numId w:val="305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الاستعلامات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الثقيلة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الذروة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qcnhus7rjao0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متطلبات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وحدات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أساسية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اختصار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تنفيذي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99">
      <w:pPr>
        <w:numPr>
          <w:ilvl w:val="0"/>
          <w:numId w:val="79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Customers/Devices/Consents/Segments: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.164 +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الإشعارات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موافقات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عضوية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للتدقيق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0"/>
          <w:numId w:val="79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Catalog/Variants/Media/Attributes: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قواميس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للألوان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المقاسات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الخامات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79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Inventory (Ledger):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stock_on_hand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available_to_promise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79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Orders/Payments/Shipments/RMA/Wallet/Promotions: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خصومات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79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Attribution (First/Last):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4.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fm5okthpi7ab" w:id="25"/>
      <w:bookmarkEnd w:id="2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قائمة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قبول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of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Done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9F">
      <w:pPr>
        <w:numPr>
          <w:ilvl w:val="0"/>
          <w:numId w:val="518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سلامة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المخطط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يتيمة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</w:t>
      </w:r>
      <w:r w:rsidDel="00000000" w:rsidR="00000000" w:rsidRPr="00000000">
        <w:rPr>
          <w:rtl w:val="1"/>
        </w:rPr>
        <w:t xml:space="preserve">ّ.</w:t>
      </w:r>
    </w:p>
    <w:p w:rsidR="00000000" w:rsidDel="00000000" w:rsidP="00000000" w:rsidRDefault="00000000" w:rsidRPr="00000000" w14:paraId="000000A0">
      <w:pPr>
        <w:numPr>
          <w:ilvl w:val="0"/>
          <w:numId w:val="518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NF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أدنى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518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فهارس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أساسية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518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أداء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3">
      <w:pPr>
        <w:numPr>
          <w:ilvl w:val="0"/>
          <w:numId w:val="518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أمان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خصوصية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RBAC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Masking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Audit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518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النسخ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الاستعادة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RPO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5">
      <w:pPr>
        <w:numPr>
          <w:ilvl w:val="0"/>
          <w:numId w:val="518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الترحيلات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Migration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Rollback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518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التوثيق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/docs/db.md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w39tsed73c61" w:id="26"/>
      <w:bookmarkEnd w:id="2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التسليمات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المطلوبة</w:t>
      </w:r>
    </w:p>
    <w:p w:rsidR="00000000" w:rsidDel="00000000" w:rsidP="00000000" w:rsidRDefault="00000000" w:rsidRPr="00000000" w14:paraId="000000A8">
      <w:pPr>
        <w:numPr>
          <w:ilvl w:val="0"/>
          <w:numId w:val="440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ERD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مفص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للتعديل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440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قاموس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قيود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440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خطة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فهارس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EXPLAIN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440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النسخ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الاستعادة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RPO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0"/>
          <w:numId w:val="440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RBAC/PII/Audit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أذونات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Views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D">
      <w:pPr>
        <w:numPr>
          <w:ilvl w:val="0"/>
          <w:numId w:val="440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تصميم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Ledger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أسباب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الحسبة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E">
      <w:pPr>
        <w:numPr>
          <w:ilvl w:val="0"/>
          <w:numId w:val="440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سيناريوهات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RMA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مكتملة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ومخزني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0"/>
          <w:numId w:val="440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/docs/db.md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ترحيلات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استعادة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الممارسات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B0">
      <w:pPr>
        <w:bidi w:val="1"/>
        <w:ind w:left="-1133.858267716535" w:right="-1174.7244094488178" w:firstLine="15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559.0551181102364" w:header="720" w:footer="720"/>
          <w:pgNumType w:start="1"/>
        </w:sectPr>
      </w:pPr>
      <w:bookmarkStart w:colFirst="0" w:colLast="0" w:name="_q7jdd1kp1yyk" w:id="27"/>
      <w:bookmarkEnd w:id="2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مراجعات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l8e802qe369z" w:id="28"/>
      <w:bookmarkEnd w:id="28"/>
      <w:r w:rsidDel="00000000" w:rsidR="00000000" w:rsidRPr="00000000">
        <w:rPr>
          <w:b w:val="1"/>
          <w:sz w:val="34"/>
          <w:szCs w:val="34"/>
          <w:rtl w:val="1"/>
        </w:rPr>
        <w:t xml:space="preserve">مراجعات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jajmlt4c6r7k" w:id="29"/>
      <w:bookmarkEnd w:id="2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الإصدار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والإعدادات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الأساسية</w:t>
      </w:r>
    </w:p>
    <w:p w:rsidR="00000000" w:rsidDel="00000000" w:rsidP="00000000" w:rsidRDefault="00000000" w:rsidRPr="00000000" w14:paraId="000000B4">
      <w:pPr>
        <w:numPr>
          <w:ilvl w:val="0"/>
          <w:numId w:val="445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المحرك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InnoDB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0"/>
          <w:numId w:val="445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الإصدار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الموصى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 8.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MariaDB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10.6).</w:t>
      </w:r>
    </w:p>
    <w:p w:rsidR="00000000" w:rsidDel="00000000" w:rsidP="00000000" w:rsidRDefault="00000000" w:rsidRPr="00000000" w14:paraId="000000B6">
      <w:pPr>
        <w:numPr>
          <w:ilvl w:val="0"/>
          <w:numId w:val="445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SQL Mode: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STRICT_TRANS_TABLES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وامن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7">
      <w:pPr>
        <w:numPr>
          <w:ilvl w:val="0"/>
          <w:numId w:val="445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المنطقة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الزمنية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وخز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UTC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+03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0"/>
          <w:numId w:val="445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ملف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innodb_file_per_table=ON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0"/>
          <w:numId w:val="445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Binary Log: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تفاضلي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ozmp6y2j80jd" w:id="30"/>
      <w:bookmarkEnd w:id="3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الترميز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والترتيب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Collation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BB">
      <w:pPr>
        <w:numPr>
          <w:ilvl w:val="0"/>
          <w:numId w:val="551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الترميز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utf8mb4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551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الترتيب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8: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utf8mb4_0900_ai_ci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utf8mb4_general_ci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hrvty2sq82gr" w:id="31"/>
      <w:bookmarkEnd w:id="3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أسلوب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التسمية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والبنية</w:t>
      </w:r>
    </w:p>
    <w:p w:rsidR="00000000" w:rsidDel="00000000" w:rsidP="00000000" w:rsidRDefault="00000000" w:rsidRPr="00000000" w14:paraId="000000BE">
      <w:pPr>
        <w:numPr>
          <w:ilvl w:val="0"/>
          <w:numId w:val="233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أسماء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الجداول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snake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order_item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F">
      <w:pPr>
        <w:numPr>
          <w:ilvl w:val="0"/>
          <w:numId w:val="233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عدم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بادئات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عشوائية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tbl_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0"/>
          <w:numId w:val="233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أعمدة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قياسية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deleted_at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2wl6gxii6gjm" w:id="32"/>
      <w:bookmarkEnd w:id="3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المفاتيح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والمعر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فات</w:t>
      </w:r>
    </w:p>
    <w:p w:rsidR="00000000" w:rsidDel="00000000" w:rsidP="00000000" w:rsidRDefault="00000000" w:rsidRPr="00000000" w14:paraId="000000C2">
      <w:pPr>
        <w:numPr>
          <w:ilvl w:val="0"/>
          <w:numId w:val="294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Primary 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 UNSIGNED AUTO_INCREMENT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UUIDv7/ULID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BINARY(16)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الموزعة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3">
      <w:pPr>
        <w:numPr>
          <w:ilvl w:val="0"/>
          <w:numId w:val="294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العلاقات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FK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ON UPDATE/DELETE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RESTRICT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CASCADE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الرابط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4">
      <w:pPr>
        <w:numPr>
          <w:ilvl w:val="0"/>
          <w:numId w:val="294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Unique Constraints: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الكوبونات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الأكواد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2iusv1w26xjs" w:id="33"/>
      <w:bookmarkEnd w:id="3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الفهارس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Indexes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C6">
      <w:pPr>
        <w:numPr>
          <w:ilvl w:val="0"/>
          <w:numId w:val="321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قاعدة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متكرر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321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المرك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بة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والاستخدام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(customer_id, created_at)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8">
      <w:pPr>
        <w:numPr>
          <w:ilvl w:val="0"/>
          <w:numId w:val="321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تفرط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بالفهارس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تحديثات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أبطأ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ku0a4vekyq0m" w:id="34"/>
      <w:bookmarkEnd w:id="3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أنواع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القياسية</w:t>
      </w:r>
    </w:p>
    <w:p w:rsidR="00000000" w:rsidDel="00000000" w:rsidP="00000000" w:rsidRDefault="00000000" w:rsidRPr="00000000" w14:paraId="000000CA">
      <w:pPr>
        <w:numPr>
          <w:ilvl w:val="0"/>
          <w:numId w:val="94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المال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DECIMAL(12,2)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B">
      <w:pPr>
        <w:numPr>
          <w:ilvl w:val="0"/>
          <w:numId w:val="94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الحالات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TINYINT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ENUM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C">
      <w:pPr>
        <w:numPr>
          <w:ilvl w:val="0"/>
          <w:numId w:val="94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JSON: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العلائقي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D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ka51e0fcpwux" w:id="35"/>
      <w:bookmarkEnd w:id="3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الأمان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والوصول</w:t>
      </w:r>
    </w:p>
    <w:p w:rsidR="00000000" w:rsidDel="00000000" w:rsidP="00000000" w:rsidRDefault="00000000" w:rsidRPr="00000000" w14:paraId="000000D0">
      <w:pPr>
        <w:numPr>
          <w:ilvl w:val="0"/>
          <w:numId w:val="209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حسابات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منفصلة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للتطبيق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للتحليلات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numPr>
          <w:ilvl w:val="0"/>
          <w:numId w:val="209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أقل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صلاحيات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ممكنة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Least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Privilege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0"/>
          <w:numId w:val="209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TLS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0"/>
          <w:numId w:val="209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تقييد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phpMyAdmin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allowlist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4">
      <w:pPr>
        <w:numPr>
          <w:ilvl w:val="0"/>
          <w:numId w:val="209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تدقيق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p6bfmgxz4v0y" w:id="36"/>
      <w:bookmarkEnd w:id="3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الأداء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والمراقبة</w:t>
      </w:r>
    </w:p>
    <w:p w:rsidR="00000000" w:rsidDel="00000000" w:rsidP="00000000" w:rsidRDefault="00000000" w:rsidRPr="00000000" w14:paraId="000000D6">
      <w:pPr>
        <w:numPr>
          <w:ilvl w:val="0"/>
          <w:numId w:val="232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Buffer Pool: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innodb_buffer_pool_size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60–70%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مخصص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7">
      <w:pPr>
        <w:numPr>
          <w:ilvl w:val="0"/>
          <w:numId w:val="232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Slow Query Log: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يتجاوز</w:t>
      </w:r>
      <w:r w:rsidDel="00000000" w:rsidR="00000000" w:rsidRPr="00000000">
        <w:rPr>
          <w:rtl w:val="1"/>
        </w:rPr>
        <w:t xml:space="preserve"> 200–500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8">
      <w:pPr>
        <w:numPr>
          <w:ilvl w:val="0"/>
          <w:numId w:val="232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0"/>
        </w:rPr>
        <w:t xml:space="preserve">EXPLAIN/ANALYZE: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0"/>
          <w:numId w:val="232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التقسيم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Partitioning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الضخمة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A">
      <w:pPr>
        <w:numPr>
          <w:ilvl w:val="0"/>
          <w:numId w:val="232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الترقيم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Keyset Pagination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OFFSET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ckwuriyat7ig" w:id="37"/>
      <w:bookmarkEnd w:id="3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النسخ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الاحتياطي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والاسترجاع</w:t>
      </w:r>
    </w:p>
    <w:p w:rsidR="00000000" w:rsidDel="00000000" w:rsidP="00000000" w:rsidRDefault="00000000" w:rsidRPr="00000000" w14:paraId="000000DC">
      <w:pPr>
        <w:numPr>
          <w:ilvl w:val="0"/>
          <w:numId w:val="358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خطة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1"/>
          <w:numId w:val="358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يومي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1"/>
        </w:rPr>
        <w:t xml:space="preserve">تفاضلي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binlog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15–30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numPr>
          <w:ilvl w:val="1"/>
          <w:numId w:val="358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شهرية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ختب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DF">
      <w:pPr>
        <w:numPr>
          <w:ilvl w:val="0"/>
          <w:numId w:val="358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أدوات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mysqldump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وللضخمة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Percona XtraBackup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numPr>
          <w:ilvl w:val="0"/>
          <w:numId w:val="358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تخزين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خارجي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بإصدارات</w:t>
      </w:r>
      <w:r w:rsidDel="00000000" w:rsidR="00000000" w:rsidRPr="00000000">
        <w:rPr>
          <w:rtl w:val="1"/>
        </w:rPr>
        <w:t xml:space="preserve"> 7/14/30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tg3aqlpbnq1q" w:id="38"/>
      <w:bookmarkEnd w:id="3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سياسة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التغييرات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Migrations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E2">
      <w:pPr>
        <w:numPr>
          <w:ilvl w:val="0"/>
          <w:numId w:val="170"/>
        </w:numPr>
        <w:bidi w:val="1"/>
        <w:spacing w:after="0" w:afterAutospacing="0" w:before="24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ممنوع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phpMyAdmin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3">
      <w:pPr>
        <w:numPr>
          <w:ilvl w:val="0"/>
          <w:numId w:val="170"/>
        </w:numPr>
        <w:bidi w:val="1"/>
        <w:spacing w:after="0" w:afterAutospacing="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اعتمد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أدوات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ترحيل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Schema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Flyway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Liquibase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سكربتات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مستودع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4">
      <w:pPr>
        <w:numPr>
          <w:ilvl w:val="0"/>
          <w:numId w:val="170"/>
        </w:numPr>
        <w:bidi w:val="1"/>
        <w:spacing w:after="240" w:before="0" w:beforeAutospacing="0" w:lineRule="auto"/>
        <w:ind w:left="-1133.858267716535" w:right="-1174.7244094488178" w:firstLine="150"/>
      </w:pPr>
      <w:r w:rsidDel="00000000" w:rsidR="00000000" w:rsidRPr="00000000">
        <w:rPr>
          <w:b w:val="1"/>
          <w:rtl w:val="1"/>
        </w:rPr>
        <w:t xml:space="preserve">بيئات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منفصلة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prod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E5">
      <w:pPr>
        <w:bidi w:val="1"/>
        <w:ind w:left="-1133.858267716535" w:right="-1174.7244094488178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150"/>
        <w:rPr>
          <w:b w:val="1"/>
          <w:sz w:val="34"/>
          <w:szCs w:val="34"/>
        </w:rPr>
      </w:pPr>
      <w:bookmarkStart w:colFirst="0" w:colLast="0" w:name="_r4d4szvlvwa1" w:id="39"/>
      <w:bookmarkEnd w:id="39"/>
      <w:r w:rsidDel="00000000" w:rsidR="00000000" w:rsidRPr="00000000">
        <w:rPr>
          <w:b w:val="1"/>
          <w:sz w:val="34"/>
          <w:szCs w:val="34"/>
          <w:rtl w:val="1"/>
        </w:rPr>
        <w:t xml:space="preserve">تشغيل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يومي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عبر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phpMyAdmin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مخاطرة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E7">
      <w:pPr>
        <w:numPr>
          <w:ilvl w:val="0"/>
          <w:numId w:val="238"/>
        </w:numPr>
        <w:bidi w:val="1"/>
        <w:spacing w:after="0" w:afterAutospacing="0" w:before="24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صلاحيات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المستخدمين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phpMyAdmin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قراءة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فقط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migrations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8">
      <w:pPr>
        <w:numPr>
          <w:ilvl w:val="0"/>
          <w:numId w:val="238"/>
        </w:numPr>
        <w:bidi w:val="1"/>
        <w:spacing w:after="0" w:afterAutospacing="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قوالب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استعلامات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آمنة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مجلد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Saved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Queries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للاستعلامات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E9">
      <w:pPr>
        <w:numPr>
          <w:ilvl w:val="0"/>
          <w:numId w:val="238"/>
        </w:numPr>
        <w:bidi w:val="1"/>
        <w:spacing w:after="240" w:before="0" w:beforeAutospacing="0" w:lineRule="auto"/>
        <w:ind w:left="-1133.858267716535" w:firstLine="150"/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الاستعلامات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البطيئة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أسبوعي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A">
      <w:pPr>
        <w:bidi w:val="1"/>
        <w:ind w:left="-1133.858267716535" w:right="-1174.7244094488178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ind w:left="-1133.858267716535" w:right="-1174.7244094488178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ind w:left="-1133.858267716535" w:right="-1174.7244094488178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ind w:left="-1133.858267716535" w:right="-1174.7244094488178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ind w:left="-1133.858267716535" w:right="-1174.7244094488178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ind w:left="-1133.858267716535" w:right="-1174.7244094488178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ind w:left="-1133.858267716535" w:right="-1174.7244094488178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keepNext w:val="0"/>
        <w:keepLines w:val="0"/>
        <w:bidi w:val="1"/>
        <w:spacing w:before="480" w:lineRule="auto"/>
        <w:ind w:left="-1133.858267716535" w:right="-1174.7244094488178" w:firstLine="135"/>
        <w:rPr>
          <w:b w:val="1"/>
          <w:sz w:val="36"/>
          <w:szCs w:val="36"/>
        </w:rPr>
      </w:pPr>
      <w:bookmarkStart w:colFirst="0" w:colLast="0" w:name="_3y36ofw1b6ry" w:id="40"/>
      <w:bookmarkEnd w:id="40"/>
      <w:r w:rsidDel="00000000" w:rsidR="00000000" w:rsidRPr="00000000">
        <w:rPr>
          <w:b w:val="1"/>
          <w:sz w:val="36"/>
          <w:szCs w:val="36"/>
          <w:rtl w:val="1"/>
        </w:rPr>
        <w:t xml:space="preserve">التحسين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السريع</w:t>
      </w:r>
    </w:p>
    <w:p w:rsidR="00000000" w:rsidDel="00000000" w:rsidP="00000000" w:rsidRDefault="00000000" w:rsidRPr="00000000" w14:paraId="000000F2">
      <w:pPr>
        <w:bidi w:val="1"/>
        <w:spacing w:after="240" w:before="240" w:lineRule="auto"/>
        <w:ind w:left="-1133.858267716535" w:firstLine="13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١) </w:t>
      </w:r>
      <w:r w:rsidDel="00000000" w:rsidR="00000000" w:rsidRPr="00000000">
        <w:rPr>
          <w:b w:val="1"/>
          <w:sz w:val="24"/>
          <w:szCs w:val="24"/>
          <w:rtl w:val="1"/>
        </w:rPr>
        <w:t xml:space="preserve">إصدار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وإعدادات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الخادم</w:t>
      </w:r>
    </w:p>
    <w:p w:rsidR="00000000" w:rsidDel="00000000" w:rsidP="00000000" w:rsidRDefault="00000000" w:rsidRPr="00000000" w14:paraId="000000F3">
      <w:pPr>
        <w:numPr>
          <w:ilvl w:val="0"/>
          <w:numId w:val="456"/>
        </w:numPr>
        <w:bidi w:val="1"/>
        <w:spacing w:after="0" w:afterAutospacing="0" w:before="240" w:lineRule="auto"/>
        <w:ind w:left="-1133.858267716535" w:right="-861.2598425196836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استخدموا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 8.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InnoDB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) +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utf8mb4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افتراضي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4">
      <w:pPr>
        <w:numPr>
          <w:ilvl w:val="0"/>
          <w:numId w:val="456"/>
        </w:numPr>
        <w:bidi w:val="1"/>
        <w:spacing w:after="0" w:afterAutospacing="0" w:before="0" w:beforeAutospacing="0" w:lineRule="auto"/>
        <w:ind w:left="-1133.858267716535" w:right="-861.2598425196836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فع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sql_mode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STRICT_TRANS_TABLES, NO_ZERO_DATE, NO_ZERO_IN_DATE, ERROR_FOR_DIVISION_BY_ZERO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5">
      <w:pPr>
        <w:numPr>
          <w:ilvl w:val="0"/>
          <w:numId w:val="456"/>
        </w:numPr>
        <w:bidi w:val="1"/>
        <w:spacing w:after="0" w:afterAutospacing="0" w:before="0" w:beforeAutospacing="0" w:lineRule="auto"/>
        <w:ind w:left="-1133.858267716535" w:right="-861.2598425196836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Binlog: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ROW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sync_binlog=1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innodb_flush_log_at_trx_commit=1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لسلامة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6">
      <w:pPr>
        <w:numPr>
          <w:ilvl w:val="0"/>
          <w:numId w:val="456"/>
        </w:numPr>
        <w:bidi w:val="1"/>
        <w:spacing w:after="240" w:before="0" w:beforeAutospacing="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سج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الاستعلامات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البطيئة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slow_query_log=ON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long_query_time=0.2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لمراقبة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الأداء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7">
      <w:pPr>
        <w:bidi w:val="1"/>
        <w:spacing w:after="240" w:before="240" w:lineRule="auto"/>
        <w:ind w:left="-1133.858267716535" w:firstLine="13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٢)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والحوكمة</w:t>
      </w:r>
    </w:p>
    <w:p w:rsidR="00000000" w:rsidDel="00000000" w:rsidP="00000000" w:rsidRDefault="00000000" w:rsidRPr="00000000" w14:paraId="000000F8">
      <w:pPr>
        <w:numPr>
          <w:ilvl w:val="0"/>
          <w:numId w:val="535"/>
        </w:numPr>
        <w:bidi w:val="1"/>
        <w:spacing w:after="0" w:afterAutospacing="0" w:before="24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phpMyAdmin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خلف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VPN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IP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allowlist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إيقاف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الوصول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العام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وتعطيل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الدخول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9">
      <w:pPr>
        <w:numPr>
          <w:ilvl w:val="0"/>
          <w:numId w:val="535"/>
        </w:numPr>
        <w:bidi w:val="1"/>
        <w:spacing w:after="0" w:afterAutospacing="0" w:before="0" w:beforeAutospacing="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RBAC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حسابات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read-only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للإنتاج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وتنفيذ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DDL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DML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فقط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عبر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migrations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A">
      <w:pPr>
        <w:numPr>
          <w:ilvl w:val="0"/>
          <w:numId w:val="535"/>
        </w:numPr>
        <w:bidi w:val="1"/>
        <w:spacing w:after="240" w:before="0" w:beforeAutospacing="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إجبار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الاتصال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بتشفير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TLS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وتدوير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المرور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وتفعيل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تدقيق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النشاط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الحساس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B">
      <w:pPr>
        <w:bidi w:val="1"/>
        <w:spacing w:after="240" w:before="240" w:lineRule="auto"/>
        <w:ind w:left="-1133.858267716535" w:firstLine="13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٣)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الترحيلات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والعمليات</w:t>
      </w:r>
    </w:p>
    <w:p w:rsidR="00000000" w:rsidDel="00000000" w:rsidP="00000000" w:rsidRDefault="00000000" w:rsidRPr="00000000" w14:paraId="000000FC">
      <w:pPr>
        <w:numPr>
          <w:ilvl w:val="0"/>
          <w:numId w:val="215"/>
        </w:numPr>
        <w:bidi w:val="1"/>
        <w:spacing w:after="0" w:afterAutospacing="0" w:before="24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تبن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أداة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ترحيلات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Flyway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Liquibase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migrations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Rollback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مجر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D">
      <w:pPr>
        <w:numPr>
          <w:ilvl w:val="0"/>
          <w:numId w:val="215"/>
        </w:numPr>
        <w:bidi w:val="1"/>
        <w:spacing w:after="0" w:afterAutospacing="0" w:before="0" w:beforeAutospacing="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للتغييرات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الكبيرة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الجداول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استخدموا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gh-ost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pt-online-schema-change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لتجنب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التوقف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215"/>
        </w:numPr>
        <w:bidi w:val="1"/>
        <w:spacing w:after="240" w:before="0" w:beforeAutospacing="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بيئات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منفصلة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dev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stage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prod</w:t>
      </w:r>
      <w:r w:rsidDel="00000000" w:rsidR="00000000" w:rsidRPr="00000000">
        <w:rPr>
          <w:sz w:val="24"/>
          <w:szCs w:val="24"/>
          <w:rtl w:val="1"/>
        </w:rPr>
        <w:t xml:space="preserve">) + </w:t>
      </w:r>
      <w:r w:rsidDel="00000000" w:rsidR="00000000" w:rsidRPr="00000000">
        <w:rPr>
          <w:sz w:val="24"/>
          <w:szCs w:val="24"/>
          <w:rtl w:val="1"/>
        </w:rPr>
        <w:t xml:space="preserve">بيانات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seed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تشغيل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فحوصات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الترحيل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bidi w:val="1"/>
        <w:spacing w:after="240" w:before="240" w:lineRule="auto"/>
        <w:ind w:left="-1133.858267716535" w:firstLine="13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٤)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التوافر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والنسخ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الاحتياطي</w:t>
      </w:r>
    </w:p>
    <w:p w:rsidR="00000000" w:rsidDel="00000000" w:rsidP="00000000" w:rsidRDefault="00000000" w:rsidRPr="00000000" w14:paraId="00000100">
      <w:pPr>
        <w:numPr>
          <w:ilvl w:val="0"/>
          <w:numId w:val="198"/>
        </w:numPr>
        <w:bidi w:val="1"/>
        <w:spacing w:after="0" w:afterAutospacing="0" w:before="24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احتياطي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يومي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b w:val="1"/>
          <w:sz w:val="24"/>
          <w:szCs w:val="24"/>
          <w:rtl w:val="0"/>
        </w:rPr>
        <w:t xml:space="preserve">Point-in-Time Recovery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binlog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اختبار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استعادة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ربع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سنوي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98"/>
        </w:numPr>
        <w:bidi w:val="1"/>
        <w:spacing w:after="240" w:before="0" w:beforeAutospacing="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نسخة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قراءة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read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replica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للتقارير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خدمة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دارة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AWS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RDS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Aurora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أمكن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2">
      <w:pPr>
        <w:bidi w:val="1"/>
        <w:spacing w:after="240" w:before="240" w:lineRule="auto"/>
        <w:ind w:left="-1133.858267716535" w:firstLine="13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٥)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الفهارس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والأداء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مباشرة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لسيناريوكم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03">
      <w:pPr>
        <w:numPr>
          <w:ilvl w:val="0"/>
          <w:numId w:val="199"/>
        </w:numPr>
        <w:bidi w:val="1"/>
        <w:spacing w:after="240" w:before="24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الكتالوج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القوائم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فهرس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مرك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(category_id, publish_status, is_visible, created_at)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فهرس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للفرز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بالسعر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4">
      <w:pPr>
        <w:bidi w:val="1"/>
        <w:spacing w:after="240" w:before="24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السلال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الطلبات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0"/>
          <w:numId w:val="442"/>
        </w:numPr>
        <w:bidi w:val="1"/>
        <w:spacing w:after="0" w:afterAutospacing="0" w:before="24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Carts: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(customer_id, last_activity_at)</w:t>
      </w:r>
    </w:p>
    <w:p w:rsidR="00000000" w:rsidDel="00000000" w:rsidP="00000000" w:rsidRDefault="00000000" w:rsidRPr="00000000" w14:paraId="00000106">
      <w:pPr>
        <w:numPr>
          <w:ilvl w:val="0"/>
          <w:numId w:val="442"/>
        </w:numPr>
        <w:bidi w:val="1"/>
        <w:spacing w:after="0" w:afterAutospacing="0" w:before="0" w:beforeAutospacing="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(status, created_at)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(customer_id, created_at)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وفهرس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order_no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7">
      <w:pPr>
        <w:numPr>
          <w:ilvl w:val="0"/>
          <w:numId w:val="442"/>
        </w:numPr>
        <w:bidi w:val="1"/>
        <w:spacing w:after="0" w:afterAutospacing="0" w:before="0" w:beforeAutospacing="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غط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الأعمدة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ستخدمة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الفلاتر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الشائعة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brand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color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size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sale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08">
      <w:pPr>
        <w:numPr>
          <w:ilvl w:val="0"/>
          <w:numId w:val="442"/>
        </w:numPr>
        <w:bidi w:val="1"/>
        <w:spacing w:after="240" w:before="0" w:beforeAutospacing="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راجعوا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EXPLAIN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لأثقل</w:t>
      </w:r>
      <w:r w:rsidDel="00000000" w:rsidR="00000000" w:rsidRPr="00000000">
        <w:rPr>
          <w:sz w:val="24"/>
          <w:szCs w:val="24"/>
          <w:rtl w:val="1"/>
        </w:rPr>
        <w:t xml:space="preserve"> 10 </w:t>
      </w:r>
      <w:r w:rsidDel="00000000" w:rsidR="00000000" w:rsidRPr="00000000">
        <w:rPr>
          <w:sz w:val="24"/>
          <w:szCs w:val="24"/>
          <w:rtl w:val="1"/>
        </w:rPr>
        <w:t xml:space="preserve">استعلامات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واعم</w:t>
      </w:r>
      <w:r w:rsidDel="00000000" w:rsidR="00000000" w:rsidRPr="00000000">
        <w:rPr>
          <w:sz w:val="24"/>
          <w:szCs w:val="24"/>
          <w:rtl w:val="1"/>
        </w:rPr>
        <w:t xml:space="preserve">َ</w:t>
      </w:r>
      <w:r w:rsidDel="00000000" w:rsidR="00000000" w:rsidRPr="00000000">
        <w:rPr>
          <w:sz w:val="24"/>
          <w:szCs w:val="24"/>
          <w:rtl w:val="1"/>
        </w:rPr>
        <w:t xml:space="preserve">لوا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Covering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Indexes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الحاجة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9">
      <w:pPr>
        <w:bidi w:val="1"/>
        <w:spacing w:after="240" w:before="240" w:lineRule="auto"/>
        <w:ind w:left="-1133.858267716535" w:firstLine="13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٦)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التكامل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التحليلي</w:t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bidi w:val="1"/>
        <w:spacing w:after="0" w:afterAutospacing="0" w:before="24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أخرجوا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التحليلات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الثقيلة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الإنتاج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CDC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(Debezium/Airbyte) → BigQuery.</w:t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bidi w:val="1"/>
        <w:spacing w:after="240" w:before="0" w:beforeAutospacing="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احفظوا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First/Last touch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قاعدة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والطلب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لتقارير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التسويق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C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spacing w:after="240" w:before="240" w:lineRule="auto"/>
        <w:ind w:left="-1133.858267716535" w:firstLine="13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٧)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phpMyAdmin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عملي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</w:p>
    <w:p w:rsidR="00000000" w:rsidDel="00000000" w:rsidP="00000000" w:rsidRDefault="00000000" w:rsidRPr="00000000" w14:paraId="0000010E">
      <w:pPr>
        <w:numPr>
          <w:ilvl w:val="0"/>
          <w:numId w:val="201"/>
        </w:numPr>
        <w:bidi w:val="1"/>
        <w:spacing w:after="0" w:afterAutospacing="0" w:before="24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قراءة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استعلامات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تشخيصية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خفيفة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0F">
      <w:pPr>
        <w:numPr>
          <w:ilvl w:val="0"/>
          <w:numId w:val="201"/>
        </w:numPr>
        <w:bidi w:val="1"/>
        <w:spacing w:after="0" w:afterAutospacing="0" w:before="0" w:beforeAutospacing="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Stage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Dev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مسموح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سجل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تدقيق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0">
      <w:pPr>
        <w:numPr>
          <w:ilvl w:val="0"/>
          <w:numId w:val="201"/>
        </w:numPr>
        <w:bidi w:val="1"/>
        <w:spacing w:after="240" w:before="0" w:beforeAutospacing="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عمليات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تنظيف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تعديل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جماعي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نف</w:t>
      </w:r>
      <w:r w:rsidDel="00000000" w:rsidR="00000000" w:rsidRPr="00000000">
        <w:rPr>
          <w:sz w:val="24"/>
          <w:szCs w:val="24"/>
          <w:rtl w:val="1"/>
        </w:rPr>
        <w:t xml:space="preserve">َّ</w:t>
      </w:r>
      <w:r w:rsidDel="00000000" w:rsidR="00000000" w:rsidRPr="00000000">
        <w:rPr>
          <w:sz w:val="24"/>
          <w:szCs w:val="24"/>
          <w:rtl w:val="1"/>
        </w:rPr>
        <w:t xml:space="preserve">ذ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كسكربتات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راج</w:t>
      </w:r>
      <w:r w:rsidDel="00000000" w:rsidR="00000000" w:rsidRPr="00000000">
        <w:rPr>
          <w:sz w:val="24"/>
          <w:szCs w:val="24"/>
          <w:rtl w:val="1"/>
        </w:rPr>
        <w:t xml:space="preserve">َ</w:t>
      </w:r>
      <w:r w:rsidDel="00000000" w:rsidR="00000000" w:rsidRPr="00000000">
        <w:rPr>
          <w:sz w:val="24"/>
          <w:szCs w:val="24"/>
          <w:rtl w:val="1"/>
        </w:rPr>
        <w:t xml:space="preserve">عة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يدوي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الواجهة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1">
      <w:pPr>
        <w:bidi w:val="1"/>
        <w:spacing w:after="240" w:before="240" w:lineRule="auto"/>
        <w:ind w:left="-1133.858267716535" w:firstLine="13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٨)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طبقات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مساندة</w:t>
      </w:r>
    </w:p>
    <w:p w:rsidR="00000000" w:rsidDel="00000000" w:rsidP="00000000" w:rsidRDefault="00000000" w:rsidRPr="00000000" w14:paraId="00000112">
      <w:pPr>
        <w:numPr>
          <w:ilvl w:val="0"/>
          <w:numId w:val="516"/>
        </w:numPr>
        <w:bidi w:val="1"/>
        <w:spacing w:after="0" w:afterAutospacing="0" w:before="24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Redis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للجلسات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والكاش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والمعدلات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rate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limits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13">
      <w:pPr>
        <w:numPr>
          <w:ilvl w:val="0"/>
          <w:numId w:val="516"/>
        </w:numPr>
        <w:bidi w:val="1"/>
        <w:spacing w:after="240" w:before="0" w:beforeAutospacing="0" w:lineRule="auto"/>
        <w:ind w:left="-1133.858267716535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طبقة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Proxy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ProxySQL/HAProxy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لإدارة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الاتصالات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وتوزيعها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replicas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4">
      <w:pPr>
        <w:bidi w:val="1"/>
        <w:ind w:left="-1133.858267716535" w:right="-1174.7244094488178" w:firstLine="150"/>
        <w:rPr/>
        <w:sectPr>
          <w:type w:val="nextPage"/>
          <w:pgSz w:h="16834" w:w="11909" w:orient="portrait"/>
          <w:pgMar w:bottom="1440" w:top="1440" w:left="1440" w:right="1559.055118110236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17.3228346456694" w:right="1559.0551181102364" w:header="720" w:footer="720"/>
          <w:pgNumType w:start="1"/>
        </w:sectPr>
      </w:pPr>
      <w:bookmarkStart w:colFirst="0" w:colLast="0" w:name="_ixxhyrghply3" w:id="41"/>
      <w:bookmarkEnd w:id="4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bidi w:val="1"/>
        <w:spacing w:before="480" w:lineRule="auto"/>
        <w:ind w:left="-1275.5905511811022" w:right="-1011.2598425196836" w:firstLine="135"/>
        <w:rPr>
          <w:b w:val="1"/>
          <w:sz w:val="46"/>
          <w:szCs w:val="46"/>
        </w:rPr>
      </w:pPr>
      <w:bookmarkStart w:colFirst="0" w:colLast="0" w:name="_4hhtny858jdl" w:id="42"/>
      <w:bookmarkEnd w:id="42"/>
      <w:r w:rsidDel="00000000" w:rsidR="00000000" w:rsidRPr="00000000">
        <w:rPr>
          <w:b w:val="1"/>
          <w:sz w:val="46"/>
          <w:szCs w:val="46"/>
          <w:rtl w:val="1"/>
        </w:rPr>
        <w:t xml:space="preserve">بناء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قاعدة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البيانات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MySQL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</w:p>
    <w:p w:rsidR="00000000" w:rsidDel="00000000" w:rsidP="00000000" w:rsidRDefault="00000000" w:rsidRPr="00000000" w14:paraId="00000117">
      <w:pPr>
        <w:bidi w:val="1"/>
        <w:ind w:left="-1275.5905511811022" w:right="-1011.2598425196836" w:firstLine="135"/>
        <w:rPr/>
      </w:pPr>
      <w:r w:rsidDel="00000000" w:rsidR="00000000" w:rsidRPr="00000000">
        <w:rPr>
          <w:b w:val="1"/>
          <w:rtl w:val="1"/>
        </w:rPr>
        <w:t xml:space="preserve">الغرض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آمنة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للتوسع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8">
      <w:pPr>
        <w:bidi w:val="1"/>
        <w:ind w:left="-1275.5905511811022" w:right="-1011.2598425196836" w:firstLine="135"/>
        <w:rPr/>
      </w:pPr>
      <w:r w:rsidDel="00000000" w:rsidR="00000000" w:rsidRPr="00000000">
        <w:rPr>
          <w:b w:val="1"/>
          <w:rtl w:val="1"/>
        </w:rPr>
        <w:t xml:space="preserve">النطاق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 8.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InnoDB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phpMyAdmin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للتحليلات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CDC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19">
      <w:pPr>
        <w:bidi w:val="1"/>
        <w:ind w:left="-1275.5905511811022" w:right="-1011.2598425196836" w:firstLine="135"/>
        <w:rPr/>
      </w:pPr>
      <w:r w:rsidDel="00000000" w:rsidR="00000000" w:rsidRPr="00000000">
        <w:rPr>
          <w:b w:val="1"/>
          <w:rtl w:val="1"/>
        </w:rPr>
        <w:t xml:space="preserve">الجمهور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مهندسو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الخلفية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A">
      <w:pPr>
        <w:bidi w:val="1"/>
        <w:ind w:left="-1275.5905511811022" w:right="-1011.2598425196836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bidi w:val="1"/>
        <w:spacing w:after="80" w:lineRule="auto"/>
        <w:ind w:left="-1275.5905511811022" w:right="-1011.2598425196836" w:firstLine="135"/>
        <w:rPr>
          <w:b w:val="1"/>
          <w:sz w:val="34"/>
          <w:szCs w:val="34"/>
        </w:rPr>
      </w:pPr>
      <w:bookmarkStart w:colFirst="0" w:colLast="0" w:name="_8an86slh13ru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0) TL;DR </w:t>
      </w:r>
    </w:p>
    <w:p w:rsidR="00000000" w:rsidDel="00000000" w:rsidP="00000000" w:rsidRDefault="00000000" w:rsidRPr="00000000" w14:paraId="0000011C">
      <w:pPr>
        <w:numPr>
          <w:ilvl w:val="0"/>
          <w:numId w:val="253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استخدموا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MySQL 8.x / InnoDB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utf8mb4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UTC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migrations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D">
      <w:pPr>
        <w:numPr>
          <w:ilvl w:val="0"/>
          <w:numId w:val="253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Inventory Ledger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للكميات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1E">
      <w:pPr>
        <w:numPr>
          <w:ilvl w:val="0"/>
          <w:numId w:val="253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FK/UNIQUE/CHECK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إلزامية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مدروسة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F">
      <w:pPr>
        <w:numPr>
          <w:ilvl w:val="0"/>
          <w:numId w:val="253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RBAC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صارم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b w:val="1"/>
          <w:rtl w:val="0"/>
        </w:rPr>
        <w:t xml:space="preserve">PII Masking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Views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Audit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0">
      <w:pPr>
        <w:numPr>
          <w:ilvl w:val="0"/>
          <w:numId w:val="253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PITR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binlog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استعادة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1">
      <w:pPr>
        <w:numPr>
          <w:ilvl w:val="0"/>
          <w:numId w:val="253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phpMyAdmin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2">
      <w:pPr>
        <w:bidi w:val="1"/>
        <w:ind w:left="-1275.5905511811022" w:right="-1011.2598425196836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bidi w:val="1"/>
        <w:spacing w:after="80" w:lineRule="auto"/>
        <w:ind w:left="-1275.5905511811022" w:right="-1011.2598425196836" w:firstLine="135"/>
        <w:rPr>
          <w:b w:val="1"/>
          <w:sz w:val="34"/>
          <w:szCs w:val="34"/>
        </w:rPr>
      </w:pPr>
      <w:bookmarkStart w:colFirst="0" w:colLast="0" w:name="_nkv6xh52hsf2" w:id="44"/>
      <w:bookmarkEnd w:id="4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الأهداف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والنطاق</w:t>
      </w:r>
    </w:p>
    <w:p w:rsidR="00000000" w:rsidDel="00000000" w:rsidP="00000000" w:rsidRDefault="00000000" w:rsidRPr="00000000" w14:paraId="00000124">
      <w:pPr>
        <w:numPr>
          <w:ilvl w:val="0"/>
          <w:numId w:val="366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سلامة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منع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السجلات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اليتيمة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5">
      <w:pPr>
        <w:numPr>
          <w:ilvl w:val="0"/>
          <w:numId w:val="366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الاستعلامات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الحرجة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6">
      <w:pPr>
        <w:numPr>
          <w:ilvl w:val="0"/>
          <w:numId w:val="366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تحليلات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touch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27">
      <w:pPr>
        <w:numPr>
          <w:ilvl w:val="0"/>
          <w:numId w:val="366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التشغيل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والتوس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replicas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partitioning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28">
      <w:pPr>
        <w:bidi w:val="1"/>
        <w:spacing w:after="240" w:before="240" w:lineRule="auto"/>
        <w:ind w:left="-1275.5905511811022" w:right="-1011.2598425196836" w:firstLine="135"/>
        <w:rPr/>
      </w:pPr>
      <w:r w:rsidDel="00000000" w:rsidR="00000000" w:rsidRPr="00000000">
        <w:rPr>
          <w:b w:val="1"/>
          <w:rtl w:val="1"/>
        </w:rPr>
        <w:t xml:space="preserve">النطاق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الوظيفي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الكتالوج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المتغيرات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السلال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المدفوعات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الرديات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الكوبونات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9">
      <w:pPr>
        <w:bidi w:val="1"/>
        <w:ind w:left="-1275.5905511811022" w:right="-1011.2598425196836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bidi w:val="1"/>
        <w:spacing w:after="80" w:lineRule="auto"/>
        <w:ind w:left="-1275.5905511811022" w:right="-1011.2598425196836" w:firstLine="135"/>
        <w:rPr>
          <w:b w:val="1"/>
          <w:sz w:val="34"/>
          <w:szCs w:val="34"/>
        </w:rPr>
      </w:pPr>
      <w:bookmarkStart w:colFirst="0" w:colLast="0" w:name="_9b1mx3doxney" w:id="45"/>
      <w:bookmarkEnd w:id="4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مواصفات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الخادم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والإعدادات</w:t>
      </w:r>
    </w:p>
    <w:p w:rsidR="00000000" w:rsidDel="00000000" w:rsidP="00000000" w:rsidRDefault="00000000" w:rsidRPr="00000000" w14:paraId="0000012B">
      <w:pPr>
        <w:numPr>
          <w:ilvl w:val="0"/>
          <w:numId w:val="545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الإصدار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المحر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 8.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InnoDB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C">
      <w:pPr>
        <w:numPr>
          <w:ilvl w:val="0"/>
          <w:numId w:val="545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الترميز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والترتيب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utf8mb4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utf8mb4_unicode_ci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12D">
      <w:pPr>
        <w:numPr>
          <w:ilvl w:val="0"/>
          <w:numId w:val="545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sql_mode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STRICT_TRANS_TABLES,NO_ZERO_DATE,NO_ZERO_IN_DATE,ERROR_FOR_DIVISION_BY_ZERO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E">
      <w:pPr>
        <w:numPr>
          <w:ilvl w:val="0"/>
          <w:numId w:val="545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binlog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sync_binlog=1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innodb_flush_log_at_trx_commit=1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F">
      <w:pPr>
        <w:numPr>
          <w:ilvl w:val="0"/>
          <w:numId w:val="545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الذاكرة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innodb_buffer_pool_size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≈ 70–80%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0">
      <w:pPr>
        <w:numPr>
          <w:ilvl w:val="0"/>
          <w:numId w:val="545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سجل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البطيء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slow_query_log=ON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long_query_time=0.2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1">
      <w:pPr>
        <w:bidi w:val="1"/>
        <w:spacing w:after="240" w:before="240" w:lineRule="auto"/>
        <w:ind w:left="-1275.5905511811022" w:right="-1011.2598425196836" w:firstLine="135"/>
        <w:rPr/>
      </w:pP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استخدموا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دارة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RDS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والنسخ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2">
      <w:pPr>
        <w:bidi w:val="1"/>
        <w:ind w:left="-1275.5905511811022" w:right="-1011.2598425196836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bidi w:val="1"/>
        <w:spacing w:after="80" w:lineRule="auto"/>
        <w:ind w:left="-1275.5905511811022" w:right="-1011.2598425196836" w:firstLine="135"/>
        <w:rPr>
          <w:b w:val="1"/>
          <w:sz w:val="34"/>
          <w:szCs w:val="34"/>
        </w:rPr>
      </w:pPr>
      <w:bookmarkStart w:colFirst="0" w:colLast="0" w:name="_ovseguvlusho" w:id="46"/>
      <w:bookmarkEnd w:id="4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معمارية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وطبقات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ERD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عالي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المستوى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34">
      <w:pPr>
        <w:bidi w:val="1"/>
        <w:spacing w:after="240" w:before="240" w:lineRule="auto"/>
        <w:ind w:left="-1275.5905511811022" w:right="-1011.2598425196836" w:firstLine="135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المرجع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الهوية</w:t>
      </w:r>
    </w:p>
    <w:p w:rsidR="00000000" w:rsidDel="00000000" w:rsidP="00000000" w:rsidRDefault="00000000" w:rsidRPr="00000000" w14:paraId="00000135">
      <w:pPr>
        <w:numPr>
          <w:ilvl w:val="0"/>
          <w:numId w:val="239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segments</w:t>
      </w:r>
    </w:p>
    <w:p w:rsidR="00000000" w:rsidDel="00000000" w:rsidP="00000000" w:rsidRDefault="00000000" w:rsidRPr="00000000" w14:paraId="00000136">
      <w:pPr>
        <w:numPr>
          <w:ilvl w:val="0"/>
          <w:numId w:val="239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هرمية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media_assets</w:t>
      </w:r>
    </w:p>
    <w:p w:rsidR="00000000" w:rsidDel="00000000" w:rsidP="00000000" w:rsidRDefault="00000000" w:rsidRPr="00000000" w14:paraId="00000137">
      <w:pPr>
        <w:bidi w:val="1"/>
        <w:spacing w:after="240" w:before="240" w:lineRule="auto"/>
        <w:ind w:left="-1275.5905511811022" w:right="-1011.2598425196836" w:firstLine="135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الكتالوج</w:t>
      </w:r>
    </w:p>
    <w:p w:rsidR="00000000" w:rsidDel="00000000" w:rsidP="00000000" w:rsidRDefault="00000000" w:rsidRPr="00000000" w14:paraId="00000138">
      <w:pPr>
        <w:numPr>
          <w:ilvl w:val="0"/>
          <w:numId w:val="447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(SPU)،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product_variants</w:t>
      </w:r>
      <w:r w:rsidDel="00000000" w:rsidR="00000000" w:rsidRPr="00000000">
        <w:rPr>
          <w:rtl w:val="0"/>
        </w:rPr>
        <w:t xml:space="preserve"> (SKU)</w:t>
      </w:r>
    </w:p>
    <w:p w:rsidR="00000000" w:rsidDel="00000000" w:rsidP="00000000" w:rsidRDefault="00000000" w:rsidRPr="00000000" w14:paraId="00000139">
      <w:pPr>
        <w:numPr>
          <w:ilvl w:val="0"/>
          <w:numId w:val="447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variant_attributes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product_media</w:t>
      </w:r>
    </w:p>
    <w:p w:rsidR="00000000" w:rsidDel="00000000" w:rsidP="00000000" w:rsidRDefault="00000000" w:rsidRPr="00000000" w14:paraId="0000013A">
      <w:pPr>
        <w:bidi w:val="1"/>
        <w:spacing w:after="240" w:before="240" w:lineRule="auto"/>
        <w:ind w:left="-1275.5905511811022" w:right="-1011.2598425196836" w:firstLine="135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المخزون</w:t>
      </w:r>
    </w:p>
    <w:p w:rsidR="00000000" w:rsidDel="00000000" w:rsidP="00000000" w:rsidRDefault="00000000" w:rsidRPr="00000000" w14:paraId="0000013B">
      <w:pPr>
        <w:numPr>
          <w:ilvl w:val="0"/>
          <w:numId w:val="67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inventory_ledger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للحركة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3C">
      <w:pPr>
        <w:numPr>
          <w:ilvl w:val="0"/>
          <w:numId w:val="67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stock_snapshot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للتسريع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3D">
      <w:pPr>
        <w:bidi w:val="1"/>
        <w:spacing w:after="240" w:before="240" w:lineRule="auto"/>
        <w:ind w:left="-1275.5905511811022" w:right="-1011.2598425196836" w:firstLine="135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التجارة</w:t>
      </w:r>
    </w:p>
    <w:p w:rsidR="00000000" w:rsidDel="00000000" w:rsidP="00000000" w:rsidRDefault="00000000" w:rsidRPr="00000000" w14:paraId="0000013E">
      <w:pPr>
        <w:numPr>
          <w:ilvl w:val="0"/>
          <w:numId w:val="60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cart_items</w:t>
      </w:r>
    </w:p>
    <w:p w:rsidR="00000000" w:rsidDel="00000000" w:rsidP="00000000" w:rsidRDefault="00000000" w:rsidRPr="00000000" w14:paraId="0000013F">
      <w:pPr>
        <w:numPr>
          <w:ilvl w:val="0"/>
          <w:numId w:val="60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order_items</w:t>
      </w:r>
    </w:p>
    <w:p w:rsidR="00000000" w:rsidDel="00000000" w:rsidP="00000000" w:rsidRDefault="00000000" w:rsidRPr="00000000" w14:paraId="00000140">
      <w:pPr>
        <w:numPr>
          <w:ilvl w:val="0"/>
          <w:numId w:val="60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المدفوعات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payment_attempts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refunds</w:t>
      </w:r>
    </w:p>
    <w:p w:rsidR="00000000" w:rsidDel="00000000" w:rsidP="00000000" w:rsidRDefault="00000000" w:rsidRPr="00000000" w14:paraId="00000141">
      <w:pPr>
        <w:numPr>
          <w:ilvl w:val="0"/>
          <w:numId w:val="60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shipment_events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carriers</w:t>
      </w:r>
    </w:p>
    <w:p w:rsidR="00000000" w:rsidDel="00000000" w:rsidP="00000000" w:rsidRDefault="00000000" w:rsidRPr="00000000" w14:paraId="00000142">
      <w:pPr>
        <w:numPr>
          <w:ilvl w:val="0"/>
          <w:numId w:val="60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rma_items</w:t>
      </w:r>
    </w:p>
    <w:p w:rsidR="00000000" w:rsidDel="00000000" w:rsidP="00000000" w:rsidRDefault="00000000" w:rsidRPr="00000000" w14:paraId="00000143">
      <w:pPr>
        <w:numPr>
          <w:ilvl w:val="0"/>
          <w:numId w:val="60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wallet_tx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promotions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coupons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coupon_redemptions</w:t>
      </w:r>
    </w:p>
    <w:p w:rsidR="00000000" w:rsidDel="00000000" w:rsidP="00000000" w:rsidRDefault="00000000" w:rsidRPr="00000000" w14:paraId="00000144">
      <w:pPr>
        <w:bidi w:val="1"/>
        <w:spacing w:after="240" w:before="240" w:lineRule="auto"/>
        <w:ind w:left="-1275.5905511811022" w:right="-1011.2598425196836" w:firstLine="135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التحليلات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اختياري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145">
      <w:pPr>
        <w:numPr>
          <w:ilvl w:val="0"/>
          <w:numId w:val="330"/>
        </w:numPr>
        <w:bidi w:val="1"/>
        <w:spacing w:after="240" w:before="240" w:lineRule="auto"/>
        <w:ind w:left="-1275.5905511811022" w:right="-1011.2598425196836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events_raw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تجميعي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أبعاد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fct_orders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fct_order_items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fct_inventory_moves</w:t>
      </w:r>
    </w:p>
    <w:p w:rsidR="00000000" w:rsidDel="00000000" w:rsidP="00000000" w:rsidRDefault="00000000" w:rsidRPr="00000000" w14:paraId="00000146">
      <w:pPr>
        <w:bidi w:val="1"/>
        <w:spacing w:after="240" w:before="240" w:lineRule="auto"/>
        <w:ind w:left="-1275.5905511811022" w:right="-1011.2598425196836" w:firstLine="135"/>
        <w:rPr/>
      </w:pPr>
      <w:r w:rsidDel="00000000" w:rsidR="00000000" w:rsidRPr="00000000">
        <w:rPr>
          <w:b w:val="1"/>
          <w:rtl w:val="1"/>
        </w:rPr>
        <w:t xml:space="preserve">قاعدة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ذهبية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order_items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ـن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ـپشوت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…)</w:t>
      </w:r>
    </w:p>
    <w:p w:rsidR="00000000" w:rsidDel="00000000" w:rsidP="00000000" w:rsidRDefault="00000000" w:rsidRPr="00000000" w14:paraId="00000147">
      <w:pPr>
        <w:bidi w:val="1"/>
        <w:ind w:left="-1275.5905511811022" w:right="-1011.2598425196836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keepNext w:val="0"/>
        <w:keepLines w:val="0"/>
        <w:bidi w:val="1"/>
        <w:spacing w:after="80" w:lineRule="auto"/>
        <w:ind w:left="-1275.5905511811022" w:right="-1011.2598425196836" w:firstLine="135"/>
        <w:rPr>
          <w:b w:val="1"/>
          <w:sz w:val="34"/>
          <w:szCs w:val="34"/>
        </w:rPr>
      </w:pPr>
      <w:bookmarkStart w:colFirst="0" w:colLast="0" w:name="_ih71xe8zctyt" w:id="47"/>
      <w:bookmarkEnd w:id="4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معايير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التصميم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والأنواع</w:t>
      </w:r>
    </w:p>
    <w:p w:rsidR="00000000" w:rsidDel="00000000" w:rsidP="00000000" w:rsidRDefault="00000000" w:rsidRPr="00000000" w14:paraId="00000149">
      <w:pPr>
        <w:numPr>
          <w:ilvl w:val="0"/>
          <w:numId w:val="255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التسمية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snake_case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A">
      <w:pPr>
        <w:numPr>
          <w:ilvl w:val="0"/>
          <w:numId w:val="255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المعر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فات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rtl w:val="1"/>
        </w:rPr>
        <w:t xml:space="preserve">(36))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1"/>
        </w:rPr>
        <w:t xml:space="preserve">(16)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التفضيل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B">
      <w:pPr>
        <w:numPr>
          <w:ilvl w:val="0"/>
          <w:numId w:val="255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التواريخ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DATETIME(3)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b w:val="1"/>
          <w:rtl w:val="0"/>
        </w:rPr>
        <w:t xml:space="preserve">UTC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14C">
      <w:pPr>
        <w:numPr>
          <w:ilvl w:val="0"/>
          <w:numId w:val="255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الأموال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DECIMAL(12,2)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D">
      <w:pPr>
        <w:numPr>
          <w:ilvl w:val="0"/>
          <w:numId w:val="255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Soft delete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archived_at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تراعيه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E">
      <w:pPr>
        <w:numPr>
          <w:ilvl w:val="0"/>
          <w:numId w:val="255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أعمدة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تدقيق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updated_by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F">
      <w:pPr>
        <w:bidi w:val="1"/>
        <w:ind w:left="-1275.5905511811022" w:right="-1011.2598425196836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keepNext w:val="0"/>
        <w:keepLines w:val="0"/>
        <w:bidi w:val="1"/>
        <w:spacing w:after="80" w:lineRule="auto"/>
        <w:ind w:left="-1275.5905511811022" w:right="-1011.2598425196836" w:firstLine="135"/>
        <w:rPr>
          <w:b w:val="1"/>
          <w:sz w:val="34"/>
          <w:szCs w:val="34"/>
        </w:rPr>
      </w:pPr>
      <w:bookmarkStart w:colFirst="0" w:colLast="0" w:name="_563rm1c74ajx" w:id="48"/>
      <w:bookmarkEnd w:id="4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القيود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والعلاقات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سلامة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51">
      <w:pPr>
        <w:numPr>
          <w:ilvl w:val="0"/>
          <w:numId w:val="448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Foreign Keys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إلزامية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DELETE/UPDATE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2">
      <w:pPr>
        <w:numPr>
          <w:ilvl w:val="0"/>
          <w:numId w:val="448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sku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phone_e164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3">
      <w:pPr>
        <w:numPr>
          <w:ilvl w:val="0"/>
          <w:numId w:val="448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CHECK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0، </w:t>
      </w:r>
      <w:r w:rsidDel="00000000" w:rsidR="00000000" w:rsidRPr="00000000">
        <w:rPr>
          <w:rtl w:val="1"/>
        </w:rPr>
        <w:t xml:space="preserve">الكميات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0،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4">
      <w:pPr>
        <w:numPr>
          <w:ilvl w:val="0"/>
          <w:numId w:val="448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Idempotency keys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5">
      <w:pPr>
        <w:bidi w:val="1"/>
        <w:ind w:left="-1275.5905511811022" w:right="-1011.2598425196836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keepNext w:val="0"/>
        <w:keepLines w:val="0"/>
        <w:bidi w:val="1"/>
        <w:spacing w:after="80" w:lineRule="auto"/>
        <w:ind w:left="-1275.5905511811022" w:right="-1011.2598425196836" w:firstLine="135"/>
        <w:rPr>
          <w:b w:val="1"/>
          <w:sz w:val="34"/>
          <w:szCs w:val="34"/>
        </w:rPr>
      </w:pPr>
      <w:bookmarkStart w:colFirst="0" w:colLast="0" w:name="_wb5d2v2igii0" w:id="49"/>
      <w:bookmarkEnd w:id="4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الفهارس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والأداء</w:t>
      </w:r>
    </w:p>
    <w:p w:rsidR="00000000" w:rsidDel="00000000" w:rsidP="00000000" w:rsidRDefault="00000000" w:rsidRPr="00000000" w14:paraId="00000157">
      <w:pPr>
        <w:bidi w:val="1"/>
        <w:spacing w:after="240" w:before="240" w:lineRule="auto"/>
        <w:ind w:left="-1275.5905511811022" w:right="-1011.2598425196836" w:firstLine="135"/>
        <w:rPr>
          <w:b w:val="1"/>
        </w:rPr>
      </w:pPr>
      <w:r w:rsidDel="00000000" w:rsidR="00000000" w:rsidRPr="00000000">
        <w:rPr>
          <w:b w:val="1"/>
          <w:rtl w:val="1"/>
        </w:rPr>
        <w:t xml:space="preserve">أهداف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زمنية</w:t>
      </w:r>
    </w:p>
    <w:p w:rsidR="00000000" w:rsidDel="00000000" w:rsidP="00000000" w:rsidRDefault="00000000" w:rsidRPr="00000000" w14:paraId="00000158">
      <w:pPr>
        <w:numPr>
          <w:ilvl w:val="0"/>
          <w:numId w:val="413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</w:t>
      </w:r>
      <w:r w:rsidDel="00000000" w:rsidR="00000000" w:rsidRPr="00000000">
        <w:rPr>
          <w:b w:val="1"/>
          <w:rtl w:val="0"/>
        </w:rPr>
        <w:t xml:space="preserve">300ms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~50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9">
      <w:pPr>
        <w:numPr>
          <w:ilvl w:val="0"/>
          <w:numId w:val="413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</w:t>
      </w:r>
      <w:r w:rsidDel="00000000" w:rsidR="00000000" w:rsidRPr="00000000">
        <w:rPr>
          <w:b w:val="1"/>
          <w:rtl w:val="0"/>
        </w:rPr>
        <w:t xml:space="preserve">2s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A">
      <w:pPr>
        <w:numPr>
          <w:ilvl w:val="0"/>
          <w:numId w:val="413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انعكاسه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</w:t>
      </w:r>
      <w:r w:rsidDel="00000000" w:rsidR="00000000" w:rsidRPr="00000000">
        <w:rPr>
          <w:b w:val="1"/>
          <w:rtl w:val="0"/>
        </w:rPr>
        <w:t xml:space="preserve">1m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B">
      <w:pPr>
        <w:bidi w:val="1"/>
        <w:spacing w:after="240" w:before="240" w:lineRule="auto"/>
        <w:ind w:left="-1275.5905511811022" w:right="-1011.2598425196836" w:firstLine="135"/>
        <w:rPr>
          <w:b w:val="1"/>
        </w:rPr>
      </w:pPr>
      <w:r w:rsidDel="00000000" w:rsidR="00000000" w:rsidRPr="00000000">
        <w:rPr>
          <w:b w:val="1"/>
          <w:rtl w:val="1"/>
        </w:rPr>
        <w:t xml:space="preserve">إرشادات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عامة</w:t>
      </w:r>
    </w:p>
    <w:p w:rsidR="00000000" w:rsidDel="00000000" w:rsidP="00000000" w:rsidRDefault="00000000" w:rsidRPr="00000000" w14:paraId="0000015C">
      <w:pPr>
        <w:numPr>
          <w:ilvl w:val="0"/>
          <w:numId w:val="50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D">
      <w:pPr>
        <w:numPr>
          <w:ilvl w:val="0"/>
          <w:numId w:val="50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Covering Indexes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E">
      <w:pPr>
        <w:numPr>
          <w:ilvl w:val="0"/>
          <w:numId w:val="50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لأثقل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15F">
      <w:pPr>
        <w:bidi w:val="1"/>
        <w:spacing w:after="240" w:before="240" w:lineRule="auto"/>
        <w:ind w:left="-1275.5905511811022" w:right="-1011.2598425196836" w:firstLine="135"/>
        <w:rPr>
          <w:b w:val="1"/>
        </w:rPr>
      </w:pPr>
      <w:r w:rsidDel="00000000" w:rsidR="00000000" w:rsidRPr="00000000">
        <w:rPr>
          <w:b w:val="1"/>
          <w:rtl w:val="1"/>
        </w:rPr>
        <w:t xml:space="preserve">أمثلة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عملية</w:t>
      </w:r>
    </w:p>
    <w:p w:rsidR="00000000" w:rsidDel="00000000" w:rsidP="00000000" w:rsidRDefault="00000000" w:rsidRPr="00000000" w14:paraId="00000160">
      <w:pPr>
        <w:numPr>
          <w:ilvl w:val="0"/>
          <w:numId w:val="35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(category_id, publish_status, is_visible, created_at)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1">
      <w:pPr>
        <w:numPr>
          <w:ilvl w:val="0"/>
          <w:numId w:val="35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بالخصائص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(color, size)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is_on_sale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is_best_seller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2">
      <w:pPr>
        <w:numPr>
          <w:ilvl w:val="0"/>
          <w:numId w:val="35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السلال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(customer_id, last_activity_at)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3">
      <w:pPr>
        <w:numPr>
          <w:ilvl w:val="0"/>
          <w:numId w:val="35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(status, created_at)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(customer_id, created_at)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فريد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4">
      <w:pPr>
        <w:numPr>
          <w:ilvl w:val="0"/>
          <w:numId w:val="35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المدفوعات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tracking_no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(order_id)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5">
      <w:pPr>
        <w:bidi w:val="1"/>
        <w:spacing w:after="240" w:before="240" w:lineRule="auto"/>
        <w:ind w:left="-1275.5905511811022" w:right="-1011.2598425196836" w:firstLine="135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Partitioning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عند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الحاجة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166">
      <w:pPr>
        <w:numPr>
          <w:ilvl w:val="0"/>
          <w:numId w:val="271"/>
        </w:numPr>
        <w:bidi w:val="1"/>
        <w:spacing w:after="240" w:before="24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ضخمة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events_raw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inventory_ledger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7">
      <w:pPr>
        <w:bidi w:val="1"/>
        <w:ind w:left="-1275.5905511811022" w:right="-1011.2598425196836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keepNext w:val="0"/>
        <w:keepLines w:val="0"/>
        <w:bidi w:val="1"/>
        <w:spacing w:after="80" w:lineRule="auto"/>
        <w:ind w:left="-1275.5905511811022" w:right="-1011.2598425196836" w:firstLine="135"/>
        <w:rPr>
          <w:b w:val="1"/>
          <w:sz w:val="34"/>
          <w:szCs w:val="34"/>
        </w:rPr>
      </w:pPr>
      <w:bookmarkStart w:colFirst="0" w:colLast="0" w:name="_bwcq10ra6g68" w:id="50"/>
      <w:bookmarkEnd w:id="5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نموذج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المخزون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بنمط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Ledger</w:t>
      </w:r>
    </w:p>
    <w:p w:rsidR="00000000" w:rsidDel="00000000" w:rsidP="00000000" w:rsidRDefault="00000000" w:rsidRPr="00000000" w14:paraId="00000169">
      <w:pPr>
        <w:numPr>
          <w:ilvl w:val="0"/>
          <w:numId w:val="242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inventory_ledger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سبب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reason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مرجع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  <w:t xml:space="preserve"> (reference_id/type):</w:t>
      </w:r>
    </w:p>
    <w:p w:rsidR="00000000" w:rsidDel="00000000" w:rsidP="00000000" w:rsidRDefault="00000000" w:rsidRPr="00000000" w14:paraId="0000016A">
      <w:pPr>
        <w:numPr>
          <w:ilvl w:val="1"/>
          <w:numId w:val="242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purchase_receipt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adjustment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shipment_captured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rto_received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rma_returned</w:t>
      </w:r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 w14:paraId="0000016B">
      <w:pPr>
        <w:numPr>
          <w:ilvl w:val="0"/>
          <w:numId w:val="242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stock_on_hand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available_to_promise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C">
      <w:pPr>
        <w:numPr>
          <w:ilvl w:val="0"/>
          <w:numId w:val="242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الرصيد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إضافة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حركة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D">
      <w:pPr>
        <w:bidi w:val="1"/>
        <w:ind w:left="-1275.5905511811022" w:right="-1011.2598425196836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bidi w:val="1"/>
        <w:spacing w:after="80" w:lineRule="auto"/>
        <w:ind w:left="-1275.5905511811022" w:right="-1011.2598425196836" w:firstLine="135"/>
        <w:rPr>
          <w:b w:val="1"/>
          <w:sz w:val="34"/>
          <w:szCs w:val="34"/>
        </w:rPr>
      </w:pPr>
      <w:bookmarkStart w:colFirst="0" w:colLast="0" w:name="_8elzy7sieifo" w:id="51"/>
      <w:bookmarkEnd w:id="5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الأمان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والخصوصية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0"/>
        </w:rPr>
        <w:t xml:space="preserve">RBAC</w:t>
      </w:r>
    </w:p>
    <w:p w:rsidR="00000000" w:rsidDel="00000000" w:rsidP="00000000" w:rsidRDefault="00000000" w:rsidRPr="00000000" w14:paraId="0000016F">
      <w:pPr>
        <w:bidi w:val="1"/>
        <w:spacing w:after="240" w:before="240" w:lineRule="auto"/>
        <w:ind w:left="-1275.5905511811022" w:right="-1011.2598425196836" w:firstLine="135"/>
        <w:rPr>
          <w:b w:val="1"/>
        </w:rPr>
      </w:pPr>
      <w:r w:rsidDel="00000000" w:rsidR="00000000" w:rsidRPr="00000000">
        <w:rPr>
          <w:b w:val="1"/>
          <w:rtl w:val="1"/>
        </w:rPr>
        <w:t xml:space="preserve">تصنيف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</w:p>
    <w:p w:rsidR="00000000" w:rsidDel="00000000" w:rsidP="00000000" w:rsidRDefault="00000000" w:rsidRPr="00000000" w14:paraId="00000170">
      <w:pPr>
        <w:numPr>
          <w:ilvl w:val="0"/>
          <w:numId w:val="348"/>
        </w:numPr>
        <w:bidi w:val="1"/>
        <w:spacing w:after="240" w:before="24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b w:val="1"/>
          <w:rtl w:val="1"/>
        </w:rPr>
        <w:t xml:space="preserve">حس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اسة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Tokenized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)؛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حساسة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الكتالوج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1">
      <w:pPr>
        <w:bidi w:val="1"/>
        <w:spacing w:after="240" w:before="240" w:lineRule="auto"/>
        <w:ind w:left="-1275.5905511811022" w:right="-1011.2598425196836" w:firstLine="135"/>
        <w:rPr>
          <w:b w:val="1"/>
        </w:rPr>
      </w:pPr>
      <w:r w:rsidDel="00000000" w:rsidR="00000000" w:rsidRPr="00000000">
        <w:rPr>
          <w:b w:val="1"/>
          <w:rtl w:val="1"/>
        </w:rPr>
        <w:t xml:space="preserve">أذونات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الأدوار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172">
      <w:pPr>
        <w:numPr>
          <w:ilvl w:val="0"/>
          <w:numId w:val="143"/>
        </w:numPr>
        <w:bidi w:val="1"/>
        <w:spacing w:after="240" w:before="240" w:lineRule="auto"/>
        <w:ind w:left="-1275.5905511811022" w:right="-1011.2598425196836" w:firstLine="135"/>
      </w:pP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DBA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0"/>
        </w:rPr>
        <w:t xml:space="preserve">Ops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Finance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0"/>
        </w:rPr>
        <w:t xml:space="preserve">CustomerService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Analyst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Views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تحليلية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0"/>
        </w:rPr>
        <w:t xml:space="preserve">DevReadOnly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73">
      <w:pPr>
        <w:bidi w:val="1"/>
        <w:spacing w:after="240" w:before="240" w:lineRule="auto"/>
        <w:ind w:left="-1275.5905511811022" w:right="-1011.2598425196836" w:firstLine="135"/>
        <w:rPr>
          <w:b w:val="1"/>
        </w:rPr>
      </w:pPr>
      <w:r w:rsidDel="00000000" w:rsidR="00000000" w:rsidRPr="00000000">
        <w:rPr>
          <w:b w:val="1"/>
          <w:rtl w:val="1"/>
        </w:rPr>
        <w:t xml:space="preserve">سياسات</w:t>
      </w:r>
    </w:p>
    <w:p w:rsidR="00000000" w:rsidDel="00000000" w:rsidP="00000000" w:rsidRDefault="00000000" w:rsidRPr="00000000" w14:paraId="00000174">
      <w:pPr>
        <w:numPr>
          <w:ilvl w:val="0"/>
          <w:numId w:val="475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Least Privilege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للصلاحيات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5">
      <w:pPr>
        <w:numPr>
          <w:ilvl w:val="0"/>
          <w:numId w:val="475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PII Masking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76">
      <w:pPr>
        <w:numPr>
          <w:ilvl w:val="0"/>
          <w:numId w:val="475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TLS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Secret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77">
      <w:pPr>
        <w:numPr>
          <w:ilvl w:val="0"/>
          <w:numId w:val="475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Audit Log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رديات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78">
      <w:pPr>
        <w:bidi w:val="1"/>
        <w:ind w:left="-1275.5905511811022" w:right="-1011.2598425196836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keepNext w:val="0"/>
        <w:keepLines w:val="0"/>
        <w:bidi w:val="1"/>
        <w:spacing w:after="80" w:lineRule="auto"/>
        <w:ind w:left="-1275.5905511811022" w:right="-1011.2598425196836" w:firstLine="135"/>
        <w:rPr>
          <w:b w:val="1"/>
          <w:sz w:val="34"/>
          <w:szCs w:val="34"/>
        </w:rPr>
      </w:pPr>
      <w:bookmarkStart w:colFirst="0" w:colLast="0" w:name="_z9lnf288lt8d" w:id="52"/>
      <w:bookmarkEnd w:id="5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النسخ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الاحتياطي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والتعافي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الكوارث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DR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7A">
      <w:pPr>
        <w:numPr>
          <w:ilvl w:val="0"/>
          <w:numId w:val="407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RPO ≤ 15m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binlog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RTO ≤ 60m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دافئة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باردة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7B">
      <w:pPr>
        <w:numPr>
          <w:ilvl w:val="0"/>
          <w:numId w:val="407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</w:t>
      </w:r>
      <w:r w:rsidDel="00000000" w:rsidR="00000000" w:rsidRPr="00000000">
        <w:rPr>
          <w:rtl w:val="0"/>
        </w:rPr>
        <w:t xml:space="preserve">binlogs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لأسبوعين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C">
      <w:pPr>
        <w:numPr>
          <w:ilvl w:val="0"/>
          <w:numId w:val="407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سنوي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checksums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D">
      <w:pPr>
        <w:numPr>
          <w:ilvl w:val="0"/>
          <w:numId w:val="407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بخطوة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E">
      <w:pPr>
        <w:bidi w:val="1"/>
        <w:ind w:left="-1275.5905511811022" w:right="-1011.2598425196836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keepNext w:val="0"/>
        <w:keepLines w:val="0"/>
        <w:bidi w:val="1"/>
        <w:spacing w:after="80" w:lineRule="auto"/>
        <w:ind w:left="-1275.5905511811022" w:right="-1011.2598425196836" w:firstLine="135"/>
        <w:rPr>
          <w:b w:val="1"/>
          <w:sz w:val="34"/>
          <w:szCs w:val="34"/>
        </w:rPr>
      </w:pPr>
      <w:bookmarkStart w:colFirst="0" w:colLast="0" w:name="_57olhxc3s9l1" w:id="53"/>
      <w:bookmarkEnd w:id="5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الترحيلات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Migrations</w:t>
      </w:r>
      <w:r w:rsidDel="00000000" w:rsidR="00000000" w:rsidRPr="00000000">
        <w:rPr>
          <w:b w:val="1"/>
          <w:sz w:val="34"/>
          <w:szCs w:val="34"/>
          <w:rtl w:val="1"/>
        </w:rPr>
        <w:t xml:space="preserve">) 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0"/>
        </w:rPr>
        <w:t xml:space="preserve">CI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CD</w:t>
      </w:r>
    </w:p>
    <w:p w:rsidR="00000000" w:rsidDel="00000000" w:rsidP="00000000" w:rsidRDefault="00000000" w:rsidRPr="00000000" w14:paraId="00000180">
      <w:pPr>
        <w:numPr>
          <w:ilvl w:val="0"/>
          <w:numId w:val="212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Schema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Migration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Flyway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Liquibase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ORM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numPr>
          <w:ilvl w:val="0"/>
          <w:numId w:val="212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فحوصات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lint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DDL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EXPLAIN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المؤثرة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2">
      <w:pPr>
        <w:numPr>
          <w:ilvl w:val="0"/>
          <w:numId w:val="212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gh-ost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pt-online-schema-change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numPr>
          <w:ilvl w:val="0"/>
          <w:numId w:val="212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باك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أب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الترحيل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رجوع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4">
      <w:pPr>
        <w:bidi w:val="1"/>
        <w:ind w:left="-1275.5905511811022" w:right="-1011.2598425196836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bidi w:val="1"/>
        <w:spacing w:after="80" w:lineRule="auto"/>
        <w:ind w:left="-1275.5905511811022" w:right="-1011.2598425196836" w:firstLine="135"/>
        <w:rPr>
          <w:b w:val="1"/>
          <w:sz w:val="34"/>
          <w:szCs w:val="34"/>
        </w:rPr>
      </w:pPr>
      <w:bookmarkStart w:colFirst="0" w:colLast="0" w:name="_exjdtwxitl2w" w:id="54"/>
      <w:bookmarkEnd w:id="5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البيئات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والبيانات</w:t>
      </w:r>
    </w:p>
    <w:p w:rsidR="00000000" w:rsidDel="00000000" w:rsidP="00000000" w:rsidRDefault="00000000" w:rsidRPr="00000000" w14:paraId="00000186">
      <w:pPr>
        <w:numPr>
          <w:ilvl w:val="0"/>
          <w:numId w:val="277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بيئات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7">
      <w:pPr>
        <w:numPr>
          <w:ilvl w:val="0"/>
          <w:numId w:val="277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للاختبار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8">
      <w:pPr>
        <w:numPr>
          <w:ilvl w:val="0"/>
          <w:numId w:val="277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CDC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9">
      <w:pPr>
        <w:bidi w:val="1"/>
        <w:ind w:left="-1275.5905511811022" w:right="-1011.2598425196836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keepNext w:val="0"/>
        <w:keepLines w:val="0"/>
        <w:bidi w:val="1"/>
        <w:spacing w:after="80" w:lineRule="auto"/>
        <w:ind w:left="-1275.5905511811022" w:right="-1011.2598425196836" w:firstLine="135"/>
        <w:rPr>
          <w:b w:val="1"/>
          <w:sz w:val="34"/>
          <w:szCs w:val="34"/>
        </w:rPr>
      </w:pPr>
      <w:bookmarkStart w:colFirst="0" w:colLast="0" w:name="_1yms43gc7ccu" w:id="55"/>
      <w:bookmarkEnd w:id="5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المراقبة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والتشغيل</w:t>
      </w:r>
    </w:p>
    <w:p w:rsidR="00000000" w:rsidDel="00000000" w:rsidP="00000000" w:rsidRDefault="00000000" w:rsidRPr="00000000" w14:paraId="0000018B">
      <w:pPr>
        <w:numPr>
          <w:ilvl w:val="0"/>
          <w:numId w:val="498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لوحات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بطء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Locks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C">
      <w:pPr>
        <w:numPr>
          <w:ilvl w:val="0"/>
          <w:numId w:val="498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تنبيهات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طفرات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  <w:t xml:space="preserve">/4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ازدياد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البطيئة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D">
      <w:pPr>
        <w:numPr>
          <w:ilvl w:val="0"/>
          <w:numId w:val="498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Runbooks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تباطؤ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مفاجئ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تعارضات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E">
      <w:pPr>
        <w:bidi w:val="1"/>
        <w:ind w:left="-1275.5905511811022" w:right="-1011.2598425196836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keepNext w:val="0"/>
        <w:keepLines w:val="0"/>
        <w:bidi w:val="1"/>
        <w:spacing w:after="80" w:lineRule="auto"/>
        <w:ind w:left="-1275.5905511811022" w:right="-1011.2598425196836" w:firstLine="135"/>
        <w:rPr>
          <w:b w:val="1"/>
          <w:sz w:val="34"/>
          <w:szCs w:val="34"/>
        </w:rPr>
      </w:pPr>
      <w:bookmarkStart w:colFirst="0" w:colLast="0" w:name="_qf86bapg6i1e" w:id="56"/>
      <w:bookmarkEnd w:id="5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سياسة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استخدام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phpMyAdmin</w:t>
      </w:r>
    </w:p>
    <w:p w:rsidR="00000000" w:rsidDel="00000000" w:rsidP="00000000" w:rsidRDefault="00000000" w:rsidRPr="00000000" w14:paraId="00000190">
      <w:pPr>
        <w:numPr>
          <w:ilvl w:val="0"/>
          <w:numId w:val="548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إنتاج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الإدارية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DDL/DML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migrations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1">
      <w:pPr>
        <w:numPr>
          <w:ilvl w:val="0"/>
          <w:numId w:val="548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Stage/Dev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للمهندسين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2">
      <w:pPr>
        <w:numPr>
          <w:ilvl w:val="0"/>
          <w:numId w:val="548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VPN/IP allowlist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2FA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3">
      <w:pPr>
        <w:numPr>
          <w:ilvl w:val="0"/>
          <w:numId w:val="548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الذروة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4">
      <w:pPr>
        <w:bidi w:val="1"/>
        <w:ind w:left="-1275.5905511811022" w:right="-1011.2598425196836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keepNext w:val="0"/>
        <w:keepLines w:val="0"/>
        <w:bidi w:val="1"/>
        <w:spacing w:after="80" w:lineRule="auto"/>
        <w:ind w:left="-1275.5905511811022" w:right="-1011.2598425196836" w:firstLine="135"/>
        <w:rPr>
          <w:b w:val="1"/>
          <w:sz w:val="34"/>
          <w:szCs w:val="34"/>
        </w:rPr>
      </w:pPr>
      <w:bookmarkStart w:colFirst="0" w:colLast="0" w:name="_xo18o5l2yxm" w:id="57"/>
      <w:bookmarkEnd w:id="5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تكامل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التحليلات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اختياري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موصى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به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96">
      <w:pPr>
        <w:numPr>
          <w:ilvl w:val="0"/>
          <w:numId w:val="210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CDC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Debezium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Airbyte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</w:t>
      </w:r>
      <w:r w:rsidDel="00000000" w:rsidR="00000000" w:rsidRPr="00000000">
        <w:rPr>
          <w:rtl w:val="0"/>
        </w:rPr>
        <w:t xml:space="preserve">Warehouse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7">
      <w:pPr>
        <w:numPr>
          <w:ilvl w:val="0"/>
          <w:numId w:val="210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First-/Last-touch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8">
      <w:pPr>
        <w:numPr>
          <w:ilvl w:val="0"/>
          <w:numId w:val="210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rtl w:val="1"/>
        </w:rPr>
        <w:t xml:space="preserve">نمذجة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أبعاد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fct_orders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fct_order_items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fct_inventory_moves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dim_customer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9">
      <w:pPr>
        <w:bidi w:val="1"/>
        <w:ind w:left="-1275.5905511811022" w:right="-1011.2598425196836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keepNext w:val="0"/>
        <w:keepLines w:val="0"/>
        <w:bidi w:val="1"/>
        <w:spacing w:after="80" w:lineRule="auto"/>
        <w:ind w:left="-1275.5905511811022" w:right="-1011.2598425196836" w:firstLine="135"/>
        <w:rPr>
          <w:b w:val="1"/>
          <w:sz w:val="34"/>
          <w:szCs w:val="34"/>
        </w:rPr>
      </w:pPr>
      <w:bookmarkStart w:colFirst="0" w:colLast="0" w:name="_22imbtkdg1is" w:id="58"/>
      <w:bookmarkEnd w:id="5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15)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قوالب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جاهزة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انسخ</w:t>
      </w:r>
      <w:r w:rsidDel="00000000" w:rsidR="00000000" w:rsidRPr="00000000">
        <w:rPr>
          <w:b w:val="1"/>
          <w:sz w:val="34"/>
          <w:szCs w:val="34"/>
          <w:rtl w:val="1"/>
        </w:rPr>
        <w:t xml:space="preserve">/</w:t>
      </w:r>
      <w:r w:rsidDel="00000000" w:rsidR="00000000" w:rsidRPr="00000000">
        <w:rPr>
          <w:b w:val="1"/>
          <w:sz w:val="34"/>
          <w:szCs w:val="34"/>
          <w:rtl w:val="1"/>
        </w:rPr>
        <w:t xml:space="preserve">املأ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bidi w:val="1"/>
        <w:spacing w:before="280" w:lineRule="auto"/>
        <w:ind w:left="-1275.5905511811022" w:right="-1011.2598425196836" w:firstLine="135"/>
        <w:rPr>
          <w:b w:val="1"/>
          <w:color w:val="000000"/>
          <w:sz w:val="26"/>
          <w:szCs w:val="26"/>
        </w:rPr>
      </w:pPr>
      <w:bookmarkStart w:colFirst="0" w:colLast="0" w:name="_6j2h7qw1c04p" w:id="59"/>
      <w:bookmarkEnd w:id="5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15.1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قالب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قاموس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Dictionary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9C">
      <w:pPr>
        <w:numPr>
          <w:ilvl w:val="0"/>
          <w:numId w:val="161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الجدول</w:t>
      </w:r>
      <w:r w:rsidDel="00000000" w:rsidR="00000000" w:rsidRPr="00000000">
        <w:rPr>
          <w:rtl w:val="0"/>
        </w:rPr>
        <w:t xml:space="preserve">: …</w:t>
      </w:r>
    </w:p>
    <w:p w:rsidR="00000000" w:rsidDel="00000000" w:rsidP="00000000" w:rsidRDefault="00000000" w:rsidRPr="00000000" w14:paraId="0000019D">
      <w:pPr>
        <w:numPr>
          <w:ilvl w:val="0"/>
          <w:numId w:val="161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الوصف</w:t>
      </w:r>
      <w:r w:rsidDel="00000000" w:rsidR="00000000" w:rsidRPr="00000000">
        <w:rPr>
          <w:rtl w:val="0"/>
        </w:rPr>
        <w:t xml:space="preserve">: …</w:t>
      </w:r>
    </w:p>
    <w:p w:rsidR="00000000" w:rsidDel="00000000" w:rsidP="00000000" w:rsidRDefault="00000000" w:rsidRPr="00000000" w14:paraId="0000019E">
      <w:pPr>
        <w:numPr>
          <w:ilvl w:val="0"/>
          <w:numId w:val="161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الأعمدة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F">
      <w:pPr>
        <w:numPr>
          <w:ilvl w:val="1"/>
          <w:numId w:val="161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column_name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·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· </w:t>
      </w:r>
      <w:r w:rsidDel="00000000" w:rsidR="00000000" w:rsidRPr="00000000">
        <w:rPr>
          <w:rtl w:val="1"/>
        </w:rPr>
        <w:t xml:space="preserve">السماحية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) ·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· </w:t>
      </w:r>
      <w:r w:rsidDel="00000000" w:rsidR="00000000" w:rsidRPr="00000000">
        <w:rPr>
          <w:rtl w:val="1"/>
        </w:rPr>
        <w:t xml:space="preserve">القيود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) · 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 · </w:t>
      </w:r>
      <w:r w:rsidDel="00000000" w:rsidR="00000000" w:rsidRPr="00000000">
        <w:rPr>
          <w:rtl w:val="1"/>
        </w:rPr>
        <w:t xml:space="preserve">مثال</w:t>
      </w:r>
    </w:p>
    <w:p w:rsidR="00000000" w:rsidDel="00000000" w:rsidP="00000000" w:rsidRDefault="00000000" w:rsidRPr="00000000" w14:paraId="000001A0">
      <w:pPr>
        <w:numPr>
          <w:ilvl w:val="0"/>
          <w:numId w:val="161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الفهارس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A1">
      <w:pPr>
        <w:numPr>
          <w:ilvl w:val="0"/>
          <w:numId w:val="161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ملاحظات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الأداء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الأمان</w:t>
      </w:r>
      <w:r w:rsidDel="00000000" w:rsidR="00000000" w:rsidRPr="00000000">
        <w:rPr>
          <w:rtl w:val="0"/>
        </w:rPr>
        <w:t xml:space="preserve">: …</w:t>
      </w:r>
    </w:p>
    <w:p w:rsidR="00000000" w:rsidDel="00000000" w:rsidP="00000000" w:rsidRDefault="00000000" w:rsidRPr="00000000" w14:paraId="000001A2">
      <w:pPr>
        <w:pStyle w:val="Heading3"/>
        <w:keepNext w:val="0"/>
        <w:keepLines w:val="0"/>
        <w:bidi w:val="1"/>
        <w:spacing w:before="280" w:lineRule="auto"/>
        <w:ind w:left="-1275.5905511811022" w:right="-1011.2598425196836" w:firstLine="135"/>
        <w:rPr>
          <w:b w:val="1"/>
          <w:color w:val="000000"/>
          <w:sz w:val="26"/>
          <w:szCs w:val="26"/>
        </w:rPr>
      </w:pPr>
      <w:bookmarkStart w:colFirst="0" w:colLast="0" w:name="_lwossbjgdidu" w:id="60"/>
      <w:bookmarkEnd w:id="6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15.2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قالب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سياسة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النسخ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والاستعادة</w:t>
      </w:r>
    </w:p>
    <w:p w:rsidR="00000000" w:rsidDel="00000000" w:rsidP="00000000" w:rsidRDefault="00000000" w:rsidRPr="00000000" w14:paraId="000001A3">
      <w:pPr>
        <w:numPr>
          <w:ilvl w:val="0"/>
          <w:numId w:val="522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b w:val="1"/>
          <w:rtl w:val="0"/>
        </w:rPr>
        <w:t xml:space="preserve">RPO/RTO</w:t>
      </w:r>
      <w:r w:rsidDel="00000000" w:rsidR="00000000" w:rsidRPr="00000000">
        <w:rPr>
          <w:rtl w:val="0"/>
        </w:rPr>
        <w:t xml:space="preserve">: …</w:t>
      </w:r>
    </w:p>
    <w:p w:rsidR="00000000" w:rsidDel="00000000" w:rsidP="00000000" w:rsidRDefault="00000000" w:rsidRPr="00000000" w14:paraId="000001A4">
      <w:pPr>
        <w:numPr>
          <w:ilvl w:val="0"/>
          <w:numId w:val="522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نوع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النسخ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تزايدي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binlogs</w:t>
      </w:r>
    </w:p>
    <w:p w:rsidR="00000000" w:rsidDel="00000000" w:rsidP="00000000" w:rsidRDefault="00000000" w:rsidRPr="00000000" w14:paraId="000001A5">
      <w:pPr>
        <w:numPr>
          <w:ilvl w:val="0"/>
          <w:numId w:val="522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التحقق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الدوري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checksums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اختبارية</w:t>
      </w:r>
    </w:p>
    <w:p w:rsidR="00000000" w:rsidDel="00000000" w:rsidP="00000000" w:rsidRDefault="00000000" w:rsidRPr="00000000" w14:paraId="000001A6">
      <w:pPr>
        <w:numPr>
          <w:ilvl w:val="0"/>
          <w:numId w:val="522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خطوات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الاستعادة</w:t>
      </w:r>
      <w:r w:rsidDel="00000000" w:rsidR="00000000" w:rsidRPr="00000000">
        <w:rPr>
          <w:rtl w:val="0"/>
        </w:rPr>
        <w:t xml:space="preserve">: …</w:t>
      </w:r>
    </w:p>
    <w:p w:rsidR="00000000" w:rsidDel="00000000" w:rsidP="00000000" w:rsidRDefault="00000000" w:rsidRPr="00000000" w14:paraId="000001A7">
      <w:pPr>
        <w:pStyle w:val="Heading3"/>
        <w:keepNext w:val="0"/>
        <w:keepLines w:val="0"/>
        <w:bidi w:val="1"/>
        <w:spacing w:before="280" w:lineRule="auto"/>
        <w:ind w:left="-1275.5905511811022" w:right="-1011.2598425196836" w:firstLine="135"/>
        <w:rPr>
          <w:b w:val="1"/>
          <w:color w:val="000000"/>
          <w:sz w:val="26"/>
          <w:szCs w:val="26"/>
        </w:rPr>
      </w:pPr>
      <w:bookmarkStart w:colFirst="0" w:colLast="0" w:name="_eq8a1hifol7u" w:id="61"/>
      <w:bookmarkEnd w:id="6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15.3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قالب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مصفوفة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الأذونات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RBAC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1A8">
      <w:pPr>
        <w:numPr>
          <w:ilvl w:val="0"/>
          <w:numId w:val="28"/>
        </w:numPr>
        <w:bidi w:val="1"/>
        <w:spacing w:after="240" w:before="24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الدور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الجداول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العمليات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قيود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ملاحظات</w:t>
      </w:r>
    </w:p>
    <w:p w:rsidR="00000000" w:rsidDel="00000000" w:rsidP="00000000" w:rsidRDefault="00000000" w:rsidRPr="00000000" w14:paraId="000001A9">
      <w:pPr>
        <w:pStyle w:val="Heading3"/>
        <w:keepNext w:val="0"/>
        <w:keepLines w:val="0"/>
        <w:bidi w:val="1"/>
        <w:spacing w:before="280" w:lineRule="auto"/>
        <w:ind w:left="-1275.5905511811022" w:right="-1011.2598425196836" w:firstLine="135"/>
        <w:rPr>
          <w:b w:val="1"/>
          <w:color w:val="000000"/>
          <w:sz w:val="26"/>
          <w:szCs w:val="26"/>
        </w:rPr>
      </w:pPr>
      <w:bookmarkStart w:colFirst="0" w:colLast="0" w:name="_bshqenfgi52y" w:id="62"/>
      <w:bookmarkEnd w:id="6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15.4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قالب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خطة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الفهارس</w:t>
      </w:r>
    </w:p>
    <w:p w:rsidR="00000000" w:rsidDel="00000000" w:rsidP="00000000" w:rsidRDefault="00000000" w:rsidRPr="00000000" w14:paraId="000001AA">
      <w:pPr>
        <w:numPr>
          <w:ilvl w:val="0"/>
          <w:numId w:val="515"/>
        </w:numPr>
        <w:bidi w:val="1"/>
        <w:spacing w:after="240" w:before="24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الاستعلام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التواتر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الجدول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اقتراح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الفهرس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التحسن</w:t>
      </w:r>
    </w:p>
    <w:p w:rsidR="00000000" w:rsidDel="00000000" w:rsidP="00000000" w:rsidRDefault="00000000" w:rsidRPr="00000000" w14:paraId="000001AB">
      <w:pPr>
        <w:pStyle w:val="Heading3"/>
        <w:keepNext w:val="0"/>
        <w:keepLines w:val="0"/>
        <w:bidi w:val="1"/>
        <w:spacing w:before="280" w:lineRule="auto"/>
        <w:ind w:left="-1275.5905511811022" w:right="-1011.2598425196836" w:firstLine="135"/>
        <w:rPr>
          <w:b w:val="1"/>
          <w:color w:val="000000"/>
          <w:sz w:val="26"/>
          <w:szCs w:val="26"/>
        </w:rPr>
      </w:pPr>
      <w:bookmarkStart w:colFirst="0" w:colLast="0" w:name="_ksi3zpgltt41" w:id="63"/>
      <w:bookmarkEnd w:id="6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15.5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قالب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فحص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جودة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</w:p>
    <w:p w:rsidR="00000000" w:rsidDel="00000000" w:rsidP="00000000" w:rsidRDefault="00000000" w:rsidRPr="00000000" w14:paraId="000001AC">
      <w:pPr>
        <w:numPr>
          <w:ilvl w:val="0"/>
          <w:numId w:val="430"/>
        </w:numPr>
        <w:bidi w:val="1"/>
        <w:spacing w:after="240" w:before="24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التحقق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القيد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القانون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نسبة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التغطية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استثناءات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1"/>
        </w:rPr>
        <w:t xml:space="preserve">الإجراء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التصحيحي</w:t>
      </w:r>
    </w:p>
    <w:p w:rsidR="00000000" w:rsidDel="00000000" w:rsidP="00000000" w:rsidRDefault="00000000" w:rsidRPr="00000000" w14:paraId="000001AD">
      <w:pPr>
        <w:bidi w:val="1"/>
        <w:ind w:left="-1275.5905511811022" w:right="-1011.2598425196836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keepNext w:val="0"/>
        <w:keepLines w:val="0"/>
        <w:bidi w:val="1"/>
        <w:spacing w:after="80" w:lineRule="auto"/>
        <w:ind w:left="-1275.5905511811022" w:right="-1011.2598425196836" w:firstLine="135"/>
        <w:rPr>
          <w:b w:val="1"/>
          <w:sz w:val="34"/>
          <w:szCs w:val="34"/>
        </w:rPr>
      </w:pPr>
      <w:bookmarkStart w:colFirst="0" w:colLast="0" w:name="_hts7fwoh4skr" w:id="64"/>
      <w:bookmarkEnd w:id="6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16)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قوائم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تحقق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Checklists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AF">
      <w:pPr>
        <w:pStyle w:val="Heading3"/>
        <w:keepNext w:val="0"/>
        <w:keepLines w:val="0"/>
        <w:bidi w:val="1"/>
        <w:spacing w:before="280" w:lineRule="auto"/>
        <w:ind w:left="-1275.5905511811022" w:right="-1011.2598425196836" w:firstLine="135"/>
        <w:rPr>
          <w:b w:val="1"/>
          <w:color w:val="000000"/>
          <w:sz w:val="26"/>
          <w:szCs w:val="26"/>
        </w:rPr>
      </w:pPr>
      <w:bookmarkStart w:colFirst="0" w:colLast="0" w:name="_dnzq6fzf5rkk" w:id="65"/>
      <w:bookmarkEnd w:id="6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16.1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أثناء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التصميم</w:t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bidi w:val="1"/>
        <w:spacing w:before="280" w:lineRule="auto"/>
        <w:ind w:left="-1275.5905511811022" w:right="-1011.2598425196836" w:firstLine="135"/>
        <w:rPr>
          <w:b w:val="1"/>
          <w:color w:val="000000"/>
          <w:sz w:val="26"/>
          <w:szCs w:val="26"/>
        </w:rPr>
      </w:pPr>
      <w:bookmarkStart w:colFirst="0" w:colLast="0" w:name="_78xldhqbwi76" w:id="66"/>
      <w:bookmarkEnd w:id="6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16.2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قبل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الإطلاق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الترحيل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الإنتاجي</w:t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bidi w:val="1"/>
        <w:spacing w:before="280" w:lineRule="auto"/>
        <w:ind w:left="-1275.5905511811022" w:right="-1011.2598425196836" w:firstLine="135"/>
        <w:rPr>
          <w:b w:val="1"/>
          <w:color w:val="000000"/>
          <w:sz w:val="26"/>
          <w:szCs w:val="26"/>
        </w:rPr>
      </w:pPr>
      <w:bookmarkStart w:colFirst="0" w:colLast="0" w:name="_bbxsj9msaf9m" w:id="67"/>
      <w:bookmarkEnd w:id="6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16.3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التشغيل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الدوري</w:t>
      </w:r>
    </w:p>
    <w:p w:rsidR="00000000" w:rsidDel="00000000" w:rsidP="00000000" w:rsidRDefault="00000000" w:rsidRPr="00000000" w14:paraId="000001B2">
      <w:pPr>
        <w:numPr>
          <w:ilvl w:val="0"/>
          <w:numId w:val="27"/>
        </w:numPr>
        <w:bidi w:val="1"/>
        <w:spacing w:after="0" w:afterAutospacing="0" w:before="24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يومي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3">
      <w:pPr>
        <w:numPr>
          <w:ilvl w:val="0"/>
          <w:numId w:val="27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أسبوعي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للأثقل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4">
      <w:pPr>
        <w:numPr>
          <w:ilvl w:val="0"/>
          <w:numId w:val="27"/>
        </w:numPr>
        <w:bidi w:val="1"/>
        <w:spacing w:after="0" w:afterAutospacing="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شهري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5">
      <w:pPr>
        <w:numPr>
          <w:ilvl w:val="0"/>
          <w:numId w:val="27"/>
        </w:numPr>
        <w:bidi w:val="1"/>
        <w:spacing w:after="240" w:before="0" w:beforeAutospacing="0" w:lineRule="auto"/>
        <w:ind w:left="-1275.5905511811022" w:right="-1011.2598425196836" w:firstLine="135"/>
      </w:pPr>
      <w:r w:rsidDel="00000000" w:rsidR="00000000" w:rsidRPr="00000000">
        <w:rPr>
          <w:b w:val="1"/>
          <w:rtl w:val="1"/>
        </w:rPr>
        <w:t xml:space="preserve">ربع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سنوي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RBAC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6">
      <w:pPr>
        <w:bidi w:val="1"/>
        <w:ind w:left="-1275.5905511811022" w:right="-1011.2598425196836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keepNext w:val="0"/>
        <w:keepLines w:val="0"/>
        <w:bidi w:val="1"/>
        <w:spacing w:after="80" w:lineRule="auto"/>
        <w:ind w:left="-1275.5905511811022" w:right="-1011.2598425196836" w:firstLine="135"/>
        <w:rPr>
          <w:b w:val="1"/>
          <w:sz w:val="34"/>
          <w:szCs w:val="34"/>
        </w:rPr>
      </w:pPr>
      <w:bookmarkStart w:colFirst="0" w:colLast="0" w:name="_7wbtyp5szvyk" w:id="68"/>
      <w:bookmarkEnd w:id="6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17)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ملحق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قاموس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حالات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موح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كمثال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1B8">
      <w:pPr>
        <w:numPr>
          <w:ilvl w:val="0"/>
          <w:numId w:val="243"/>
        </w:numPr>
        <w:spacing w:after="0" w:afterAutospacing="0" w:before="240" w:lineRule="auto"/>
        <w:ind w:left="-1133.8582677165355" w:right="-1436.4566929133848" w:firstLine="135"/>
      </w:pPr>
      <w:r w:rsidDel="00000000" w:rsidR="00000000" w:rsidRPr="00000000">
        <w:rPr>
          <w:b w:val="1"/>
          <w:rtl w:val="0"/>
        </w:rPr>
        <w:t xml:space="preserve">order_status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confirmed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rto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lost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cancelled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9">
      <w:pPr>
        <w:numPr>
          <w:ilvl w:val="0"/>
          <w:numId w:val="243"/>
        </w:numPr>
        <w:spacing w:after="0" w:afterAutospacing="0" w:before="0" w:beforeAutospacing="0" w:lineRule="auto"/>
        <w:ind w:left="-1133.8582677165355" w:right="-1436.4566929133848" w:firstLine="135"/>
      </w:pPr>
      <w:r w:rsidDel="00000000" w:rsidR="00000000" w:rsidRPr="00000000">
        <w:rPr>
          <w:b w:val="1"/>
          <w:rtl w:val="0"/>
        </w:rPr>
        <w:t xml:space="preserve">payment_state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authorized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failed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refunded</w:t>
      </w:r>
    </w:p>
    <w:p w:rsidR="00000000" w:rsidDel="00000000" w:rsidP="00000000" w:rsidRDefault="00000000" w:rsidRPr="00000000" w14:paraId="000001BA">
      <w:pPr>
        <w:numPr>
          <w:ilvl w:val="0"/>
          <w:numId w:val="243"/>
        </w:numPr>
        <w:spacing w:after="0" w:afterAutospacing="0" w:before="0" w:beforeAutospacing="0" w:lineRule="auto"/>
        <w:ind w:left="-1133.8582677165355" w:right="-1436.4566929133848" w:firstLine="135"/>
      </w:pPr>
      <w:r w:rsidDel="00000000" w:rsidR="00000000" w:rsidRPr="00000000">
        <w:rPr>
          <w:b w:val="1"/>
          <w:rtl w:val="0"/>
        </w:rPr>
        <w:t xml:space="preserve">shipment_event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picked_up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in_transit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out_for_delivery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rto_initiated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rto_received</w:t>
      </w:r>
    </w:p>
    <w:p w:rsidR="00000000" w:rsidDel="00000000" w:rsidP="00000000" w:rsidRDefault="00000000" w:rsidRPr="00000000" w14:paraId="000001BB">
      <w:pPr>
        <w:numPr>
          <w:ilvl w:val="0"/>
          <w:numId w:val="243"/>
        </w:numPr>
        <w:spacing w:after="240" w:before="0" w:beforeAutospacing="0" w:lineRule="auto"/>
        <w:ind w:left="-1133.8582677165355" w:right="-1436.4566929133848" w:firstLine="135"/>
      </w:pPr>
      <w:r w:rsidDel="00000000" w:rsidR="00000000" w:rsidRPr="00000000">
        <w:rPr>
          <w:b w:val="1"/>
          <w:rtl w:val="0"/>
        </w:rPr>
        <w:t xml:space="preserve">rma_status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received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refunded/denied</w:t>
      </w:r>
    </w:p>
    <w:p w:rsidR="00000000" w:rsidDel="00000000" w:rsidP="00000000" w:rsidRDefault="00000000" w:rsidRPr="00000000" w14:paraId="000001BC">
      <w:pPr>
        <w:bidi w:val="1"/>
        <w:ind w:left="-1275.5905511811022" w:right="-1011.2598425196836" w:firstLine="135"/>
        <w:rPr/>
        <w:sectPr>
          <w:type w:val="nextPage"/>
          <w:pgSz w:h="16834" w:w="11909" w:orient="portrait"/>
          <w:pgMar w:bottom="1440" w:top="1440" w:left="1417.3228346456694" w:right="1559.055118110236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qz8lvcp2j1f" w:id="69"/>
      <w:bookmarkEnd w:id="6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والأساسيات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التشغيلية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1"/>
        <w:keepNext w:val="0"/>
        <w:keepLines w:val="0"/>
        <w:bidi w:val="1"/>
        <w:spacing w:before="480" w:lineRule="auto"/>
        <w:rPr>
          <w:b w:val="1"/>
          <w:sz w:val="36"/>
          <w:szCs w:val="36"/>
        </w:rPr>
      </w:pPr>
      <w:bookmarkStart w:colFirst="0" w:colLast="0" w:name="_fhz17gi9iieo" w:id="70"/>
      <w:bookmarkEnd w:id="70"/>
      <w:r w:rsidDel="00000000" w:rsidR="00000000" w:rsidRPr="00000000">
        <w:rPr>
          <w:b w:val="1"/>
          <w:sz w:val="36"/>
          <w:szCs w:val="36"/>
          <w:rtl w:val="1"/>
        </w:rPr>
        <w:t xml:space="preserve">الحماية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والأساسيات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التشغيلية</w:t>
      </w:r>
    </w:p>
    <w:p w:rsidR="00000000" w:rsidDel="00000000" w:rsidP="00000000" w:rsidRDefault="00000000" w:rsidRPr="00000000" w14:paraId="000001BF">
      <w:pPr>
        <w:pStyle w:val="Heading2"/>
        <w:keepNext w:val="0"/>
        <w:keepLines w:val="0"/>
        <w:bidi w:val="1"/>
        <w:spacing w:after="80" w:lineRule="auto"/>
        <w:rPr>
          <w:b w:val="1"/>
        </w:rPr>
      </w:pPr>
      <w:bookmarkStart w:colFirst="0" w:colLast="0" w:name="_lb70ohflmodu" w:id="71"/>
      <w:bookmarkEnd w:id="7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1. </w:t>
      </w:r>
      <w:r w:rsidDel="00000000" w:rsidR="00000000" w:rsidRPr="00000000">
        <w:rPr>
          <w:b w:val="1"/>
          <w:rtl w:val="1"/>
        </w:rPr>
        <w:t xml:space="preserve">الحماية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1C0">
      <w:pPr>
        <w:numPr>
          <w:ilvl w:val="0"/>
          <w:numId w:val="27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Least Privilege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ReadOnly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C1">
      <w:pPr>
        <w:numPr>
          <w:ilvl w:val="0"/>
          <w:numId w:val="27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MFA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والقاعدة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2">
      <w:pPr>
        <w:numPr>
          <w:ilvl w:val="0"/>
          <w:numId w:val="27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Secrets Manager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والتوكنات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وتدويرها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3">
      <w:pPr>
        <w:numPr>
          <w:ilvl w:val="0"/>
          <w:numId w:val="27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At-Rest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In-Transit (TLS 1.2+)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4">
      <w:pPr>
        <w:numPr>
          <w:ilvl w:val="0"/>
          <w:numId w:val="27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 Masking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5">
      <w:pPr>
        <w:numPr>
          <w:ilvl w:val="0"/>
          <w:numId w:val="27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Audit Log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C6">
      <w:pPr>
        <w:numPr>
          <w:ilvl w:val="0"/>
          <w:numId w:val="27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الهجمات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SQL Injection/XSS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7">
      <w:pPr>
        <w:numPr>
          <w:ilvl w:val="0"/>
          <w:numId w:val="27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والدفع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8">
      <w:pPr>
        <w:pStyle w:val="Heading2"/>
        <w:keepNext w:val="0"/>
        <w:keepLines w:val="0"/>
        <w:bidi w:val="1"/>
        <w:spacing w:after="80" w:lineRule="auto"/>
        <w:rPr>
          <w:b w:val="1"/>
        </w:rPr>
      </w:pPr>
      <w:bookmarkStart w:colFirst="0" w:colLast="0" w:name="_cvpgx3s42gf9" w:id="72"/>
      <w:bookmarkEnd w:id="7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2. </w:t>
      </w:r>
      <w:r w:rsidDel="00000000" w:rsidR="00000000" w:rsidRPr="00000000">
        <w:rPr>
          <w:b w:val="1"/>
          <w:rtl w:val="1"/>
        </w:rPr>
        <w:t xml:space="preserve">النسخ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الاحتياطي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والتعافي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Backup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Recovery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1C9">
      <w:pPr>
        <w:numPr>
          <w:ilvl w:val="0"/>
          <w:numId w:val="12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RPO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≤ 15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RTO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≤ 60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A">
      <w:pPr>
        <w:numPr>
          <w:ilvl w:val="0"/>
          <w:numId w:val="12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B">
      <w:pPr>
        <w:numPr>
          <w:ilvl w:val="0"/>
          <w:numId w:val="12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سنوي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C">
      <w:pPr>
        <w:numPr>
          <w:ilvl w:val="0"/>
          <w:numId w:val="12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Disaster Recovery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Warm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Cold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CD">
      <w:pPr>
        <w:pStyle w:val="Heading2"/>
        <w:keepNext w:val="0"/>
        <w:keepLines w:val="0"/>
        <w:bidi w:val="1"/>
        <w:spacing w:after="80" w:lineRule="auto"/>
        <w:rPr>
          <w:b w:val="1"/>
        </w:rPr>
      </w:pPr>
      <w:bookmarkStart w:colFirst="0" w:colLast="0" w:name="_hrrmrafnhinc" w:id="73"/>
      <w:bookmarkEnd w:id="7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3. </w:t>
      </w:r>
      <w:r w:rsidDel="00000000" w:rsidR="00000000" w:rsidRPr="00000000">
        <w:rPr>
          <w:b w:val="1"/>
          <w:rtl w:val="1"/>
        </w:rPr>
        <w:t xml:space="preserve">المراقبة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والموثوقية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1CE">
      <w:pPr>
        <w:numPr>
          <w:ilvl w:val="0"/>
          <w:numId w:val="57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مستهدفة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SLOs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1CF">
      <w:pPr>
        <w:numPr>
          <w:ilvl w:val="1"/>
          <w:numId w:val="57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300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0"/>
        </w:rPr>
        <w:t xml:space="preserve"> (50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variants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D0">
      <w:pPr>
        <w:numPr>
          <w:ilvl w:val="1"/>
          <w:numId w:val="57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2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1">
      <w:pPr>
        <w:numPr>
          <w:ilvl w:val="1"/>
          <w:numId w:val="57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Webhook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1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2">
      <w:pPr>
        <w:numPr>
          <w:ilvl w:val="0"/>
          <w:numId w:val="57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Logs، Metrics، Traces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3">
      <w:pPr>
        <w:numPr>
          <w:ilvl w:val="0"/>
          <w:numId w:val="57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(5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  <w:t xml:space="preserve">/4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الفاشلة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4">
      <w:pPr>
        <w:numPr>
          <w:ilvl w:val="0"/>
          <w:numId w:val="57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Load/Stress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5">
      <w:pPr>
        <w:pStyle w:val="Heading2"/>
        <w:keepNext w:val="0"/>
        <w:keepLines w:val="0"/>
        <w:bidi w:val="1"/>
        <w:spacing w:after="80" w:lineRule="auto"/>
        <w:rPr>
          <w:b w:val="1"/>
        </w:rPr>
      </w:pPr>
      <w:bookmarkStart w:colFirst="0" w:colLast="0" w:name="_x50tl8uq827m" w:id="74"/>
      <w:bookmarkEnd w:id="7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4. </w:t>
      </w:r>
      <w:r w:rsidDel="00000000" w:rsidR="00000000" w:rsidRPr="00000000">
        <w:rPr>
          <w:b w:val="1"/>
          <w:rtl w:val="1"/>
        </w:rPr>
        <w:t xml:space="preserve">الخصوصية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والامتثال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Privacy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Compliance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1D6">
      <w:pPr>
        <w:numPr>
          <w:ilvl w:val="0"/>
          <w:numId w:val="18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Confidential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Sensitive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D7">
      <w:pPr>
        <w:numPr>
          <w:ilvl w:val="0"/>
          <w:numId w:val="18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الاحتفاظ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بالبيانات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Retention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الأرشفة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8">
      <w:pPr>
        <w:numPr>
          <w:ilvl w:val="0"/>
          <w:numId w:val="18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والاكتفاء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Data Minimization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D9">
      <w:pPr>
        <w:numPr>
          <w:ilvl w:val="0"/>
          <w:numId w:val="18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A">
      <w:pPr>
        <w:numPr>
          <w:ilvl w:val="0"/>
          <w:numId w:val="18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اتفاقيات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DPA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DB">
      <w:pPr>
        <w:pStyle w:val="Heading2"/>
        <w:keepNext w:val="0"/>
        <w:keepLines w:val="0"/>
        <w:bidi w:val="1"/>
        <w:spacing w:after="80" w:lineRule="auto"/>
        <w:rPr>
          <w:b w:val="1"/>
        </w:rPr>
      </w:pPr>
      <w:bookmarkStart w:colFirst="0" w:colLast="0" w:name="_jr3sens2qyt5" w:id="75"/>
      <w:bookmarkEnd w:id="7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5. </w:t>
      </w:r>
      <w:r w:rsidDel="00000000" w:rsidR="00000000" w:rsidRPr="00000000">
        <w:rPr>
          <w:b w:val="1"/>
          <w:rtl w:val="1"/>
        </w:rPr>
        <w:t xml:space="preserve">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التغيير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والحوادث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Change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Incident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Management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1DC">
      <w:pPr>
        <w:numPr>
          <w:ilvl w:val="0"/>
          <w:numId w:val="15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D">
      <w:pPr>
        <w:numPr>
          <w:ilvl w:val="0"/>
          <w:numId w:val="15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Runbooks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DE">
      <w:pPr>
        <w:numPr>
          <w:ilvl w:val="0"/>
          <w:numId w:val="155"/>
        </w:numPr>
        <w:bidi w:val="1"/>
        <w:spacing w:after="240" w:before="0" w:beforeAutospacing="0" w:lineRule="auto"/>
        <w:ind w:left="720" w:hanging="360"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Post-Mortem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حرجة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Sev</w:t>
      </w:r>
      <w:r w:rsidDel="00000000" w:rsidR="00000000" w:rsidRPr="00000000">
        <w:rPr>
          <w:rtl w:val="0"/>
        </w:rPr>
        <w:t xml:space="preserve">-1/</w:t>
      </w:r>
      <w:r w:rsidDel="00000000" w:rsidR="00000000" w:rsidRPr="00000000">
        <w:rPr>
          <w:rtl w:val="0"/>
        </w:rPr>
        <w:t xml:space="preserve">Sev</w:t>
      </w:r>
      <w:r w:rsidDel="00000000" w:rsidR="00000000" w:rsidRPr="00000000">
        <w:rPr>
          <w:rtl w:val="1"/>
        </w:rPr>
        <w:t xml:space="preserve">-2)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pbooddr9g7" w:id="76"/>
      <w:bookmarkEnd w:id="7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1"/>
        <w:keepNext w:val="0"/>
        <w:keepLines w:val="0"/>
        <w:bidi w:val="1"/>
        <w:spacing w:before="480" w:lineRule="auto"/>
        <w:ind w:left="-566.9291338582684" w:firstLine="135"/>
        <w:rPr>
          <w:b w:val="1"/>
          <w:sz w:val="46"/>
          <w:szCs w:val="46"/>
        </w:rPr>
      </w:pPr>
      <w:bookmarkStart w:colFirst="0" w:colLast="0" w:name="_mpkpfeawbqdl" w:id="77"/>
      <w:bookmarkEnd w:id="77"/>
      <w:r w:rsidDel="00000000" w:rsidR="00000000" w:rsidRPr="00000000">
        <w:rPr>
          <w:b w:val="1"/>
          <w:sz w:val="46"/>
          <w:szCs w:val="46"/>
          <w:rtl w:val="1"/>
        </w:rPr>
        <w:t xml:space="preserve">الهدف</w:t>
      </w:r>
    </w:p>
    <w:p w:rsidR="00000000" w:rsidDel="00000000" w:rsidP="00000000" w:rsidRDefault="00000000" w:rsidRPr="00000000" w14:paraId="000001E1">
      <w:pPr>
        <w:numPr>
          <w:ilvl w:val="0"/>
          <w:numId w:val="251"/>
        </w:numPr>
        <w:bidi w:val="1"/>
        <w:spacing w:after="240" w:before="240" w:lineRule="auto"/>
        <w:ind w:left="-566.9291338582684" w:firstLine="135"/>
      </w:pP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سليمة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مت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سقة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قابلة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للتوس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والاختبار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2">
      <w:pPr>
        <w:pStyle w:val="Heading1"/>
        <w:keepNext w:val="0"/>
        <w:keepLines w:val="0"/>
        <w:bidi w:val="1"/>
        <w:spacing w:before="480" w:lineRule="auto"/>
        <w:ind w:left="-566.9291338582684" w:firstLine="135"/>
        <w:rPr>
          <w:b w:val="1"/>
          <w:sz w:val="46"/>
          <w:szCs w:val="46"/>
        </w:rPr>
      </w:pPr>
      <w:bookmarkStart w:colFirst="0" w:colLast="0" w:name="_t6iqy2hg3go6" w:id="78"/>
      <w:bookmarkEnd w:id="78"/>
      <w:r w:rsidDel="00000000" w:rsidR="00000000" w:rsidRPr="00000000">
        <w:rPr>
          <w:b w:val="1"/>
          <w:sz w:val="46"/>
          <w:szCs w:val="46"/>
          <w:rtl w:val="1"/>
        </w:rPr>
        <w:t xml:space="preserve">النطاق</w:t>
      </w:r>
    </w:p>
    <w:p w:rsidR="00000000" w:rsidDel="00000000" w:rsidP="00000000" w:rsidRDefault="00000000" w:rsidRPr="00000000" w14:paraId="000001E3">
      <w:pPr>
        <w:numPr>
          <w:ilvl w:val="0"/>
          <w:numId w:val="265"/>
        </w:numPr>
        <w:bidi w:val="1"/>
        <w:spacing w:after="240" w:before="240" w:lineRule="auto"/>
        <w:ind w:left="-566.9291338582684" w:firstLine="135"/>
      </w:pP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الكتالوج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المفضلة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المدفوعات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والاستبدال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والخصومات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المشتريات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والتوريد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1E4">
      <w:pPr>
        <w:pStyle w:val="Heading1"/>
        <w:keepNext w:val="0"/>
        <w:keepLines w:val="0"/>
        <w:bidi w:val="1"/>
        <w:spacing w:before="480" w:lineRule="auto"/>
        <w:ind w:left="-566.9291338582684" w:firstLine="135"/>
        <w:rPr>
          <w:b w:val="1"/>
          <w:sz w:val="46"/>
          <w:szCs w:val="46"/>
        </w:rPr>
      </w:pPr>
      <w:bookmarkStart w:colFirst="0" w:colLast="0" w:name="_mf85dnct2be8" w:id="79"/>
      <w:bookmarkEnd w:id="79"/>
      <w:r w:rsidDel="00000000" w:rsidR="00000000" w:rsidRPr="00000000">
        <w:rPr>
          <w:b w:val="1"/>
          <w:sz w:val="46"/>
          <w:szCs w:val="46"/>
          <w:rtl w:val="1"/>
        </w:rPr>
        <w:t xml:space="preserve">ما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يجب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توفره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Outputs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1E5">
      <w:pPr>
        <w:numPr>
          <w:ilvl w:val="0"/>
          <w:numId w:val="64"/>
        </w:numPr>
        <w:bidi w:val="1"/>
        <w:spacing w:after="0" w:afterAutospacing="0" w:before="240" w:lineRule="auto"/>
        <w:ind w:left="-566.9291338582684" w:firstLine="135"/>
      </w:pPr>
      <w:r w:rsidDel="00000000" w:rsidR="00000000" w:rsidRPr="00000000">
        <w:rPr>
          <w:b w:val="1"/>
          <w:rtl w:val="0"/>
        </w:rPr>
        <w:t xml:space="preserve">ERD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نهائي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واتجاهاتها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6">
      <w:pPr>
        <w:numPr>
          <w:ilvl w:val="0"/>
          <w:numId w:val="64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معايير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وحوكمة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snake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created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updated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E7">
      <w:pPr>
        <w:numPr>
          <w:ilvl w:val="0"/>
          <w:numId w:val="64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قاموس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والسماحية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8">
      <w:pPr>
        <w:numPr>
          <w:ilvl w:val="0"/>
          <w:numId w:val="64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مصفوفة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قيود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فريدة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E9">
      <w:pPr>
        <w:numPr>
          <w:ilvl w:val="0"/>
          <w:numId w:val="64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خطة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فهارس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A">
      <w:pPr>
        <w:numPr>
          <w:ilvl w:val="0"/>
          <w:numId w:val="64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خطة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ترحيلات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Migrations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التراجع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B">
      <w:pPr>
        <w:numPr>
          <w:ilvl w:val="0"/>
          <w:numId w:val="64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خصوصية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وأمان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Audit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EC">
      <w:pPr>
        <w:numPr>
          <w:ilvl w:val="0"/>
          <w:numId w:val="64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احتياطي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واستعادة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D">
      <w:pPr>
        <w:numPr>
          <w:ilvl w:val="0"/>
          <w:numId w:val="64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خطة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تزامن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E">
      <w:pPr>
        <w:numPr>
          <w:ilvl w:val="0"/>
          <w:numId w:val="64"/>
        </w:numPr>
        <w:bidi w:val="1"/>
        <w:spacing w:after="24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توثيق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موجز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/docs/db.md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نختبر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نستعيد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F">
      <w:pPr>
        <w:pStyle w:val="Heading1"/>
        <w:keepNext w:val="0"/>
        <w:keepLines w:val="0"/>
        <w:bidi w:val="1"/>
        <w:spacing w:before="480" w:lineRule="auto"/>
        <w:ind w:left="-566.9291338582684" w:firstLine="135"/>
        <w:rPr/>
      </w:pPr>
      <w:bookmarkStart w:colFirst="0" w:colLast="0" w:name="_5k2bsdplawg5" w:id="80"/>
      <w:bookmarkEnd w:id="80"/>
      <w:r w:rsidDel="00000000" w:rsidR="00000000" w:rsidRPr="00000000">
        <w:rPr>
          <w:b w:val="1"/>
          <w:sz w:val="46"/>
          <w:szCs w:val="46"/>
          <w:rtl w:val="1"/>
        </w:rPr>
        <w:t xml:space="preserve">معايير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القبول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يجب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تحققها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قبل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الاعتماد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567"/>
        </w:numPr>
        <w:bidi w:val="1"/>
        <w:spacing w:after="0" w:afterAutospacing="0" w:before="24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سلامة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يتيمة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0،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0…).</w:t>
      </w:r>
    </w:p>
    <w:p w:rsidR="00000000" w:rsidDel="00000000" w:rsidP="00000000" w:rsidRDefault="00000000" w:rsidRPr="00000000" w14:paraId="000001F1">
      <w:pPr>
        <w:numPr>
          <w:ilvl w:val="0"/>
          <w:numId w:val="567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اتساق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التصميم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3</w:t>
      </w:r>
      <w:r w:rsidDel="00000000" w:rsidR="00000000" w:rsidRPr="00000000">
        <w:rPr>
          <w:rtl w:val="0"/>
        </w:rPr>
        <w:t xml:space="preserve">NF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للأداء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2">
      <w:pPr>
        <w:numPr>
          <w:ilvl w:val="0"/>
          <w:numId w:val="567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اتساق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الأسماء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والأنواع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غامضة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3">
      <w:pPr>
        <w:numPr>
          <w:ilvl w:val="0"/>
          <w:numId w:val="567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الفهارس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مكررة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4">
      <w:pPr>
        <w:numPr>
          <w:ilvl w:val="0"/>
          <w:numId w:val="567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الأمن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والخصوصية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Roles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Grants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5">
      <w:pPr>
        <w:numPr>
          <w:ilvl w:val="0"/>
          <w:numId w:val="567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الأداء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6">
      <w:pPr>
        <w:numPr>
          <w:ilvl w:val="0"/>
          <w:numId w:val="567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الترحيلات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Migration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للتراجع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7">
      <w:pPr>
        <w:numPr>
          <w:ilvl w:val="0"/>
          <w:numId w:val="567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الاختبارات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تعارضات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التزامن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8">
      <w:pPr>
        <w:numPr>
          <w:ilvl w:val="0"/>
          <w:numId w:val="567"/>
        </w:numPr>
        <w:bidi w:val="1"/>
        <w:spacing w:after="24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التوثيق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1"/>
        <w:keepNext w:val="0"/>
        <w:keepLines w:val="0"/>
        <w:bidi w:val="1"/>
        <w:spacing w:before="480" w:lineRule="auto"/>
        <w:ind w:left="-566.9291338582684" w:firstLine="135"/>
        <w:rPr>
          <w:b w:val="1"/>
          <w:sz w:val="46"/>
          <w:szCs w:val="46"/>
        </w:rPr>
      </w:pPr>
      <w:bookmarkStart w:colFirst="0" w:colLast="0" w:name="_fydorlembuvs" w:id="81"/>
      <w:bookmarkEnd w:id="81"/>
      <w:r w:rsidDel="00000000" w:rsidR="00000000" w:rsidRPr="00000000">
        <w:rPr>
          <w:b w:val="1"/>
          <w:sz w:val="46"/>
          <w:szCs w:val="46"/>
          <w:rtl w:val="1"/>
        </w:rPr>
        <w:t xml:space="preserve">مبادئ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تصميم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إلزامية</w:t>
      </w:r>
    </w:p>
    <w:p w:rsidR="00000000" w:rsidDel="00000000" w:rsidP="00000000" w:rsidRDefault="00000000" w:rsidRPr="00000000" w14:paraId="000001FD">
      <w:pPr>
        <w:numPr>
          <w:ilvl w:val="0"/>
          <w:numId w:val="526"/>
        </w:numPr>
        <w:bidi w:val="1"/>
        <w:spacing w:after="0" w:afterAutospacing="0" w:before="240" w:lineRule="auto"/>
        <w:ind w:left="-566.9291338582684" w:firstLine="135"/>
      </w:pPr>
      <w:r w:rsidDel="00000000" w:rsidR="00000000" w:rsidRPr="00000000">
        <w:rPr>
          <w:b w:val="1"/>
          <w:rtl w:val="0"/>
        </w:rPr>
        <w:t xml:space="preserve">IDs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قابلة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للتخمين</w:t>
      </w:r>
      <w:r w:rsidDel="00000000" w:rsidR="00000000" w:rsidRPr="00000000">
        <w:rPr>
          <w:rtl w:val="0"/>
        </w:rPr>
        <w:t xml:space="preserve"> (UUID)، </w:t>
      </w:r>
      <w:r w:rsidDel="00000000" w:rsidR="00000000" w:rsidRPr="00000000">
        <w:rPr>
          <w:b w:val="1"/>
          <w:rtl w:val="0"/>
        </w:rPr>
        <w:t xml:space="preserve">Soft delete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archived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E">
      <w:pPr>
        <w:numPr>
          <w:ilvl w:val="0"/>
          <w:numId w:val="526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أعمدة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تدقيق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موح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updated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F">
      <w:pPr>
        <w:numPr>
          <w:ilvl w:val="0"/>
          <w:numId w:val="526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اس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Masking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0">
      <w:pPr>
        <w:numPr>
          <w:ilvl w:val="0"/>
          <w:numId w:val="526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0"/>
        </w:rPr>
        <w:t xml:space="preserve">Ledger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لحركة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traceability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01">
      <w:pPr>
        <w:numPr>
          <w:ilvl w:val="0"/>
          <w:numId w:val="526"/>
        </w:numPr>
        <w:bidi w:val="1"/>
        <w:spacing w:after="24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عدم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تكرار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الحقيقة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اللقطات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لتقط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snapshot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02">
      <w:pPr>
        <w:pStyle w:val="Heading1"/>
        <w:keepNext w:val="0"/>
        <w:keepLines w:val="0"/>
        <w:bidi w:val="1"/>
        <w:spacing w:before="480" w:lineRule="auto"/>
        <w:ind w:left="-566.9291338582684" w:firstLine="135"/>
        <w:rPr>
          <w:b w:val="1"/>
          <w:sz w:val="46"/>
          <w:szCs w:val="46"/>
        </w:rPr>
      </w:pPr>
      <w:bookmarkStart w:colFirst="0" w:colLast="0" w:name="_r1wr85tqep40" w:id="82"/>
      <w:bookmarkEnd w:id="82"/>
      <w:r w:rsidDel="00000000" w:rsidR="00000000" w:rsidRPr="00000000">
        <w:rPr>
          <w:b w:val="1"/>
          <w:sz w:val="46"/>
          <w:szCs w:val="46"/>
          <w:rtl w:val="1"/>
        </w:rPr>
        <w:t xml:space="preserve">الاختبار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والجودة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بدون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أدوات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محددة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203">
      <w:pPr>
        <w:numPr>
          <w:ilvl w:val="0"/>
          <w:numId w:val="268"/>
        </w:numPr>
        <w:bidi w:val="1"/>
        <w:spacing w:after="0" w:afterAutospacing="0" w:before="24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سلامة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المخطط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بالقيود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4">
      <w:pPr>
        <w:numPr>
          <w:ilvl w:val="0"/>
          <w:numId w:val="268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قواعد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صمت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05">
      <w:pPr>
        <w:numPr>
          <w:ilvl w:val="0"/>
          <w:numId w:val="268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التزامن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متوازيان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تفادي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السباق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06">
      <w:pPr>
        <w:numPr>
          <w:ilvl w:val="0"/>
          <w:numId w:val="268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الأداء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Explain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مقبولة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7">
      <w:pPr>
        <w:numPr>
          <w:ilvl w:val="0"/>
          <w:numId w:val="268"/>
        </w:numPr>
        <w:bidi w:val="1"/>
        <w:spacing w:after="24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الاسترجاع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سيناريو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8">
      <w:pPr>
        <w:pStyle w:val="Heading1"/>
        <w:keepNext w:val="0"/>
        <w:keepLines w:val="0"/>
        <w:bidi w:val="1"/>
        <w:spacing w:before="480" w:lineRule="auto"/>
        <w:ind w:left="-566.9291338582684" w:firstLine="135"/>
        <w:rPr>
          <w:b w:val="1"/>
          <w:sz w:val="46"/>
          <w:szCs w:val="46"/>
        </w:rPr>
      </w:pPr>
      <w:bookmarkStart w:colFirst="0" w:colLast="0" w:name="_xaap034xyw87" w:id="83"/>
      <w:bookmarkEnd w:id="83"/>
      <w:r w:rsidDel="00000000" w:rsidR="00000000" w:rsidRPr="00000000">
        <w:rPr>
          <w:b w:val="1"/>
          <w:sz w:val="46"/>
          <w:szCs w:val="46"/>
          <w:rtl w:val="1"/>
        </w:rPr>
        <w:t xml:space="preserve">الأمان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والخصوصية</w:t>
      </w:r>
    </w:p>
    <w:p w:rsidR="00000000" w:rsidDel="00000000" w:rsidP="00000000" w:rsidRDefault="00000000" w:rsidRPr="00000000" w14:paraId="00000209">
      <w:pPr>
        <w:numPr>
          <w:ilvl w:val="0"/>
          <w:numId w:val="390"/>
        </w:numPr>
        <w:bidi w:val="1"/>
        <w:spacing w:after="0" w:afterAutospacing="0" w:before="240" w:lineRule="auto"/>
        <w:ind w:left="-566.9291338582684" w:firstLine="135"/>
      </w:pPr>
      <w:r w:rsidDel="00000000" w:rsidR="00000000" w:rsidRPr="00000000">
        <w:rPr>
          <w:b w:val="1"/>
          <w:rtl w:val="0"/>
        </w:rPr>
        <w:t xml:space="preserve">Least Privilege: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A">
      <w:pPr>
        <w:numPr>
          <w:ilvl w:val="0"/>
          <w:numId w:val="390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الأسرار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B">
      <w:pPr>
        <w:numPr>
          <w:ilvl w:val="0"/>
          <w:numId w:val="390"/>
        </w:numPr>
        <w:bidi w:val="1"/>
        <w:spacing w:after="24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التدقيق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والمراقبة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ومتى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C">
      <w:pPr>
        <w:pStyle w:val="Heading1"/>
        <w:keepNext w:val="0"/>
        <w:keepLines w:val="0"/>
        <w:bidi w:val="1"/>
        <w:spacing w:before="480" w:lineRule="auto"/>
        <w:ind w:left="-566.9291338582684" w:firstLine="135"/>
        <w:rPr>
          <w:b w:val="1"/>
          <w:sz w:val="46"/>
          <w:szCs w:val="46"/>
        </w:rPr>
      </w:pPr>
      <w:bookmarkStart w:colFirst="0" w:colLast="0" w:name="_d7il9ju3mj63" w:id="84"/>
      <w:bookmarkEnd w:id="84"/>
      <w:r w:rsidDel="00000000" w:rsidR="00000000" w:rsidRPr="00000000">
        <w:rPr>
          <w:b w:val="1"/>
          <w:sz w:val="46"/>
          <w:szCs w:val="46"/>
          <w:rtl w:val="1"/>
        </w:rPr>
        <w:t xml:space="preserve">المراقبة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والتشغيل</w:t>
      </w:r>
    </w:p>
    <w:p w:rsidR="00000000" w:rsidDel="00000000" w:rsidP="00000000" w:rsidRDefault="00000000" w:rsidRPr="00000000" w14:paraId="0000020D">
      <w:pPr>
        <w:numPr>
          <w:ilvl w:val="0"/>
          <w:numId w:val="451"/>
        </w:numPr>
        <w:bidi w:val="1"/>
        <w:spacing w:after="0" w:afterAutospacing="0" w:before="24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لوحات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مراقبة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وأحجام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E">
      <w:pPr>
        <w:numPr>
          <w:ilvl w:val="0"/>
          <w:numId w:val="451"/>
        </w:numPr>
        <w:bidi w:val="1"/>
        <w:spacing w:after="0" w:afterAutospacing="0" w:before="0" w:beforeAutospacing="0" w:lineRule="auto"/>
        <w:ind w:left="-566.9291338582684" w:firstLine="135"/>
      </w:pPr>
      <w:r w:rsidDel="00000000" w:rsidR="00000000" w:rsidRPr="00000000">
        <w:rPr>
          <w:b w:val="1"/>
          <w:rtl w:val="1"/>
        </w:rPr>
        <w:t xml:space="preserve">تنبيهات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عتبات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F">
      <w:pPr>
        <w:numPr>
          <w:ilvl w:val="0"/>
          <w:numId w:val="451"/>
        </w:numPr>
        <w:bidi w:val="1"/>
        <w:spacing w:after="240" w:before="0" w:beforeAutospacing="0" w:lineRule="auto"/>
        <w:ind w:left="-566.9291338582684" w:firstLine="135"/>
      </w:pP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مختصر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0">
      <w:pPr>
        <w:bidi w:val="1"/>
        <w:ind w:left="-566.9291338582684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jyh2clqxp3m" w:id="85"/>
      <w:bookmarkEnd w:id="8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الفجوات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1"/>
        <w:keepNext w:val="0"/>
        <w:keepLines w:val="0"/>
        <w:bidi w:val="1"/>
        <w:spacing w:before="480" w:lineRule="auto"/>
        <w:ind w:left="-1133.858267716535" w:right="-891.2598425196836" w:firstLine="150"/>
        <w:rPr>
          <w:b w:val="1"/>
          <w:sz w:val="46"/>
          <w:szCs w:val="46"/>
        </w:rPr>
      </w:pPr>
      <w:bookmarkStart w:colFirst="0" w:colLast="0" w:name="_6oa7ui4ssxsr" w:id="86"/>
      <w:bookmarkEnd w:id="86"/>
      <w:r w:rsidDel="00000000" w:rsidR="00000000" w:rsidRPr="00000000">
        <w:rPr>
          <w:b w:val="1"/>
          <w:sz w:val="46"/>
          <w:szCs w:val="46"/>
          <w:rtl w:val="1"/>
        </w:rPr>
        <w:t xml:space="preserve">أهم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الفجوات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 </w:t>
      </w:r>
    </w:p>
    <w:p w:rsidR="00000000" w:rsidDel="00000000" w:rsidP="00000000" w:rsidRDefault="00000000" w:rsidRPr="00000000" w14:paraId="00000213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50"/>
        <w:rPr>
          <w:b w:val="1"/>
          <w:sz w:val="34"/>
          <w:szCs w:val="34"/>
        </w:rPr>
      </w:pPr>
      <w:bookmarkStart w:colFirst="0" w:colLast="0" w:name="_884t96k90nv" w:id="87"/>
      <w:bookmarkEnd w:id="8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1) </w:t>
      </w:r>
      <w:r w:rsidDel="00000000" w:rsidR="00000000" w:rsidRPr="00000000">
        <w:rPr>
          <w:b w:val="1"/>
          <w:sz w:val="34"/>
          <w:szCs w:val="34"/>
          <w:rtl w:val="0"/>
        </w:rPr>
        <w:t xml:space="preserve">ERD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تفصيلي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</w:p>
    <w:p w:rsidR="00000000" w:rsidDel="00000000" w:rsidP="00000000" w:rsidRDefault="00000000" w:rsidRPr="00000000" w14:paraId="00000214">
      <w:pPr>
        <w:bidi w:val="1"/>
        <w:spacing w:after="240" w:before="240" w:lineRule="auto"/>
        <w:ind w:left="-1133.858267716535" w:right="-891.2598425196836" w:firstLine="150"/>
        <w:rPr/>
      </w:pPr>
      <w:r w:rsidDel="00000000" w:rsidR="00000000" w:rsidRPr="00000000">
        <w:rPr>
          <w:b w:val="1"/>
          <w:rtl w:val="1"/>
        </w:rPr>
        <w:t xml:space="preserve">المطلوب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طبقات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المرجعية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mermaid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plantuml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اختياريا</w:t>
      </w:r>
      <w:r w:rsidDel="00000000" w:rsidR="00000000" w:rsidRPr="00000000">
        <w:rPr>
          <w:rtl w:val="1"/>
        </w:rPr>
        <w:t xml:space="preserve">ً) — 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15">
      <w:pPr>
        <w:numPr>
          <w:ilvl w:val="0"/>
          <w:numId w:val="373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العملاء</w:t>
      </w:r>
      <w:r w:rsidDel="00000000" w:rsidR="00000000" w:rsidRPr="00000000">
        <w:rPr>
          <w:rtl w:val="0"/>
        </w:rPr>
        <w:t xml:space="preserve">: customers, addresses, devices, consents, segments (M2M), cod_profile, comms_log. </w:t>
      </w:r>
    </w:p>
    <w:p w:rsidR="00000000" w:rsidDel="00000000" w:rsidP="00000000" w:rsidRDefault="00000000" w:rsidRPr="00000000" w14:paraId="00000216">
      <w:pPr>
        <w:numPr>
          <w:ilvl w:val="0"/>
          <w:numId w:val="373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الكتالوج</w:t>
      </w:r>
      <w:r w:rsidDel="00000000" w:rsidR="00000000" w:rsidRPr="00000000">
        <w:rPr>
          <w:rtl w:val="0"/>
        </w:rPr>
        <w:t xml:space="preserve">: brands, products, product_variants, categories (self-parent), product_categories (Lk), attributes/attribute_values/product_attributes/variant_attributes, media, collections (+ rules). </w:t>
      </w:r>
    </w:p>
    <w:p w:rsidR="00000000" w:rsidDel="00000000" w:rsidP="00000000" w:rsidRDefault="00000000" w:rsidRPr="00000000" w14:paraId="00000217">
      <w:pPr>
        <w:numPr>
          <w:ilvl w:val="0"/>
          <w:numId w:val="373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rtl w:val="0"/>
        </w:rPr>
        <w:t xml:space="preserve">: warehouses, </w:t>
      </w:r>
      <w:r w:rsidDel="00000000" w:rsidR="00000000" w:rsidRPr="00000000">
        <w:rPr>
          <w:b w:val="1"/>
          <w:rtl w:val="0"/>
        </w:rPr>
        <w:t xml:space="preserve">inventory_ledger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variant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warehouse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qty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reason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stock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snapshot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للتسريع</w:t>
      </w:r>
      <w:r w:rsidDel="00000000" w:rsidR="00000000" w:rsidRPr="00000000">
        <w:rPr>
          <w:rtl w:val="1"/>
        </w:rPr>
        <w:t xml:space="preserve">). (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مذكور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تفصيل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218">
      <w:pPr>
        <w:numPr>
          <w:ilvl w:val="0"/>
          <w:numId w:val="373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الطلبات</w:t>
      </w:r>
      <w:r w:rsidDel="00000000" w:rsidR="00000000" w:rsidRPr="00000000">
        <w:rPr>
          <w:rtl w:val="0"/>
        </w:rPr>
        <w:t xml:space="preserve">: orders, order_items, order_status_history, shipments, shipment_items, tracking_events, payments, payment_attempts, refunds, cod_remittance, promotions, order_discounts, address_snapshot. </w:t>
      </w:r>
    </w:p>
    <w:p w:rsidR="00000000" w:rsidDel="00000000" w:rsidP="00000000" w:rsidRDefault="00000000" w:rsidRPr="00000000" w14:paraId="00000219">
      <w:pPr>
        <w:numPr>
          <w:ilvl w:val="0"/>
          <w:numId w:val="373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السلة</w:t>
      </w:r>
      <w:r w:rsidDel="00000000" w:rsidR="00000000" w:rsidRPr="00000000">
        <w:rPr>
          <w:rtl w:val="0"/>
        </w:rPr>
        <w:t xml:space="preserve">: carts, cart_items, cart_coupons.</w:t>
      </w:r>
    </w:p>
    <w:p w:rsidR="00000000" w:rsidDel="00000000" w:rsidP="00000000" w:rsidRDefault="00000000" w:rsidRPr="00000000" w14:paraId="0000021A">
      <w:pPr>
        <w:numPr>
          <w:ilvl w:val="0"/>
          <w:numId w:val="373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المفضلة</w:t>
      </w:r>
      <w:r w:rsidDel="00000000" w:rsidR="00000000" w:rsidRPr="00000000">
        <w:rPr>
          <w:rtl w:val="0"/>
        </w:rPr>
        <w:t xml:space="preserve">: wishlists, wishlist_items.</w:t>
      </w:r>
    </w:p>
    <w:p w:rsidR="00000000" w:rsidDel="00000000" w:rsidP="00000000" w:rsidRDefault="00000000" w:rsidRPr="00000000" w14:paraId="0000021B">
      <w:pPr>
        <w:numPr>
          <w:ilvl w:val="0"/>
          <w:numId w:val="373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RMA</w:t>
      </w:r>
      <w:r w:rsidDel="00000000" w:rsidR="00000000" w:rsidRPr="00000000">
        <w:rPr>
          <w:rtl w:val="0"/>
        </w:rPr>
        <w:t xml:space="preserve">: rmas, rma_items, rma_logistics, rma_resolutions. </w:t>
      </w:r>
    </w:p>
    <w:p w:rsidR="00000000" w:rsidDel="00000000" w:rsidP="00000000" w:rsidRDefault="00000000" w:rsidRPr="00000000" w14:paraId="0000021C">
      <w:pPr>
        <w:numPr>
          <w:ilvl w:val="0"/>
          <w:numId w:val="373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التحليلات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events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raw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للاستيعاب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0"/>
        </w:rPr>
        <w:t xml:space="preserve">tables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RFM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LTV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1D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50"/>
        <w:rPr>
          <w:b w:val="1"/>
          <w:sz w:val="34"/>
          <w:szCs w:val="34"/>
        </w:rPr>
      </w:pPr>
      <w:bookmarkStart w:colFirst="0" w:colLast="0" w:name="_dnoz7upc979d" w:id="88"/>
      <w:bookmarkEnd w:id="8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قاموس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+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مصفوفة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قيود</w:t>
      </w:r>
    </w:p>
    <w:p w:rsidR="00000000" w:rsidDel="00000000" w:rsidP="00000000" w:rsidRDefault="00000000" w:rsidRPr="00000000" w14:paraId="0000021E">
      <w:pPr>
        <w:numPr>
          <w:ilvl w:val="0"/>
          <w:numId w:val="152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أنواع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قيود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إلزامية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F">
      <w:pPr>
        <w:numPr>
          <w:ilvl w:val="1"/>
          <w:numId w:val="152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للتخمين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0">
      <w:pPr>
        <w:numPr>
          <w:ilvl w:val="1"/>
          <w:numId w:val="152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0"/>
        </w:rPr>
        <w:t xml:space="preserve">ENUM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Domain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shipment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221">
      <w:pPr>
        <w:numPr>
          <w:ilvl w:val="1"/>
          <w:numId w:val="152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CHECK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0، </w:t>
      </w:r>
      <w:r w:rsidDel="00000000" w:rsidR="00000000" w:rsidRPr="00000000">
        <w:rPr>
          <w:rtl w:val="0"/>
        </w:rPr>
        <w:t xml:space="preserve">qty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0، 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.164، 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YER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SAR</w:t>
      </w:r>
      <w:r w:rsidDel="00000000" w:rsidR="00000000" w:rsidRPr="00000000">
        <w:rPr>
          <w:rtl w:val="1"/>
        </w:rPr>
        <w:t xml:space="preserve">,…}. </w:t>
      </w:r>
    </w:p>
    <w:p w:rsidR="00000000" w:rsidDel="00000000" w:rsidP="00000000" w:rsidRDefault="00000000" w:rsidRPr="00000000" w14:paraId="00000222">
      <w:pPr>
        <w:numPr>
          <w:ilvl w:val="1"/>
          <w:numId w:val="152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variant</w:t>
      </w:r>
      <w:r w:rsidDel="00000000" w:rsidR="00000000" w:rsidRPr="00000000">
        <w:rPr>
          <w:rtl w:val="0"/>
        </w:rPr>
        <w:t xml:space="preserve">، (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)، 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customers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3">
      <w:pPr>
        <w:numPr>
          <w:ilvl w:val="1"/>
          <w:numId w:val="152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FK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مدروسة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24">
      <w:pPr>
        <w:numPr>
          <w:ilvl w:val="0"/>
          <w:numId w:val="152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Soft-delete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archived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تراعيه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25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50"/>
        <w:rPr>
          <w:b w:val="1"/>
          <w:sz w:val="34"/>
          <w:szCs w:val="34"/>
        </w:rPr>
      </w:pPr>
      <w:bookmarkStart w:colFirst="0" w:colLast="0" w:name="_1n97lnvvyy74" w:id="89"/>
      <w:bookmarkEnd w:id="8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فهارس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مبنية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على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الاستعلامات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الفعلية</w:t>
      </w:r>
    </w:p>
    <w:p w:rsidR="00000000" w:rsidDel="00000000" w:rsidP="00000000" w:rsidRDefault="00000000" w:rsidRPr="00000000" w14:paraId="00000226">
      <w:pPr>
        <w:bidi w:val="1"/>
        <w:spacing w:after="240" w:before="240" w:lineRule="auto"/>
        <w:ind w:left="-1133.858267716535" w:right="-891.2598425196836" w:firstLine="150"/>
        <w:rPr/>
      </w:pPr>
      <w:r w:rsidDel="00000000" w:rsidR="00000000" w:rsidRPr="00000000">
        <w:rPr>
          <w:rtl w:val="1"/>
        </w:rPr>
        <w:t xml:space="preserve">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مبدئية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227">
      <w:pPr>
        <w:numPr>
          <w:ilvl w:val="0"/>
          <w:numId w:val="254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قوائم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المنتجات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idx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visible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publish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created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للفرز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8">
      <w:pPr>
        <w:numPr>
          <w:ilvl w:val="0"/>
          <w:numId w:val="254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البحث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الفلاتر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brand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sale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best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seller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29">
      <w:pPr>
        <w:numPr>
          <w:ilvl w:val="0"/>
          <w:numId w:val="254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السلة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(</w:t>
      </w:r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للسلة</w:t>
      </w:r>
      <w:r w:rsidDel="00000000" w:rsidR="00000000" w:rsidRPr="00000000">
        <w:rPr>
          <w:rtl w:val="1"/>
        </w:rPr>
        <w:t xml:space="preserve">؛ (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)، (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created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created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للطلبات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A">
      <w:pPr>
        <w:numPr>
          <w:ilvl w:val="0"/>
          <w:numId w:val="254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rtl w:val="0"/>
        </w:rPr>
        <w:t xml:space="preserve">: (tracking_no), (courier_id, mapped_status), (order_id).</w:t>
      </w:r>
    </w:p>
    <w:p w:rsidR="00000000" w:rsidDel="00000000" w:rsidP="00000000" w:rsidRDefault="00000000" w:rsidRPr="00000000" w14:paraId="0000022B">
      <w:pPr>
        <w:numPr>
          <w:ilvl w:val="0"/>
          <w:numId w:val="254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المدفوعات</w:t>
      </w:r>
      <w:r w:rsidDel="00000000" w:rsidR="00000000" w:rsidRPr="00000000">
        <w:rPr>
          <w:rtl w:val="0"/>
        </w:rPr>
        <w:t xml:space="preserve">: (order_id), (state), (provider_ref).</w:t>
      </w:r>
    </w:p>
    <w:p w:rsidR="00000000" w:rsidDel="00000000" w:rsidP="00000000" w:rsidRDefault="00000000" w:rsidRPr="00000000" w14:paraId="0000022C">
      <w:pPr>
        <w:numPr>
          <w:ilvl w:val="0"/>
          <w:numId w:val="254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RMA</w:t>
      </w:r>
      <w:r w:rsidDel="00000000" w:rsidR="00000000" w:rsidRPr="00000000">
        <w:rPr>
          <w:rtl w:val="0"/>
        </w:rPr>
        <w:t xml:space="preserve">: (order_id), (state), (reason_code).</w:t>
      </w:r>
    </w:p>
    <w:p w:rsidR="00000000" w:rsidDel="00000000" w:rsidP="00000000" w:rsidRDefault="00000000" w:rsidRPr="00000000" w14:paraId="0000022D">
      <w:pPr>
        <w:numPr>
          <w:ilvl w:val="0"/>
          <w:numId w:val="254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تحسين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لاحق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partial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indexes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publish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='</w:t>
      </w:r>
      <w:r w:rsidDel="00000000" w:rsidR="00000000" w:rsidRPr="00000000">
        <w:rPr>
          <w:rtl w:val="0"/>
        </w:rPr>
        <w:t xml:space="preserve">published</w:t>
      </w:r>
      <w:r w:rsidDel="00000000" w:rsidR="00000000" w:rsidRPr="00000000">
        <w:rPr>
          <w:rtl w:val="1"/>
        </w:rPr>
        <w:t xml:space="preserve">'),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covering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indexes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الثقيلة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22E">
      <w:pPr>
        <w:bidi w:val="1"/>
        <w:spacing w:after="240" w:before="240" w:lineRule="auto"/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50"/>
        <w:rPr>
          <w:b w:val="1"/>
          <w:sz w:val="34"/>
          <w:szCs w:val="34"/>
        </w:rPr>
      </w:pPr>
      <w:bookmarkStart w:colFirst="0" w:colLast="0" w:name="_4dojon7110lk" w:id="90"/>
      <w:bookmarkEnd w:id="9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النسخ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الاحتياطي</w:t>
      </w:r>
      <w:r w:rsidDel="00000000" w:rsidR="00000000" w:rsidRPr="00000000">
        <w:rPr>
          <w:b w:val="1"/>
          <w:sz w:val="34"/>
          <w:szCs w:val="34"/>
          <w:rtl w:val="1"/>
        </w:rPr>
        <w:t xml:space="preserve">/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الاستعادة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+ </w:t>
      </w:r>
      <w:r w:rsidDel="00000000" w:rsidR="00000000" w:rsidRPr="00000000">
        <w:rPr>
          <w:b w:val="1"/>
          <w:sz w:val="34"/>
          <w:szCs w:val="34"/>
          <w:rtl w:val="0"/>
        </w:rPr>
        <w:t xml:space="preserve">RTO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RPO</w:t>
      </w:r>
    </w:p>
    <w:p w:rsidR="00000000" w:rsidDel="00000000" w:rsidP="00000000" w:rsidRDefault="00000000" w:rsidRPr="00000000" w14:paraId="00000230">
      <w:pPr>
        <w:numPr>
          <w:ilvl w:val="0"/>
          <w:numId w:val="237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RPO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15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streaming</w:t>
      </w:r>
      <w:r w:rsidDel="00000000" w:rsidR="00000000" w:rsidRPr="00000000">
        <w:rPr>
          <w:rtl w:val="0"/>
        </w:rPr>
        <w:t xml:space="preserve">)، </w:t>
      </w:r>
      <w:r w:rsidDel="00000000" w:rsidR="00000000" w:rsidRPr="00000000">
        <w:rPr>
          <w:b w:val="1"/>
          <w:rtl w:val="0"/>
        </w:rPr>
        <w:t xml:space="preserve">RTO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1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دافئة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31">
      <w:pPr>
        <w:numPr>
          <w:ilvl w:val="0"/>
          <w:numId w:val="237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فصلي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checksums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counts</w:t>
      </w:r>
      <w:r w:rsidDel="00000000" w:rsidR="00000000" w:rsidRPr="00000000">
        <w:rPr>
          <w:rtl w:val="1"/>
        </w:rPr>
        <w:t xml:space="preserve">). (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232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50"/>
        <w:rPr>
          <w:b w:val="1"/>
          <w:sz w:val="34"/>
          <w:szCs w:val="34"/>
        </w:rPr>
      </w:pPr>
      <w:bookmarkStart w:colFirst="0" w:colLast="0" w:name="_iixrpl50prfn" w:id="91"/>
      <w:bookmarkEnd w:id="9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أمن</w:t>
      </w:r>
      <w:r w:rsidDel="00000000" w:rsidR="00000000" w:rsidRPr="00000000">
        <w:rPr>
          <w:b w:val="1"/>
          <w:sz w:val="34"/>
          <w:szCs w:val="34"/>
          <w:rtl w:val="1"/>
        </w:rPr>
        <w:t xml:space="preserve">/</w:t>
      </w:r>
      <w:r w:rsidDel="00000000" w:rsidR="00000000" w:rsidRPr="00000000">
        <w:rPr>
          <w:b w:val="1"/>
          <w:sz w:val="34"/>
          <w:szCs w:val="34"/>
          <w:rtl w:val="1"/>
        </w:rPr>
        <w:t xml:space="preserve">خصوصية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0"/>
        </w:rPr>
        <w:t xml:space="preserve">RBAC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مفص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ل</w:t>
      </w:r>
    </w:p>
    <w:p w:rsidR="00000000" w:rsidDel="00000000" w:rsidP="00000000" w:rsidRDefault="00000000" w:rsidRPr="00000000" w14:paraId="00000233">
      <w:pPr>
        <w:numPr>
          <w:ilvl w:val="0"/>
          <w:numId w:val="506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تصنيف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  <w:t xml:space="preserve"> (phone, address, comms_log) + </w:t>
      </w:r>
      <w:r w:rsidDel="00000000" w:rsidR="00000000" w:rsidRPr="00000000">
        <w:rPr>
          <w:b w:val="1"/>
          <w:rtl w:val="0"/>
        </w:rPr>
        <w:t xml:space="preserve">Masking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4">
      <w:pPr>
        <w:numPr>
          <w:ilvl w:val="0"/>
          <w:numId w:val="506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RBAC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أدوار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Finance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DevReadOnly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Grants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5">
      <w:pPr>
        <w:numPr>
          <w:ilvl w:val="0"/>
          <w:numId w:val="506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Audit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مذكور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أذونات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مفصلة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236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50"/>
        <w:rPr>
          <w:b w:val="1"/>
          <w:sz w:val="34"/>
          <w:szCs w:val="34"/>
        </w:rPr>
      </w:pPr>
      <w:bookmarkStart w:colFirst="0" w:colLast="0" w:name="_hjx83j68aeq" w:id="92"/>
      <w:bookmarkEnd w:id="9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مشتريات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/</w:t>
      </w:r>
      <w:r w:rsidDel="00000000" w:rsidR="00000000" w:rsidRPr="00000000">
        <w:rPr>
          <w:b w:val="1"/>
          <w:sz w:val="34"/>
          <w:szCs w:val="34"/>
          <w:rtl w:val="1"/>
        </w:rPr>
        <w:t xml:space="preserve">توريد</w:t>
      </w:r>
      <w:r w:rsidDel="00000000" w:rsidR="00000000" w:rsidRPr="00000000">
        <w:rPr>
          <w:b w:val="1"/>
          <w:sz w:val="34"/>
          <w:szCs w:val="34"/>
          <w:rtl w:val="1"/>
        </w:rPr>
        <w:t xml:space="preserve"> +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تكاليف</w:t>
      </w:r>
    </w:p>
    <w:p w:rsidR="00000000" w:rsidDel="00000000" w:rsidP="00000000" w:rsidRDefault="00000000" w:rsidRPr="00000000" w14:paraId="00000237">
      <w:pPr>
        <w:numPr>
          <w:ilvl w:val="0"/>
          <w:numId w:val="275"/>
        </w:numPr>
        <w:bidi w:val="1"/>
        <w:spacing w:after="240" w:before="24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أض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grn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0"/>
        </w:rPr>
        <w:t xml:space="preserve">supplier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invoices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landed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allocations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التسعير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الهامش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المشتريات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والتوريد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تفصيل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238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50"/>
        <w:rPr>
          <w:b w:val="1"/>
          <w:sz w:val="34"/>
          <w:szCs w:val="34"/>
        </w:rPr>
      </w:pPr>
      <w:bookmarkStart w:colFirst="0" w:colLast="0" w:name="_pvsajqmyopsl" w:id="93"/>
      <w:bookmarkEnd w:id="9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7) </w:t>
      </w:r>
      <w:r w:rsidDel="00000000" w:rsidR="00000000" w:rsidRPr="00000000">
        <w:rPr>
          <w:b w:val="1"/>
          <w:sz w:val="34"/>
          <w:szCs w:val="34"/>
          <w:rtl w:val="0"/>
        </w:rPr>
        <w:t xml:space="preserve">Ledger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المخزون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تفصيل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عملي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239">
      <w:pPr>
        <w:numPr>
          <w:ilvl w:val="0"/>
          <w:numId w:val="331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inventory_ledger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receipt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reservation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shipment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captured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received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returned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adjustment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stocktake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3A">
      <w:pPr>
        <w:numPr>
          <w:ilvl w:val="0"/>
          <w:numId w:val="331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قواعد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للمخزون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ledger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stock_on_hand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available_to_promise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variant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warehouse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مذكور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23B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50"/>
        <w:rPr>
          <w:b w:val="1"/>
          <w:sz w:val="34"/>
          <w:szCs w:val="34"/>
        </w:rPr>
      </w:pPr>
      <w:bookmarkStart w:colFirst="0" w:colLast="0" w:name="_2vr5vj1cvb4q" w:id="94"/>
      <w:bookmarkEnd w:id="9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إكمال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RMA</w:t>
      </w:r>
    </w:p>
    <w:p w:rsidR="00000000" w:rsidDel="00000000" w:rsidP="00000000" w:rsidRDefault="00000000" w:rsidRPr="00000000" w14:paraId="0000023C">
      <w:pPr>
        <w:numPr>
          <w:ilvl w:val="0"/>
          <w:numId w:val="99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opened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awaiting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pickup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quality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approved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refund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approved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exchange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completed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rejected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cancelled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D">
      <w:pPr>
        <w:numPr>
          <w:ilvl w:val="0"/>
          <w:numId w:val="99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سياسات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مالية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أونلاين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store_credit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23E">
      <w:pPr>
        <w:pStyle w:val="Heading2"/>
        <w:keepNext w:val="0"/>
        <w:keepLines w:val="0"/>
        <w:bidi w:val="1"/>
        <w:spacing w:after="80" w:lineRule="auto"/>
        <w:ind w:left="-1133.858267716535" w:right="-891.2598425196836" w:firstLine="150"/>
        <w:rPr>
          <w:b w:val="1"/>
          <w:sz w:val="34"/>
          <w:szCs w:val="34"/>
        </w:rPr>
      </w:pPr>
      <w:bookmarkStart w:colFirst="0" w:colLast="0" w:name="_92r6das94xdb" w:id="95"/>
      <w:bookmarkEnd w:id="9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التحليلات</w:t>
      </w:r>
    </w:p>
    <w:p w:rsidR="00000000" w:rsidDel="00000000" w:rsidP="00000000" w:rsidRDefault="00000000" w:rsidRPr="00000000" w14:paraId="0000023F">
      <w:pPr>
        <w:numPr>
          <w:ilvl w:val="0"/>
          <w:numId w:val="164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4/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مذكور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40">
      <w:pPr>
        <w:numPr>
          <w:ilvl w:val="0"/>
          <w:numId w:val="164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business facts</w:t>
      </w:r>
      <w:r w:rsidDel="00000000" w:rsidR="00000000" w:rsidRPr="00000000">
        <w:rPr>
          <w:rtl w:val="0"/>
        </w:rPr>
        <w:t xml:space="preserve">: fact_orders, fact_order_items, fact_rma, fact_inventory_movements + dimensions (date, product, variant, category, city, courier, source/medium).</w:t>
      </w:r>
    </w:p>
    <w:p w:rsidR="00000000" w:rsidDel="00000000" w:rsidP="00000000" w:rsidRDefault="00000000" w:rsidRPr="00000000" w14:paraId="00000241">
      <w:pPr>
        <w:numPr>
          <w:ilvl w:val="0"/>
          <w:numId w:val="164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للمنتج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42">
      <w:pPr>
        <w:bidi w:val="1"/>
        <w:ind w:left="-1133.858267716535" w:right="-891.2598425196836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bidi w:val="1"/>
        <w:ind w:left="-1133.858267716535" w:right="-891.2598425196836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bidi w:val="1"/>
        <w:ind w:left="-1133.858267716535" w:right="-891.2598425196836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bidi w:val="1"/>
        <w:ind w:left="-1133.858267716535" w:right="-891.2598425196836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bidi w:val="1"/>
        <w:ind w:left="-1133.858267716535" w:right="-891.2598425196836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bidi w:val="1"/>
        <w:ind w:left="-1133.858267716535" w:right="-891.2598425196836" w:firstLine="1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1"/>
        <w:keepNext w:val="0"/>
        <w:keepLines w:val="0"/>
        <w:bidi w:val="1"/>
        <w:spacing w:before="480" w:lineRule="auto"/>
        <w:ind w:left="-1133.858267716535" w:right="-891.2598425196836" w:firstLine="150"/>
        <w:rPr>
          <w:b w:val="1"/>
          <w:sz w:val="46"/>
          <w:szCs w:val="46"/>
        </w:rPr>
      </w:pPr>
      <w:bookmarkStart w:colFirst="0" w:colLast="0" w:name="_ufbovxdim1aw" w:id="96"/>
      <w:bookmarkEnd w:id="96"/>
      <w:r w:rsidDel="00000000" w:rsidR="00000000" w:rsidRPr="00000000">
        <w:rPr>
          <w:b w:val="1"/>
          <w:sz w:val="46"/>
          <w:szCs w:val="46"/>
          <w:rtl w:val="1"/>
        </w:rPr>
        <w:t xml:space="preserve">اقتراح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هيكل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العلاقات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High</w:t>
      </w:r>
      <w:r w:rsidDel="00000000" w:rsidR="00000000" w:rsidRPr="00000000">
        <w:rPr>
          <w:b w:val="1"/>
          <w:sz w:val="46"/>
          <w:szCs w:val="46"/>
          <w:rtl w:val="0"/>
        </w:rPr>
        <w:t xml:space="preserve">-</w:t>
      </w:r>
      <w:r w:rsidDel="00000000" w:rsidR="00000000" w:rsidRPr="00000000">
        <w:rPr>
          <w:b w:val="1"/>
          <w:sz w:val="46"/>
          <w:szCs w:val="46"/>
          <w:rtl w:val="0"/>
        </w:rPr>
        <w:t xml:space="preserve">level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ERD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نص</w:t>
      </w:r>
      <w:r w:rsidDel="00000000" w:rsidR="00000000" w:rsidRPr="00000000">
        <w:rPr>
          <w:b w:val="1"/>
          <w:sz w:val="46"/>
          <w:szCs w:val="46"/>
          <w:rtl w:val="1"/>
        </w:rPr>
        <w:t xml:space="preserve">ّ</w:t>
      </w:r>
      <w:r w:rsidDel="00000000" w:rsidR="00000000" w:rsidRPr="00000000">
        <w:rPr>
          <w:b w:val="1"/>
          <w:sz w:val="46"/>
          <w:szCs w:val="46"/>
          <w:rtl w:val="1"/>
        </w:rPr>
        <w:t xml:space="preserve">ي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249">
      <w:pPr>
        <w:numPr>
          <w:ilvl w:val="0"/>
          <w:numId w:val="298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customers(1)</w:t>
      </w:r>
      <w:r w:rsidDel="00000000" w:rsidR="00000000" w:rsidRPr="00000000">
        <w:rPr>
          <w:rtl w:val="0"/>
        </w:rPr>
        <w:t xml:space="preserve"> —&lt; </w:t>
      </w:r>
      <w:r w:rsidDel="00000000" w:rsidR="00000000" w:rsidRPr="00000000">
        <w:rPr>
          <w:b w:val="1"/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 —&lt;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—&lt; </w:t>
      </w:r>
      <w:r w:rsidDel="00000000" w:rsidR="00000000" w:rsidRPr="00000000">
        <w:rPr>
          <w:b w:val="1"/>
          <w:rtl w:val="0"/>
        </w:rPr>
        <w:t xml:space="preserve">order_items</w:t>
      </w:r>
    </w:p>
    <w:p w:rsidR="00000000" w:rsidDel="00000000" w:rsidP="00000000" w:rsidRDefault="00000000" w:rsidRPr="00000000" w14:paraId="0000024A">
      <w:pPr>
        <w:numPr>
          <w:ilvl w:val="0"/>
          <w:numId w:val="298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orders(1)</w:t>
      </w:r>
      <w:r w:rsidDel="00000000" w:rsidR="00000000" w:rsidRPr="00000000">
        <w:rPr>
          <w:rtl w:val="0"/>
        </w:rPr>
        <w:t xml:space="preserve"> —&lt; </w:t>
      </w:r>
      <w:r w:rsidDel="00000000" w:rsidR="00000000" w:rsidRPr="00000000">
        <w:rPr>
          <w:b w:val="1"/>
          <w:rtl w:val="0"/>
        </w:rPr>
        <w:t xml:space="preserve">shipments</w:t>
      </w:r>
      <w:r w:rsidDel="00000000" w:rsidR="00000000" w:rsidRPr="00000000">
        <w:rPr>
          <w:rtl w:val="0"/>
        </w:rPr>
        <w:t xml:space="preserve"> —&lt; </w:t>
      </w:r>
      <w:r w:rsidDel="00000000" w:rsidR="00000000" w:rsidRPr="00000000">
        <w:rPr>
          <w:b w:val="1"/>
          <w:rtl w:val="0"/>
        </w:rPr>
        <w:t xml:space="preserve">tracking_events</w:t>
      </w:r>
    </w:p>
    <w:p w:rsidR="00000000" w:rsidDel="00000000" w:rsidP="00000000" w:rsidRDefault="00000000" w:rsidRPr="00000000" w14:paraId="0000024B">
      <w:pPr>
        <w:numPr>
          <w:ilvl w:val="0"/>
          <w:numId w:val="298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orders(1)</w:t>
      </w:r>
      <w:r w:rsidDel="00000000" w:rsidR="00000000" w:rsidRPr="00000000">
        <w:rPr>
          <w:rtl w:val="0"/>
        </w:rPr>
        <w:t xml:space="preserve"> —&lt; </w:t>
      </w:r>
      <w:r w:rsidDel="00000000" w:rsidR="00000000" w:rsidRPr="00000000">
        <w:rPr>
          <w:b w:val="1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 —&lt; </w:t>
      </w:r>
      <w:r w:rsidDel="00000000" w:rsidR="00000000" w:rsidRPr="00000000">
        <w:rPr>
          <w:b w:val="1"/>
          <w:rtl w:val="0"/>
        </w:rPr>
        <w:t xml:space="preserve">payment_attempts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payments(1)</w:t>
      </w:r>
      <w:r w:rsidDel="00000000" w:rsidR="00000000" w:rsidRPr="00000000">
        <w:rPr>
          <w:rtl w:val="0"/>
        </w:rPr>
        <w:t xml:space="preserve"> —&lt; </w:t>
      </w:r>
      <w:r w:rsidDel="00000000" w:rsidR="00000000" w:rsidRPr="00000000">
        <w:rPr>
          <w:b w:val="1"/>
          <w:rtl w:val="0"/>
        </w:rPr>
        <w:t xml:space="preserve">refunds</w:t>
      </w:r>
    </w:p>
    <w:p w:rsidR="00000000" w:rsidDel="00000000" w:rsidP="00000000" w:rsidRDefault="00000000" w:rsidRPr="00000000" w14:paraId="0000024C">
      <w:pPr>
        <w:numPr>
          <w:ilvl w:val="0"/>
          <w:numId w:val="298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products(1)</w:t>
      </w:r>
      <w:r w:rsidDel="00000000" w:rsidR="00000000" w:rsidRPr="00000000">
        <w:rPr>
          <w:rtl w:val="0"/>
        </w:rPr>
        <w:t xml:space="preserve"> —&lt; </w:t>
      </w:r>
      <w:r w:rsidDel="00000000" w:rsidR="00000000" w:rsidRPr="00000000">
        <w:rPr>
          <w:b w:val="1"/>
          <w:rtl w:val="0"/>
        </w:rPr>
        <w:t xml:space="preserve">product_variants</w:t>
      </w:r>
      <w:r w:rsidDel="00000000" w:rsidR="00000000" w:rsidRPr="00000000">
        <w:rPr>
          <w:rtl w:val="0"/>
        </w:rPr>
        <w:t xml:space="preserve"> —&lt; </w:t>
      </w:r>
      <w:r w:rsidDel="00000000" w:rsidR="00000000" w:rsidRPr="00000000">
        <w:rPr>
          <w:b w:val="1"/>
          <w:rtl w:val="0"/>
        </w:rPr>
        <w:t xml:space="preserve">inventory_ledger</w:t>
      </w:r>
    </w:p>
    <w:p w:rsidR="00000000" w:rsidDel="00000000" w:rsidP="00000000" w:rsidRDefault="00000000" w:rsidRPr="00000000" w14:paraId="0000024D">
      <w:pPr>
        <w:numPr>
          <w:ilvl w:val="0"/>
          <w:numId w:val="298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products( M )</w:t>
      </w:r>
      <w:r w:rsidDel="00000000" w:rsidR="00000000" w:rsidRPr="00000000">
        <w:rPr>
          <w:rtl w:val="0"/>
        </w:rPr>
        <w:t xml:space="preserve">—&lt; </w:t>
      </w:r>
      <w:r w:rsidDel="00000000" w:rsidR="00000000" w:rsidRPr="00000000">
        <w:rPr>
          <w:b w:val="1"/>
          <w:rtl w:val="0"/>
        </w:rPr>
        <w:t xml:space="preserve">product_categories</w:t>
      </w:r>
      <w:r w:rsidDel="00000000" w:rsidR="00000000" w:rsidRPr="00000000">
        <w:rPr>
          <w:rtl w:val="0"/>
        </w:rPr>
        <w:t xml:space="preserve"> &gt;—(1) </w:t>
      </w:r>
      <w:r w:rsidDel="00000000" w:rsidR="00000000" w:rsidRPr="00000000">
        <w:rPr>
          <w:b w:val="1"/>
          <w:rtl w:val="0"/>
        </w:rPr>
        <w:t xml:space="preserve">categories</w:t>
      </w:r>
    </w:p>
    <w:p w:rsidR="00000000" w:rsidDel="00000000" w:rsidP="00000000" w:rsidRDefault="00000000" w:rsidRPr="00000000" w14:paraId="0000024E">
      <w:pPr>
        <w:numPr>
          <w:ilvl w:val="0"/>
          <w:numId w:val="298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products(1)</w:t>
      </w:r>
      <w:r w:rsidDel="00000000" w:rsidR="00000000" w:rsidRPr="00000000">
        <w:rPr>
          <w:rtl w:val="0"/>
        </w:rPr>
        <w:t xml:space="preserve"> —&lt; </w:t>
      </w:r>
      <w:r w:rsidDel="00000000" w:rsidR="00000000" w:rsidRPr="00000000">
        <w:rPr>
          <w:b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 ; </w:t>
      </w:r>
      <w:r w:rsidDel="00000000" w:rsidR="00000000" w:rsidRPr="00000000">
        <w:rPr>
          <w:b w:val="1"/>
          <w:rtl w:val="0"/>
        </w:rPr>
        <w:t xml:space="preserve">products(M)</w:t>
      </w:r>
      <w:r w:rsidDel="00000000" w:rsidR="00000000" w:rsidRPr="00000000">
        <w:rPr>
          <w:rtl w:val="0"/>
        </w:rPr>
        <w:t xml:space="preserve">—&lt; </w:t>
      </w:r>
      <w:r w:rsidDel="00000000" w:rsidR="00000000" w:rsidRPr="00000000">
        <w:rPr>
          <w:b w:val="1"/>
          <w:rtl w:val="0"/>
        </w:rPr>
        <w:t xml:space="preserve">collections_link</w:t>
      </w:r>
      <w:r w:rsidDel="00000000" w:rsidR="00000000" w:rsidRPr="00000000">
        <w:rPr>
          <w:rtl w:val="0"/>
        </w:rPr>
        <w:t xml:space="preserve"> &gt;—(1) </w:t>
      </w:r>
      <w:r w:rsidDel="00000000" w:rsidR="00000000" w:rsidRPr="00000000">
        <w:rPr>
          <w:b w:val="1"/>
          <w:rtl w:val="0"/>
        </w:rPr>
        <w:t xml:space="preserve">collections</w:t>
      </w:r>
    </w:p>
    <w:p w:rsidR="00000000" w:rsidDel="00000000" w:rsidP="00000000" w:rsidRDefault="00000000" w:rsidRPr="00000000" w14:paraId="0000024F">
      <w:pPr>
        <w:numPr>
          <w:ilvl w:val="0"/>
          <w:numId w:val="298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customers(1)</w:t>
      </w:r>
      <w:r w:rsidDel="00000000" w:rsidR="00000000" w:rsidRPr="00000000">
        <w:rPr>
          <w:rtl w:val="0"/>
        </w:rPr>
        <w:t xml:space="preserve"> —&lt; </w:t>
      </w:r>
      <w:r w:rsidDel="00000000" w:rsidR="00000000" w:rsidRPr="00000000">
        <w:rPr>
          <w:b w:val="1"/>
          <w:rtl w:val="0"/>
        </w:rPr>
        <w:t xml:space="preserve">carts</w:t>
      </w:r>
      <w:r w:rsidDel="00000000" w:rsidR="00000000" w:rsidRPr="00000000">
        <w:rPr>
          <w:rtl w:val="0"/>
        </w:rPr>
        <w:t xml:space="preserve"> —&lt; </w:t>
      </w:r>
      <w:r w:rsidDel="00000000" w:rsidR="00000000" w:rsidRPr="00000000">
        <w:rPr>
          <w:b w:val="1"/>
          <w:rtl w:val="0"/>
        </w:rPr>
        <w:t xml:space="preserve">cart_items</w:t>
      </w:r>
    </w:p>
    <w:p w:rsidR="00000000" w:rsidDel="00000000" w:rsidP="00000000" w:rsidRDefault="00000000" w:rsidRPr="00000000" w14:paraId="00000250">
      <w:pPr>
        <w:numPr>
          <w:ilvl w:val="0"/>
          <w:numId w:val="298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customers(1)</w:t>
      </w:r>
      <w:r w:rsidDel="00000000" w:rsidR="00000000" w:rsidRPr="00000000">
        <w:rPr>
          <w:rtl w:val="0"/>
        </w:rPr>
        <w:t xml:space="preserve"> —&lt; </w:t>
      </w:r>
      <w:r w:rsidDel="00000000" w:rsidR="00000000" w:rsidRPr="00000000">
        <w:rPr>
          <w:b w:val="1"/>
          <w:rtl w:val="0"/>
        </w:rPr>
        <w:t xml:space="preserve">wishlists</w:t>
      </w:r>
      <w:r w:rsidDel="00000000" w:rsidR="00000000" w:rsidRPr="00000000">
        <w:rPr>
          <w:rtl w:val="0"/>
        </w:rPr>
        <w:t xml:space="preserve"> —&lt; </w:t>
      </w:r>
      <w:r w:rsidDel="00000000" w:rsidR="00000000" w:rsidRPr="00000000">
        <w:rPr>
          <w:b w:val="1"/>
          <w:rtl w:val="0"/>
        </w:rPr>
        <w:t xml:space="preserve">wishlist_items</w:t>
      </w:r>
    </w:p>
    <w:p w:rsidR="00000000" w:rsidDel="00000000" w:rsidP="00000000" w:rsidRDefault="00000000" w:rsidRPr="00000000" w14:paraId="00000251">
      <w:pPr>
        <w:numPr>
          <w:ilvl w:val="0"/>
          <w:numId w:val="298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orders(1)</w:t>
      </w:r>
      <w:r w:rsidDel="00000000" w:rsidR="00000000" w:rsidRPr="00000000">
        <w:rPr>
          <w:rtl w:val="0"/>
        </w:rPr>
        <w:t xml:space="preserve"> —&lt; </w:t>
      </w:r>
      <w:r w:rsidDel="00000000" w:rsidR="00000000" w:rsidRPr="00000000">
        <w:rPr>
          <w:b w:val="1"/>
          <w:rtl w:val="0"/>
        </w:rPr>
        <w:t xml:space="preserve">rmas</w:t>
      </w:r>
      <w:r w:rsidDel="00000000" w:rsidR="00000000" w:rsidRPr="00000000">
        <w:rPr>
          <w:rtl w:val="0"/>
        </w:rPr>
        <w:t xml:space="preserve"> —&lt; </w:t>
      </w:r>
      <w:r w:rsidDel="00000000" w:rsidR="00000000" w:rsidRPr="00000000">
        <w:rPr>
          <w:b w:val="1"/>
          <w:rtl w:val="0"/>
        </w:rPr>
        <w:t xml:space="preserve">rma_items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shipments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logistics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52">
      <w:pPr>
        <w:numPr>
          <w:ilvl w:val="0"/>
          <w:numId w:val="298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promotions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53">
      <w:pPr>
        <w:bidi w:val="1"/>
        <w:ind w:left="-1133.858267716535" w:right="-891.2598425196836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1"/>
        <w:keepNext w:val="0"/>
        <w:keepLines w:val="0"/>
        <w:bidi w:val="1"/>
        <w:spacing w:before="480" w:lineRule="auto"/>
        <w:ind w:left="-1133.858267716535" w:right="-891.2598425196836" w:firstLine="150"/>
        <w:rPr>
          <w:b w:val="1"/>
          <w:sz w:val="46"/>
          <w:szCs w:val="46"/>
        </w:rPr>
      </w:pPr>
      <w:bookmarkStart w:colFirst="0" w:colLast="0" w:name="_dykrw9oedttr" w:id="97"/>
      <w:bookmarkEnd w:id="97"/>
      <w:r w:rsidDel="00000000" w:rsidR="00000000" w:rsidRPr="00000000">
        <w:rPr>
          <w:b w:val="1"/>
          <w:sz w:val="46"/>
          <w:szCs w:val="46"/>
          <w:rtl w:val="1"/>
        </w:rPr>
        <w:t xml:space="preserve">خطة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اختبارات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قبول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مبنية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على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مستندك</w:t>
      </w:r>
      <w:r w:rsidDel="00000000" w:rsidR="00000000" w:rsidRPr="00000000">
        <w:rPr>
          <w:b w:val="1"/>
          <w:sz w:val="46"/>
          <w:szCs w:val="46"/>
          <w:rtl w:val="1"/>
        </w:rPr>
        <w:t xml:space="preserve"> + </w:t>
      </w:r>
      <w:r w:rsidDel="00000000" w:rsidR="00000000" w:rsidRPr="00000000">
        <w:rPr>
          <w:b w:val="1"/>
          <w:sz w:val="46"/>
          <w:szCs w:val="46"/>
          <w:rtl w:val="1"/>
        </w:rPr>
        <w:t xml:space="preserve">إضافات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عملية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255">
      <w:pPr>
        <w:numPr>
          <w:ilvl w:val="0"/>
          <w:numId w:val="329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سلامة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المخطط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مخالفات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مكرر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.164)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56">
      <w:pPr>
        <w:numPr>
          <w:ilvl w:val="0"/>
          <w:numId w:val="329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أساسي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كيان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257">
      <w:pPr>
        <w:numPr>
          <w:ilvl w:val="0"/>
          <w:numId w:val="329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تزامن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تعارض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تحديثان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متوازيان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58">
      <w:pPr>
        <w:numPr>
          <w:ilvl w:val="0"/>
          <w:numId w:val="329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أداء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9">
      <w:pPr>
        <w:numPr>
          <w:ilvl w:val="1"/>
          <w:numId w:val="329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: ≤ 300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50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variant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A">
      <w:pPr>
        <w:numPr>
          <w:ilvl w:val="1"/>
          <w:numId w:val="329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confirm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packed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): ≤ 2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5B">
      <w:pPr>
        <w:numPr>
          <w:ilvl w:val="1"/>
          <w:numId w:val="329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delivery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1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webhook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5C">
      <w:pPr>
        <w:numPr>
          <w:ilvl w:val="0"/>
          <w:numId w:val="329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استعادة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نسخة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احتياطية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محاكاة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5D">
      <w:pPr>
        <w:bidi w:val="1"/>
        <w:ind w:left="-1133.858267716535" w:right="-891.2598425196836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1"/>
        <w:keepNext w:val="0"/>
        <w:keepLines w:val="0"/>
        <w:bidi w:val="1"/>
        <w:spacing w:before="480" w:lineRule="auto"/>
        <w:ind w:left="-1133.858267716535" w:right="-891.2598425196836" w:firstLine="150"/>
        <w:rPr>
          <w:b w:val="1"/>
          <w:sz w:val="46"/>
          <w:szCs w:val="46"/>
        </w:rPr>
      </w:pPr>
      <w:bookmarkStart w:colFirst="0" w:colLast="0" w:name="_nco7oippyiid" w:id="98"/>
      <w:bookmarkEnd w:id="98"/>
      <w:r w:rsidDel="00000000" w:rsidR="00000000" w:rsidRPr="00000000">
        <w:rPr>
          <w:b w:val="1"/>
          <w:sz w:val="46"/>
          <w:szCs w:val="46"/>
          <w:rtl w:val="1"/>
        </w:rPr>
        <w:t xml:space="preserve">تسليمات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عملي</w:t>
      </w:r>
      <w:r w:rsidDel="00000000" w:rsidR="00000000" w:rsidRPr="00000000">
        <w:rPr>
          <w:b w:val="1"/>
          <w:sz w:val="46"/>
          <w:szCs w:val="46"/>
          <w:rtl w:val="1"/>
        </w:rPr>
        <w:t xml:space="preserve">ّ</w:t>
      </w:r>
      <w:r w:rsidDel="00000000" w:rsidR="00000000" w:rsidRPr="00000000">
        <w:rPr>
          <w:b w:val="1"/>
          <w:sz w:val="46"/>
          <w:szCs w:val="46"/>
          <w:rtl w:val="1"/>
        </w:rPr>
        <w:t xml:space="preserve">ة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What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we</w:t>
      </w:r>
      <w:r w:rsidDel="00000000" w:rsidR="00000000" w:rsidRPr="00000000">
        <w:rPr>
          <w:b w:val="1"/>
          <w:sz w:val="46"/>
          <w:szCs w:val="46"/>
          <w:rtl w:val="0"/>
        </w:rPr>
        <w:t xml:space="preserve">’</w:t>
      </w:r>
      <w:r w:rsidDel="00000000" w:rsidR="00000000" w:rsidRPr="00000000">
        <w:rPr>
          <w:b w:val="1"/>
          <w:sz w:val="46"/>
          <w:szCs w:val="46"/>
          <w:rtl w:val="0"/>
        </w:rPr>
        <w:t xml:space="preserve">ll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ship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25F">
      <w:pPr>
        <w:numPr>
          <w:ilvl w:val="0"/>
          <w:numId w:val="465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ERD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للتعديل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يغطي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والعلاقات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60">
      <w:pPr>
        <w:numPr>
          <w:ilvl w:val="0"/>
          <w:numId w:val="465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قاموس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الطول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261">
      <w:pPr>
        <w:numPr>
          <w:ilvl w:val="0"/>
          <w:numId w:val="465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القيود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مجم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62">
      <w:pPr>
        <w:numPr>
          <w:ilvl w:val="0"/>
          <w:numId w:val="465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خطة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فهارس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لائحة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EXPLAIN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263">
      <w:pPr>
        <w:numPr>
          <w:ilvl w:val="0"/>
          <w:numId w:val="465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نسخ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استعادة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RPO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64">
      <w:pPr>
        <w:numPr>
          <w:ilvl w:val="0"/>
          <w:numId w:val="465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RBAC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أدوار</w:t>
      </w:r>
      <w:r w:rsidDel="00000000" w:rsidR="00000000" w:rsidRPr="00000000">
        <w:rPr>
          <w:rtl w:val="1"/>
        </w:rPr>
        <w:t xml:space="preserve"> ×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Masking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65">
      <w:pPr>
        <w:numPr>
          <w:ilvl w:val="0"/>
          <w:numId w:val="465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1"/>
        </w:rPr>
        <w:t xml:space="preserve">تفصيل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Ledger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أسباب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266">
      <w:pPr>
        <w:numPr>
          <w:ilvl w:val="0"/>
          <w:numId w:val="465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RMA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مكتمل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مخزني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ورسائل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67">
      <w:pPr>
        <w:numPr>
          <w:ilvl w:val="0"/>
          <w:numId w:val="465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b w:val="1"/>
          <w:rtl w:val="0"/>
        </w:rPr>
        <w:t xml:space="preserve">/docs/db.md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ترحيلات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الاستعادة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والممارسات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68">
      <w:pPr>
        <w:bidi w:val="1"/>
        <w:ind w:left="-1133.858267716535" w:right="-891.2598425196836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1"/>
        <w:keepNext w:val="0"/>
        <w:keepLines w:val="0"/>
        <w:bidi w:val="1"/>
        <w:spacing w:before="480" w:lineRule="auto"/>
        <w:ind w:left="-1133.858267716535" w:right="-891.2598425196836" w:firstLine="150"/>
        <w:rPr>
          <w:b w:val="1"/>
          <w:sz w:val="46"/>
          <w:szCs w:val="46"/>
        </w:rPr>
      </w:pPr>
      <w:bookmarkStart w:colFirst="0" w:colLast="0" w:name="_48loyaf0z2p" w:id="99"/>
      <w:bookmarkEnd w:id="99"/>
      <w:r w:rsidDel="00000000" w:rsidR="00000000" w:rsidRPr="00000000">
        <w:rPr>
          <w:b w:val="1"/>
          <w:sz w:val="46"/>
          <w:szCs w:val="46"/>
          <w:rtl w:val="1"/>
        </w:rPr>
        <w:t xml:space="preserve">أولويات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التنفيذ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</w:p>
    <w:p w:rsidR="00000000" w:rsidDel="00000000" w:rsidP="00000000" w:rsidRDefault="00000000" w:rsidRPr="00000000" w14:paraId="0000026A">
      <w:pPr>
        <w:numPr>
          <w:ilvl w:val="0"/>
          <w:numId w:val="92"/>
        </w:numPr>
        <w:bidi w:val="1"/>
        <w:spacing w:after="0" w:afterAutospacing="0" w:before="240" w:lineRule="auto"/>
        <w:ind w:left="-1133.858267716535" w:right="-891.2598425196836" w:firstLine="150"/>
      </w:pPr>
      <w:r w:rsidDel="00000000" w:rsidR="00000000" w:rsidRPr="00000000">
        <w:rPr>
          <w:rtl w:val="0"/>
        </w:rPr>
        <w:t xml:space="preserve">ERD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قاموس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Matrix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B">
      <w:pPr>
        <w:numPr>
          <w:ilvl w:val="0"/>
          <w:numId w:val="92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0"/>
        </w:rPr>
        <w:t xml:space="preserve">Ledger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مشتريات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توريد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والتكلفة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6C">
      <w:pPr>
        <w:numPr>
          <w:ilvl w:val="0"/>
          <w:numId w:val="92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ميزانيات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أحجام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6D">
      <w:pPr>
        <w:numPr>
          <w:ilvl w:val="0"/>
          <w:numId w:val="92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0"/>
        </w:rPr>
        <w:t xml:space="preserve">RBAC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Audit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RPO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E">
      <w:pPr>
        <w:numPr>
          <w:ilvl w:val="0"/>
          <w:numId w:val="92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إكمال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ربطه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بالمدفوعات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والمخزون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F">
      <w:pPr>
        <w:numPr>
          <w:ilvl w:val="0"/>
          <w:numId w:val="92"/>
        </w:numPr>
        <w:bidi w:val="1"/>
        <w:spacing w:after="0" w:afterAutospacing="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القواميس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مقاسات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أقمشة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الكتالوج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0">
      <w:pPr>
        <w:numPr>
          <w:ilvl w:val="0"/>
          <w:numId w:val="92"/>
        </w:numPr>
        <w:bidi w:val="1"/>
        <w:spacing w:after="240" w:before="0" w:beforeAutospacing="0" w:lineRule="auto"/>
        <w:ind w:left="-1133.858267716535" w:right="-891.2598425196836" w:firstLine="150"/>
      </w:pP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facts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dims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1">
      <w:pPr>
        <w:bidi w:val="1"/>
        <w:ind w:left="-1133.858267716535" w:right="-891.2598425196836" w:firstLine="15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17.3228346456694" w:header="720" w:footer="720"/>
          <w:pgNumType w:start="1"/>
        </w:sectPr>
      </w:pPr>
      <w:bookmarkStart w:colFirst="0" w:colLast="0" w:name="_toczr2bpfuzn" w:id="100"/>
      <w:bookmarkEnd w:id="10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1"/>
        <w:keepNext w:val="0"/>
        <w:keepLines w:val="0"/>
        <w:bidi w:val="1"/>
        <w:spacing w:before="480" w:lineRule="auto"/>
        <w:ind w:left="-1133.858267716535" w:right="-1002.9921259842507" w:firstLine="135"/>
        <w:rPr>
          <w:b w:val="1"/>
          <w:sz w:val="48"/>
          <w:szCs w:val="48"/>
        </w:rPr>
      </w:pPr>
      <w:bookmarkStart w:colFirst="0" w:colLast="0" w:name="_e6aqazxext7e" w:id="101"/>
      <w:bookmarkEnd w:id="101"/>
      <w:r w:rsidDel="00000000" w:rsidR="00000000" w:rsidRPr="00000000">
        <w:rPr>
          <w:b w:val="1"/>
          <w:sz w:val="48"/>
          <w:szCs w:val="48"/>
          <w:rtl w:val="1"/>
        </w:rPr>
        <w:t xml:space="preserve">ملاحظات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</w:p>
    <w:p w:rsidR="00000000" w:rsidDel="00000000" w:rsidP="00000000" w:rsidRDefault="00000000" w:rsidRPr="00000000" w14:paraId="00000274">
      <w:pPr>
        <w:numPr>
          <w:ilvl w:val="0"/>
          <w:numId w:val="293"/>
        </w:numPr>
        <w:bidi w:val="1"/>
        <w:spacing w:after="0" w:afterAutospacing="0" w:before="24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تصميم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ERD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تفصيلي</w:t>
      </w:r>
    </w:p>
    <w:p w:rsidR="00000000" w:rsidDel="00000000" w:rsidP="00000000" w:rsidRDefault="00000000" w:rsidRPr="00000000" w14:paraId="00000275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رسم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علاقات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الجداول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الرئيسية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Customers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Payments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Shipments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RMA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Variants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Inventory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Ledger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Wallet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76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قيود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Primary / Foreign Keys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بشكل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77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إعداد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قاموس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بيانات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Dictionary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يشرح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وحقل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78">
      <w:pPr>
        <w:numPr>
          <w:ilvl w:val="0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Inventory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Ledger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دفتر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79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تصميم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ledger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يحوي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شراء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استلام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حجز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شحن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إرجاع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جرد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7A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حساب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الكميات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stock_on_hand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available_to_promise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بشكل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ديناميكي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ledger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7B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منع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التعديل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المباشر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7C">
      <w:pPr>
        <w:numPr>
          <w:ilvl w:val="0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RBAC / PII / Audit</w:t>
      </w:r>
    </w:p>
    <w:p w:rsidR="00000000" w:rsidDel="00000000" w:rsidP="00000000" w:rsidRDefault="00000000" w:rsidRPr="00000000" w14:paraId="0000027D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مصفوفة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صلاحيات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بيانات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7E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Masking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للهاتف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لموظفين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مخو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لين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7F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جداول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سجل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تدقيق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Audit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append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only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لتوثيق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العمليات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الحساسة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80">
      <w:pPr>
        <w:numPr>
          <w:ilvl w:val="0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خطة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النسخ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الاحتياطي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والاستعادة</w:t>
      </w:r>
    </w:p>
    <w:p w:rsidR="00000000" w:rsidDel="00000000" w:rsidP="00000000" w:rsidRDefault="00000000" w:rsidRPr="00000000" w14:paraId="00000281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تحديد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أرقام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RPO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(≤15 </w:t>
      </w:r>
      <w:r w:rsidDel="00000000" w:rsidR="00000000" w:rsidRPr="00000000">
        <w:rPr>
          <w:sz w:val="24"/>
          <w:szCs w:val="24"/>
          <w:rtl w:val="1"/>
        </w:rPr>
        <w:t xml:space="preserve">دقيقة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0"/>
        </w:rPr>
        <w:t xml:space="preserve">RTO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(≤1 </w:t>
      </w:r>
      <w:r w:rsidDel="00000000" w:rsidR="00000000" w:rsidRPr="00000000">
        <w:rPr>
          <w:sz w:val="24"/>
          <w:szCs w:val="24"/>
          <w:rtl w:val="1"/>
        </w:rPr>
        <w:t xml:space="preserve">ساعة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82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وضع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سياسة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اختبار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استعادة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سنوية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والتوثيق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لنتائجها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83">
      <w:pPr>
        <w:numPr>
          <w:ilvl w:val="0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خطة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الفهارس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والأداء</w:t>
      </w:r>
    </w:p>
    <w:p w:rsidR="00000000" w:rsidDel="00000000" w:rsidP="00000000" w:rsidRDefault="00000000" w:rsidRPr="00000000" w14:paraId="00000284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فهارس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استخدام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sku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phone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brand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color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size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85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partial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0"/>
        </w:rPr>
        <w:t xml:space="preserve">covering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indexes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يلزم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86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حدود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للأداء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طلب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≤2 </w:t>
      </w:r>
      <w:r w:rsidDel="00000000" w:rsidR="00000000" w:rsidRPr="00000000">
        <w:rPr>
          <w:sz w:val="24"/>
          <w:szCs w:val="24"/>
          <w:rtl w:val="1"/>
        </w:rPr>
        <w:t xml:space="preserve">ثانية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قائمة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منتجات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≤300</w:t>
      </w:r>
      <w:r w:rsidDel="00000000" w:rsidR="00000000" w:rsidRPr="00000000">
        <w:rPr>
          <w:sz w:val="24"/>
          <w:szCs w:val="24"/>
          <w:rtl w:val="0"/>
        </w:rPr>
        <w:t xml:space="preserve">ms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87">
      <w:pPr>
        <w:numPr>
          <w:ilvl w:val="0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توحيد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القواميس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والمعايير</w:t>
      </w:r>
    </w:p>
    <w:p w:rsidR="00000000" w:rsidDel="00000000" w:rsidP="00000000" w:rsidRDefault="00000000" w:rsidRPr="00000000" w14:paraId="00000288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جداول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مرجعية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للألوان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المقاسات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المدن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الخامات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وربطها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89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وضع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Mapping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خيارات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البحث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والفلاتر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8A">
      <w:pPr>
        <w:numPr>
          <w:ilvl w:val="0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الاختبارات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وقبول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التسليمات</w:t>
      </w:r>
    </w:p>
    <w:p w:rsidR="00000000" w:rsidDel="00000000" w:rsidP="00000000" w:rsidRDefault="00000000" w:rsidRPr="00000000" w14:paraId="0000028B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تعريف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Definition of Done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كيان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CRUD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قيود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سيناريوهات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فشل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8C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تضمين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edge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cases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SKU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مكرر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رصيد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سلبي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هاتف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صحيح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8D">
      <w:pPr>
        <w:numPr>
          <w:ilvl w:val="0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التزامن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والمعالجة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المتزامنة</w:t>
      </w:r>
    </w:p>
    <w:p w:rsidR="00000000" w:rsidDel="00000000" w:rsidP="00000000" w:rsidRDefault="00000000" w:rsidRPr="00000000" w14:paraId="0000028E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أعمدة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version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updated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at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للتعامل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التعارض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Optimistic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Locking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8F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تطبيق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مفاتيح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Idempotency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والطلبات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لتجنب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التكرار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90">
      <w:pPr>
        <w:numPr>
          <w:ilvl w:val="0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التحليلات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والتقارير</w:t>
      </w:r>
    </w:p>
    <w:p w:rsidR="00000000" w:rsidDel="00000000" w:rsidP="00000000" w:rsidRDefault="00000000" w:rsidRPr="00000000" w14:paraId="00000291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fact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tables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Payments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Inventory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Movements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Traffic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92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Materialized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Views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Funnel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السلات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المهجورة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العملاء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المتكررين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93">
      <w:pPr>
        <w:numPr>
          <w:ilvl w:val="1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UTM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لتتبع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الحملات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94">
      <w:pPr>
        <w:numPr>
          <w:ilvl w:val="0"/>
          <w:numId w:val="293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المشتريات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والتوريد</w:t>
      </w:r>
    </w:p>
    <w:p w:rsidR="00000000" w:rsidDel="00000000" w:rsidP="00000000" w:rsidRDefault="00000000" w:rsidRPr="00000000" w14:paraId="00000295">
      <w:pPr>
        <w:numPr>
          <w:ilvl w:val="0"/>
          <w:numId w:val="460"/>
        </w:numPr>
        <w:bidi w:val="1"/>
        <w:spacing w:after="0" w:afterAutospacing="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Vendor KPIs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التأخير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الأخطاء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جودة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96">
      <w:pPr>
        <w:numPr>
          <w:ilvl w:val="0"/>
          <w:numId w:val="460"/>
        </w:numPr>
        <w:bidi w:val="1"/>
        <w:spacing w:after="240" w:before="0" w:beforeAutospacing="0" w:lineRule="auto"/>
        <w:ind w:left="-1133.858267716535" w:right="-1002.9921259842507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وضع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إعادة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Reorder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Rules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وفق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والدوران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97">
      <w:pPr>
        <w:bidi w:val="1"/>
        <w:ind w:left="-1133.858267716535" w:right="-1002.9921259842507" w:firstLine="135"/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17.322834645669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uz9v9ze5uku8" w:id="102"/>
      <w:bookmarkEnd w:id="10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التبويب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2"/>
        <w:keepNext w:val="0"/>
        <w:keepLines w:val="0"/>
        <w:bidi w:val="1"/>
        <w:spacing w:after="80" w:lineRule="auto"/>
        <w:ind w:left="-992.125984251968" w:right="-1174.7244094488178" w:firstLine="135"/>
        <w:rPr>
          <w:b w:val="1"/>
          <w:sz w:val="34"/>
          <w:szCs w:val="34"/>
        </w:rPr>
      </w:pPr>
      <w:bookmarkStart w:colFirst="0" w:colLast="0" w:name="_wftbonxlxklo" w:id="103"/>
      <w:bookmarkEnd w:id="103"/>
      <w:r w:rsidDel="00000000" w:rsidR="00000000" w:rsidRPr="00000000">
        <w:rPr>
          <w:b w:val="1"/>
          <w:sz w:val="34"/>
          <w:szCs w:val="34"/>
          <w:rtl w:val="1"/>
        </w:rPr>
        <w:t xml:space="preserve">فجوات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للوصول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إلى</w:t>
      </w:r>
      <w:r w:rsidDel="00000000" w:rsidR="00000000" w:rsidRPr="00000000">
        <w:rPr>
          <w:b w:val="1"/>
          <w:sz w:val="34"/>
          <w:szCs w:val="34"/>
          <w:rtl w:val="1"/>
        </w:rPr>
        <w:t xml:space="preserve"> 95–100% (</w:t>
      </w:r>
      <w:r w:rsidDel="00000000" w:rsidR="00000000" w:rsidRPr="00000000">
        <w:rPr>
          <w:b w:val="1"/>
          <w:sz w:val="34"/>
          <w:szCs w:val="34"/>
          <w:rtl w:val="1"/>
        </w:rPr>
        <w:t xml:space="preserve">عملي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ومختصر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29A">
      <w:pPr>
        <w:numPr>
          <w:ilvl w:val="0"/>
          <w:numId w:val="560"/>
        </w:numPr>
        <w:bidi w:val="1"/>
        <w:spacing w:after="200" w:before="240" w:lineRule="auto"/>
        <w:ind w:left="-992.125984251968" w:right="-1174.7244094488178" w:firstLine="135"/>
      </w:pPr>
      <w:r w:rsidDel="00000000" w:rsidR="00000000" w:rsidRPr="00000000">
        <w:rPr>
          <w:b w:val="1"/>
          <w:rtl w:val="1"/>
        </w:rPr>
        <w:t xml:space="preserve">خصوصية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وأمن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RBAC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b w:val="1"/>
          <w:rtl w:val="0"/>
        </w:rPr>
        <w:t xml:space="preserve">Audit Logs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والتعديلات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B">
      <w:pPr>
        <w:numPr>
          <w:ilvl w:val="0"/>
          <w:numId w:val="560"/>
        </w:numPr>
        <w:bidi w:val="1"/>
        <w:spacing w:after="200" w:lineRule="auto"/>
        <w:ind w:left="-992.125984251968" w:right="-1174.7244094488178" w:firstLine="135"/>
      </w:pPr>
      <w:r w:rsidDel="00000000" w:rsidR="00000000" w:rsidRPr="00000000">
        <w:rPr>
          <w:b w:val="1"/>
          <w:rtl w:val="1"/>
        </w:rPr>
        <w:t xml:space="preserve">امتثال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وقيود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وحذف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DSR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Suppression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C">
      <w:pPr>
        <w:numPr>
          <w:ilvl w:val="0"/>
          <w:numId w:val="560"/>
        </w:numPr>
        <w:bidi w:val="1"/>
        <w:spacing w:after="200" w:lineRule="auto"/>
        <w:ind w:left="-992.125984251968" w:right="-1174.7244094488178" w:firstLine="135"/>
      </w:pPr>
      <w:r w:rsidDel="00000000" w:rsidR="00000000" w:rsidRPr="00000000">
        <w:rPr>
          <w:b w:val="1"/>
          <w:rtl w:val="1"/>
        </w:rPr>
        <w:t xml:space="preserve">حوكمة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وجودة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قاموس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فحوص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D">
      <w:pPr>
        <w:numPr>
          <w:ilvl w:val="0"/>
          <w:numId w:val="560"/>
        </w:numPr>
        <w:bidi w:val="1"/>
        <w:spacing w:after="200" w:lineRule="auto"/>
        <w:ind w:left="-992.125984251968" w:right="-1174.7244094488178" w:firstLine="135"/>
      </w:pPr>
      <w:r w:rsidDel="00000000" w:rsidR="00000000" w:rsidRPr="00000000">
        <w:rPr>
          <w:b w:val="1"/>
          <w:rtl w:val="1"/>
        </w:rPr>
        <w:t xml:space="preserve">اعتمادية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وتشغيل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ختبرة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RPO/RTO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للهجرات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والترحيلات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تراجع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rollback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E">
      <w:pPr>
        <w:numPr>
          <w:ilvl w:val="0"/>
          <w:numId w:val="560"/>
        </w:numPr>
        <w:bidi w:val="1"/>
        <w:spacing w:after="200" w:lineRule="auto"/>
        <w:ind w:left="-992.125984251968" w:right="-1174.7244094488178" w:firstLine="135"/>
      </w:pPr>
      <w:r w:rsidDel="00000000" w:rsidR="00000000" w:rsidRPr="00000000">
        <w:rPr>
          <w:b w:val="1"/>
          <w:rtl w:val="1"/>
        </w:rPr>
        <w:t xml:space="preserve">قابلية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المراقبة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SLO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والأخطاء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F">
      <w:pPr>
        <w:numPr>
          <w:ilvl w:val="0"/>
          <w:numId w:val="560"/>
        </w:numPr>
        <w:bidi w:val="1"/>
        <w:spacing w:after="200" w:lineRule="auto"/>
        <w:ind w:left="-992.125984251968" w:right="-1174.7244094488178" w:firstLine="135"/>
      </w:pPr>
      <w:r w:rsidDel="00000000" w:rsidR="00000000" w:rsidRPr="00000000">
        <w:rPr>
          <w:b w:val="1"/>
          <w:rtl w:val="1"/>
        </w:rPr>
        <w:t xml:space="preserve">الأداء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والتوس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أرشفة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ضغط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95).</w:t>
      </w:r>
    </w:p>
    <w:p w:rsidR="00000000" w:rsidDel="00000000" w:rsidP="00000000" w:rsidRDefault="00000000" w:rsidRPr="00000000" w14:paraId="000002A0">
      <w:pPr>
        <w:numPr>
          <w:ilvl w:val="0"/>
          <w:numId w:val="560"/>
        </w:numPr>
        <w:bidi w:val="1"/>
        <w:spacing w:after="200" w:lineRule="auto"/>
        <w:ind w:left="-992.125984251968" w:right="-1174.7244094488178" w:firstLine="135"/>
      </w:pPr>
      <w:r w:rsidDel="00000000" w:rsidR="00000000" w:rsidRPr="00000000">
        <w:rPr>
          <w:b w:val="1"/>
          <w:rtl w:val="1"/>
        </w:rPr>
        <w:t xml:space="preserve">واجهات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واندماجات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Idempotency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للواجهات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webhooks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قياسي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1">
      <w:pPr>
        <w:numPr>
          <w:ilvl w:val="0"/>
          <w:numId w:val="560"/>
        </w:numPr>
        <w:bidi w:val="1"/>
        <w:spacing w:after="200" w:lineRule="auto"/>
        <w:ind w:left="-992.125984251968" w:right="-1174.7244094488178" w:firstLine="135"/>
      </w:pPr>
      <w:r w:rsidDel="00000000" w:rsidR="00000000" w:rsidRPr="00000000">
        <w:rPr>
          <w:b w:val="1"/>
          <w:rtl w:val="1"/>
        </w:rPr>
        <w:t xml:space="preserve">تحليلات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متقدمة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ETL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Warehouse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Cohorts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Retention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2">
      <w:pPr>
        <w:numPr>
          <w:ilvl w:val="0"/>
          <w:numId w:val="560"/>
        </w:numPr>
        <w:bidi w:val="1"/>
        <w:spacing w:after="200" w:lineRule="auto"/>
        <w:ind w:left="-992.125984251968" w:right="-1174.7244094488178" w:firstLine="135"/>
      </w:pPr>
      <w:r w:rsidDel="00000000" w:rsidR="00000000" w:rsidRPr="00000000">
        <w:rPr>
          <w:b w:val="1"/>
          <w:rtl w:val="1"/>
        </w:rPr>
        <w:t xml:space="preserve">تشغيل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Runbook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عتبات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الحظر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الفك</w:t>
      </w:r>
      <w:r w:rsidDel="00000000" w:rsidR="00000000" w:rsidRPr="00000000">
        <w:rPr>
          <w:rtl w:val="1"/>
        </w:rPr>
        <w:t xml:space="preserve">ّ،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المندوب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3">
      <w:pPr>
        <w:numPr>
          <w:ilvl w:val="0"/>
          <w:numId w:val="560"/>
        </w:numPr>
        <w:bidi w:val="1"/>
        <w:spacing w:after="200" w:before="240" w:lineRule="auto"/>
        <w:ind w:left="-992.125984251968" w:right="-1174.7244094488178" w:firstLine="135"/>
      </w:pPr>
      <w:r w:rsidDel="00000000" w:rsidR="00000000" w:rsidRPr="00000000">
        <w:rPr>
          <w:b w:val="1"/>
          <w:rtl w:val="1"/>
        </w:rPr>
        <w:t xml:space="preserve">أمن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تطبيقي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4">
      <w:pPr>
        <w:bidi w:val="1"/>
        <w:ind w:left="-992.125984251968" w:right="-1174.7244094488178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jcx32lkr0d" w:id="104"/>
      <w:bookmarkEnd w:id="104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معايير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ومنع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الأخطاء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1"/>
        <w:keepNext w:val="0"/>
        <w:keepLines w:val="0"/>
        <w:bidi w:val="1"/>
        <w:spacing w:before="480" w:lineRule="auto"/>
        <w:ind w:left="-1133.858267716535" w:right="-1316.4566929133848" w:firstLine="135"/>
        <w:jc w:val="center"/>
        <w:rPr>
          <w:b w:val="1"/>
          <w:sz w:val="36"/>
          <w:szCs w:val="36"/>
        </w:rPr>
      </w:pPr>
      <w:bookmarkStart w:colFirst="0" w:colLast="0" w:name="_54d6b5nltznm" w:id="105"/>
      <w:bookmarkEnd w:id="105"/>
      <w:r w:rsidDel="00000000" w:rsidR="00000000" w:rsidRPr="00000000">
        <w:rPr>
          <w:b w:val="1"/>
          <w:sz w:val="36"/>
          <w:szCs w:val="36"/>
          <w:rtl w:val="0"/>
        </w:rPr>
        <w:t xml:space="preserve">Zahraah</w:t>
      </w:r>
      <w:r w:rsidDel="00000000" w:rsidR="00000000" w:rsidRPr="00000000">
        <w:rPr>
          <w:b w:val="1"/>
          <w:sz w:val="36"/>
          <w:szCs w:val="36"/>
          <w:rtl w:val="1"/>
        </w:rPr>
        <w:t xml:space="preserve"> –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معايير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قاعدة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ومنع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الأخطاء</w:t>
      </w:r>
    </w:p>
    <w:p w:rsidR="00000000" w:rsidDel="00000000" w:rsidP="00000000" w:rsidRDefault="00000000" w:rsidRPr="00000000" w14:paraId="000002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bidi w:val="1"/>
        <w:spacing w:after="240" w:before="240" w:lineRule="auto"/>
        <w:ind w:left="-1133.858267716535" w:right="-1316.4566929133848" w:firstLine="135"/>
        <w:rPr/>
      </w:pPr>
      <w:r w:rsidDel="00000000" w:rsidR="00000000" w:rsidRPr="00000000">
        <w:rPr>
          <w:b w:val="1"/>
          <w:rtl w:val="1"/>
        </w:rPr>
        <w:t xml:space="preserve">هدف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تحليلات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تعاف</w:t>
      </w:r>
      <w:r w:rsidDel="00000000" w:rsidR="00000000" w:rsidRPr="00000000">
        <w:rPr>
          <w:rtl w:val="1"/>
        </w:rPr>
        <w:t xml:space="preserve">ٍ). </w:t>
      </w:r>
      <w:r w:rsidDel="00000000" w:rsidR="00000000" w:rsidRPr="00000000">
        <w:rPr>
          <w:b w:val="1"/>
          <w:rtl w:val="1"/>
        </w:rPr>
        <w:t xml:space="preserve">النطاق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 8.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InnoDB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Redis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0"/>
        </w:rPr>
        <w:t xml:space="preserve">)، </w:t>
      </w:r>
      <w:r w:rsidDel="00000000" w:rsidR="00000000" w:rsidRPr="00000000">
        <w:rPr>
          <w:rtl w:val="0"/>
        </w:rPr>
        <w:t xml:space="preserve">OpenSearch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Metabase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9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fw3xst1jmoyg" w:id="106"/>
      <w:bookmarkEnd w:id="10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0)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آلية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والاعتماديات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كيف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تتكامل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المنظومة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2AB">
      <w:pPr>
        <w:numPr>
          <w:ilvl w:val="0"/>
          <w:numId w:val="372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قاعدة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التشغيلية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OLTP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مصدر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الحقيقة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كتالوج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عربة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…)،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ستهلك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خدمات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خلفية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C">
      <w:pPr>
        <w:numPr>
          <w:ilvl w:val="0"/>
          <w:numId w:val="37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Cache (Redis)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لتسريع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Limiting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aside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D">
      <w:pPr>
        <w:numPr>
          <w:ilvl w:val="0"/>
          <w:numId w:val="37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Search (OpenSearch/Elasticsearch)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لفهرسة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المرادفات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مزامنة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تدريجية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E">
      <w:pPr>
        <w:numPr>
          <w:ilvl w:val="0"/>
          <w:numId w:val="37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Object Storage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والميتا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AF">
      <w:pPr>
        <w:numPr>
          <w:ilvl w:val="0"/>
          <w:numId w:val="37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تحليلات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0"/>
        </w:rPr>
        <w:t xml:space="preserve">BI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4/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CDC/ETL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Metabase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Looker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Replica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0">
      <w:pPr>
        <w:numPr>
          <w:ilvl w:val="0"/>
          <w:numId w:val="372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أمن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حماية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أذونات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Secret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TLS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Logging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Audit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تعاف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2B1">
      <w:pPr>
        <w:bidi w:val="1"/>
        <w:spacing w:after="240" w:before="240" w:lineRule="auto"/>
        <w:ind w:left="-1133.858267716535" w:right="-1316.4566929133848" w:firstLine="135"/>
        <w:rPr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سكيما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كاش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ينعكس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الطبقات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ظهوره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2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ehog4uw6m7wa" w:id="107"/>
      <w:bookmarkEnd w:id="10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معايير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تصميم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السكيما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Schema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Standards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2B4">
      <w:pPr>
        <w:bidi w:val="1"/>
        <w:spacing w:after="240" w:before="240" w:lineRule="auto"/>
        <w:ind w:left="-1133.858267716535" w:right="-1316.4566929133848" w:firstLine="135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الترميز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والتوقيت</w:t>
      </w:r>
    </w:p>
    <w:p w:rsidR="00000000" w:rsidDel="00000000" w:rsidP="00000000" w:rsidRDefault="00000000" w:rsidRPr="00000000" w14:paraId="000002B5">
      <w:pPr>
        <w:numPr>
          <w:ilvl w:val="0"/>
          <w:numId w:val="40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utf8mb4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Collation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للعربية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utf8mb4_0900_ai_ci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B6">
      <w:pPr>
        <w:numPr>
          <w:ilvl w:val="0"/>
          <w:numId w:val="40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b w:val="1"/>
          <w:rtl w:val="0"/>
        </w:rPr>
        <w:t xml:space="preserve">UTC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7">
      <w:pPr>
        <w:bidi w:val="1"/>
        <w:spacing w:after="240" w:before="240" w:lineRule="auto"/>
        <w:ind w:left="-1133.858267716535" w:right="-1316.4566929133848" w:firstLine="135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الأنواع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2B8">
      <w:pPr>
        <w:numPr>
          <w:ilvl w:val="0"/>
          <w:numId w:val="244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الأموال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DECIMAL(12,2)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b w:val="1"/>
          <w:rtl w:val="1"/>
        </w:rPr>
        <w:t xml:space="preserve">ممنوع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FLOAT/DOUBLE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للأموال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9">
      <w:pPr>
        <w:numPr>
          <w:ilvl w:val="0"/>
          <w:numId w:val="244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الإيميل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المعرفات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يلزم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A">
      <w:pPr>
        <w:numPr>
          <w:ilvl w:val="0"/>
          <w:numId w:val="244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للاحتياجات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الاختيارية</w:t>
      </w:r>
      <w:r w:rsidDel="00000000" w:rsidR="00000000" w:rsidRPr="00000000">
        <w:rPr>
          <w:i w:val="1"/>
          <w:rtl w:val="1"/>
        </w:rPr>
        <w:t xml:space="preserve">/</w:t>
      </w:r>
      <w:r w:rsidDel="00000000" w:rsidR="00000000" w:rsidRPr="00000000">
        <w:rPr>
          <w:i w:val="1"/>
          <w:rtl w:val="1"/>
        </w:rPr>
        <w:t xml:space="preserve">المرنة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B">
      <w:pPr>
        <w:numPr>
          <w:ilvl w:val="0"/>
          <w:numId w:val="244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ممنوع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BLOB</w:t>
      </w:r>
      <w:r w:rsidDel="00000000" w:rsidR="00000000" w:rsidRPr="00000000">
        <w:rPr>
          <w:rtl w:val="1"/>
        </w:rPr>
        <w:t xml:space="preserve">)؛ </w:t>
      </w:r>
      <w:r w:rsidDel="00000000" w:rsidR="00000000" w:rsidRPr="00000000">
        <w:rPr>
          <w:rtl w:val="1"/>
        </w:rPr>
        <w:t xml:space="preserve">خز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المسارات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وميتا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C">
      <w:pPr>
        <w:bidi w:val="1"/>
        <w:spacing w:after="240" w:before="240" w:lineRule="auto"/>
        <w:ind w:left="-1133.858267716535" w:right="-1316.4566929133848" w:firstLine="135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المفاتيح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الأساسية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والأولية</w:t>
      </w:r>
    </w:p>
    <w:p w:rsidR="00000000" w:rsidDel="00000000" w:rsidP="00000000" w:rsidRDefault="00000000" w:rsidRPr="00000000" w14:paraId="000002BD">
      <w:pPr>
        <w:numPr>
          <w:ilvl w:val="0"/>
          <w:numId w:val="10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OLTP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الحرجة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 UNSIGNED AUTO_INCREMENT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E">
      <w:pPr>
        <w:numPr>
          <w:ilvl w:val="0"/>
          <w:numId w:val="10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0"/>
        </w:rPr>
        <w:t xml:space="preserve">ULID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UUIDv</w:t>
      </w:r>
      <w:r w:rsidDel="00000000" w:rsidR="00000000" w:rsidRPr="00000000">
        <w:rPr>
          <w:rtl w:val="1"/>
        </w:rPr>
        <w:t xml:space="preserve">7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كمفتاح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InnoDB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BF">
      <w:pPr>
        <w:bidi w:val="1"/>
        <w:spacing w:after="240" w:before="240" w:lineRule="auto"/>
        <w:ind w:left="-1133.858267716535" w:right="-1316.4566929133848" w:firstLine="135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القيود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والمرجعيات</w:t>
      </w:r>
    </w:p>
    <w:p w:rsidR="00000000" w:rsidDel="00000000" w:rsidP="00000000" w:rsidRDefault="00000000" w:rsidRPr="00000000" w14:paraId="000002C0">
      <w:pPr>
        <w:numPr>
          <w:ilvl w:val="0"/>
          <w:numId w:val="132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FK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إلزامية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UPDATE/DELETE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1">
      <w:pPr>
        <w:numPr>
          <w:ilvl w:val="0"/>
          <w:numId w:val="13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Lookup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tables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ENUM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2C2">
      <w:pPr>
        <w:numPr>
          <w:ilvl w:val="0"/>
          <w:numId w:val="132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الإيميل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باركود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2C3">
      <w:pPr>
        <w:bidi w:val="1"/>
        <w:spacing w:after="240" w:before="240" w:lineRule="auto"/>
        <w:ind w:left="-1133.858267716535" w:right="-1316.4566929133848" w:firstLine="135"/>
        <w:rPr>
          <w:b w:val="1"/>
        </w:rPr>
      </w:pPr>
      <w:r w:rsidDel="00000000" w:rsidR="00000000" w:rsidRPr="00000000">
        <w:rPr>
          <w:b w:val="1"/>
          <w:rtl w:val="1"/>
        </w:rPr>
        <w:t xml:space="preserve">معايير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الحقول</w:t>
      </w:r>
    </w:p>
    <w:p w:rsidR="00000000" w:rsidDel="00000000" w:rsidP="00000000" w:rsidRDefault="00000000" w:rsidRPr="00000000" w14:paraId="000002C4">
      <w:pPr>
        <w:numPr>
          <w:ilvl w:val="0"/>
          <w:numId w:val="105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deleted_at 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5">
      <w:pPr>
        <w:numPr>
          <w:ilvl w:val="0"/>
          <w:numId w:val="10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التسمية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snake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_id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تواريخ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*_at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6">
      <w:pPr>
        <w:numPr>
          <w:ilvl w:val="0"/>
          <w:numId w:val="10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Soft-delete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deleted_at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Views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7">
      <w:pPr>
        <w:numPr>
          <w:ilvl w:val="0"/>
          <w:numId w:val="105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Partitioning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الضخمة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logs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دوران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أرشفة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8">
      <w:pPr>
        <w:bidi w:val="1"/>
        <w:spacing w:after="240" w:before="240" w:lineRule="auto"/>
        <w:ind w:left="-1133.858267716535" w:right="-1316.4566929133848" w:firstLine="135"/>
        <w:rPr>
          <w:b w:val="1"/>
        </w:rPr>
      </w:pPr>
      <w:r w:rsidDel="00000000" w:rsidR="00000000" w:rsidRPr="00000000">
        <w:rPr>
          <w:b w:val="1"/>
          <w:rtl w:val="1"/>
        </w:rPr>
        <w:t xml:space="preserve">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OLTP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OLAP</w:t>
      </w:r>
    </w:p>
    <w:p w:rsidR="00000000" w:rsidDel="00000000" w:rsidP="00000000" w:rsidRDefault="00000000" w:rsidRPr="00000000" w14:paraId="000002C9">
      <w:pPr>
        <w:numPr>
          <w:ilvl w:val="0"/>
          <w:numId w:val="137"/>
        </w:numPr>
        <w:bidi w:val="1"/>
        <w:spacing w:after="24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السكيما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Replica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A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nup8vkmzav93" w:id="108"/>
      <w:bookmarkEnd w:id="10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نموذج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كيانات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التجارة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الإلكترونية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تنفيذي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2CC">
      <w:pPr>
        <w:bidi w:val="1"/>
        <w:spacing w:after="240" w:before="240" w:lineRule="auto"/>
        <w:ind w:left="-1133.858267716535" w:right="-1316.4566929133848" w:firstLine="135"/>
        <w:rPr/>
      </w:pPr>
      <w:r w:rsidDel="00000000" w:rsidR="00000000" w:rsidRPr="00000000">
        <w:rPr>
          <w:b w:val="1"/>
          <w:rtl w:val="1"/>
        </w:rPr>
        <w:t xml:space="preserve">الهوية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العملاء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user_devices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segments_membership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D">
      <w:pPr>
        <w:bidi w:val="1"/>
        <w:spacing w:after="240" w:before="240" w:lineRule="auto"/>
        <w:ind w:left="-1133.858267716535" w:right="-1316.4566929133848" w:firstLine="135"/>
        <w:rPr/>
      </w:pPr>
      <w:r w:rsidDel="00000000" w:rsidR="00000000" w:rsidRPr="00000000">
        <w:rPr>
          <w:b w:val="1"/>
          <w:rtl w:val="1"/>
        </w:rPr>
        <w:t xml:space="preserve">الكتالوج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والمخزون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 (SPU)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attributes/values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skus (SKU)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price_lists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sku_prices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E">
      <w:pPr>
        <w:bidi w:val="1"/>
        <w:spacing w:after="240" w:before="240" w:lineRule="auto"/>
        <w:ind w:left="-1133.858267716535" w:right="-1316.4566929133848" w:firstLine="135"/>
        <w:rPr/>
      </w:pPr>
      <w:r w:rsidDel="00000000" w:rsidR="00000000" w:rsidRPr="00000000">
        <w:rPr>
          <w:b w:val="1"/>
          <w:rtl w:val="1"/>
        </w:rPr>
        <w:t xml:space="preserve">العربة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الطلبات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cart_items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refunds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returns/return_items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F">
      <w:pPr>
        <w:bidi w:val="1"/>
        <w:spacing w:after="240" w:before="240" w:lineRule="auto"/>
        <w:ind w:left="-1133.858267716535" w:right="-1316.4566929133848" w:firstLine="135"/>
        <w:rPr/>
      </w:pPr>
      <w:r w:rsidDel="00000000" w:rsidR="00000000" w:rsidRPr="00000000">
        <w:rPr>
          <w:b w:val="1"/>
          <w:rtl w:val="1"/>
        </w:rPr>
        <w:t xml:space="preserve">الخصومات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والكوبونات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promotions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promotion_rules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promotion_actions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coupons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coupon_redemptions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0">
      <w:pPr>
        <w:bidi w:val="1"/>
        <w:spacing w:after="240" w:before="240" w:lineRule="auto"/>
        <w:ind w:left="-1133.858267716535" w:right="-1316.4566929133848" w:firstLine="135"/>
        <w:rPr/>
      </w:pPr>
      <w:r w:rsidDel="00000000" w:rsidR="00000000" w:rsidRPr="00000000">
        <w:rPr>
          <w:b w:val="1"/>
          <w:rtl w:val="1"/>
        </w:rPr>
        <w:t xml:space="preserve">التفاعل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الولاء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wishlists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wishlist_items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loyalty_ledger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notifications_log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1">
      <w:pPr>
        <w:bidi w:val="1"/>
        <w:spacing w:after="240" w:before="240" w:lineRule="auto"/>
        <w:ind w:left="-1133.858267716535" w:right="-1316.4566929133848" w:firstLine="135"/>
        <w:rPr/>
      </w:pPr>
      <w:r w:rsidDel="00000000" w:rsidR="00000000" w:rsidRPr="00000000">
        <w:rPr>
          <w:b w:val="1"/>
          <w:rtl w:val="1"/>
        </w:rPr>
        <w:t xml:space="preserve">الإسناد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التسويقي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attributions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utm_first_touch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utm_last_touch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2">
      <w:pPr>
        <w:bidi w:val="1"/>
        <w:spacing w:after="240" w:before="240" w:lineRule="auto"/>
        <w:ind w:left="-1133.858267716535" w:right="-1316.4566929133848" w:firstLine="135"/>
        <w:rPr/>
      </w:pP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تلتزم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§1.</w:t>
      </w:r>
    </w:p>
    <w:p w:rsidR="00000000" w:rsidDel="00000000" w:rsidP="00000000" w:rsidRDefault="00000000" w:rsidRPr="00000000" w14:paraId="000002D3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gd8xgaxd6jvc" w:id="109"/>
      <w:bookmarkEnd w:id="10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الفهارس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والاستعلامات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Indexing</w:t>
      </w:r>
      <w:r w:rsidDel="00000000" w:rsidR="00000000" w:rsidRPr="00000000">
        <w:rPr>
          <w:b w:val="1"/>
          <w:sz w:val="34"/>
          <w:szCs w:val="34"/>
          <w:rtl w:val="0"/>
        </w:rPr>
        <w:t xml:space="preserve"> &amp; </w:t>
      </w:r>
      <w:r w:rsidDel="00000000" w:rsidR="00000000" w:rsidRPr="00000000">
        <w:rPr>
          <w:b w:val="1"/>
          <w:sz w:val="34"/>
          <w:szCs w:val="34"/>
          <w:rtl w:val="0"/>
        </w:rPr>
        <w:t xml:space="preserve">Query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Patterns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2D5">
      <w:pPr>
        <w:numPr>
          <w:ilvl w:val="0"/>
          <w:numId w:val="26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6">
      <w:pPr>
        <w:numPr>
          <w:ilvl w:val="0"/>
          <w:numId w:val="26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الفهرس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للأقل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ومطابقة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أمكن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7">
      <w:pPr>
        <w:numPr>
          <w:ilvl w:val="0"/>
          <w:numId w:val="26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Covering Index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8">
      <w:pPr>
        <w:numPr>
          <w:ilvl w:val="0"/>
          <w:numId w:val="26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ممنوع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9">
      <w:pPr>
        <w:numPr>
          <w:ilvl w:val="0"/>
          <w:numId w:val="26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ممنوع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فلترة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DATE(col)=…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 BETWEEN …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DA">
      <w:pPr>
        <w:numPr>
          <w:ilvl w:val="0"/>
          <w:numId w:val="26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LIKE '%term'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الفهرس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للنصوص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B">
      <w:pPr>
        <w:numPr>
          <w:ilvl w:val="0"/>
          <w:numId w:val="26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0"/>
        </w:rPr>
        <w:t xml:space="preserve">Pagination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Keyset pagination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OFFSET/LIMIT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C">
      <w:pPr>
        <w:numPr>
          <w:ilvl w:val="0"/>
          <w:numId w:val="26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N+1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Batch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D">
      <w:pPr>
        <w:numPr>
          <w:ilvl w:val="0"/>
          <w:numId w:val="26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E">
      <w:pPr>
        <w:bidi w:val="1"/>
        <w:spacing w:after="240" w:before="240" w:lineRule="auto"/>
        <w:ind w:left="-1133.858267716535" w:right="-1316.4566929133848" w:firstLine="135"/>
        <w:rPr>
          <w:b w:val="1"/>
        </w:rPr>
      </w:pPr>
      <w:r w:rsidDel="00000000" w:rsidR="00000000" w:rsidRPr="00000000">
        <w:rPr>
          <w:b w:val="1"/>
          <w:rtl w:val="1"/>
        </w:rPr>
        <w:t xml:space="preserve">أنماط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فهارس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مقترحة</w:t>
      </w:r>
    </w:p>
    <w:p w:rsidR="00000000" w:rsidDel="00000000" w:rsidP="00000000" w:rsidRDefault="00000000" w:rsidRPr="00000000" w14:paraId="000002DF">
      <w:pPr>
        <w:numPr>
          <w:ilvl w:val="0"/>
          <w:numId w:val="63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الظهور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(category_id, is_active, sort_order)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0">
      <w:pPr>
        <w:numPr>
          <w:ilvl w:val="0"/>
          <w:numId w:val="63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(user_id, created_at DESC)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(created_at)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للتقارير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1">
      <w:pPr>
        <w:numPr>
          <w:ilvl w:val="0"/>
          <w:numId w:val="63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(order_id)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(sku_id)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2">
      <w:pPr>
        <w:numPr>
          <w:ilvl w:val="0"/>
          <w:numId w:val="63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(sku_id)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وفهارس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المستودعات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تعددت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3">
      <w:pPr>
        <w:numPr>
          <w:ilvl w:val="0"/>
          <w:numId w:val="63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كوبونات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 UNIQUE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واستعلامات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coupon_redemptions(user_id, coupon_id)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4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8g940512fz4p" w:id="110"/>
      <w:bookmarkEnd w:id="1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المعاملات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والقفل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Transactions</w:t>
      </w:r>
      <w:r w:rsidDel="00000000" w:rsidR="00000000" w:rsidRPr="00000000">
        <w:rPr>
          <w:b w:val="1"/>
          <w:sz w:val="34"/>
          <w:szCs w:val="34"/>
          <w:rtl w:val="0"/>
        </w:rPr>
        <w:t xml:space="preserve"> &amp; </w:t>
      </w:r>
      <w:r w:rsidDel="00000000" w:rsidR="00000000" w:rsidRPr="00000000">
        <w:rPr>
          <w:b w:val="1"/>
          <w:sz w:val="34"/>
          <w:szCs w:val="34"/>
          <w:rtl w:val="0"/>
        </w:rPr>
        <w:t xml:space="preserve">Locking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2E6">
      <w:pPr>
        <w:numPr>
          <w:ilvl w:val="0"/>
          <w:numId w:val="461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7">
      <w:pPr>
        <w:numPr>
          <w:ilvl w:val="0"/>
          <w:numId w:val="461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E8">
      <w:pPr>
        <w:numPr>
          <w:ilvl w:val="0"/>
          <w:numId w:val="461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… FOR UPDATE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التناقص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Oversell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9">
      <w:pPr>
        <w:numPr>
          <w:ilvl w:val="0"/>
          <w:numId w:val="461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Idempotency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idempotency_key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A">
      <w:pPr>
        <w:numPr>
          <w:ilvl w:val="0"/>
          <w:numId w:val="461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انتبه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Replica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Replication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Lag</w:t>
      </w:r>
      <w:r w:rsidDel="00000000" w:rsidR="00000000" w:rsidRPr="00000000">
        <w:rPr>
          <w:rtl w:val="1"/>
        </w:rPr>
        <w:t xml:space="preserve">)؛ </w:t>
      </w:r>
      <w:r w:rsidDel="00000000" w:rsidR="00000000" w:rsidRPr="00000000">
        <w:rPr>
          <w:rtl w:val="1"/>
        </w:rPr>
        <w:t xml:space="preserve">لمسارات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آليات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توكيد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B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76ncr0xw05ap" w:id="111"/>
      <w:bookmarkEnd w:id="1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الطبقات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المساندة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Cache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Search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Storage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Async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2ED">
      <w:pPr>
        <w:numPr>
          <w:ilvl w:val="0"/>
          <w:numId w:val="549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Cache-aside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TTL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E">
      <w:pPr>
        <w:numPr>
          <w:ilvl w:val="0"/>
          <w:numId w:val="549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تدريجية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Capture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Events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لضرورة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EF">
      <w:pPr>
        <w:numPr>
          <w:ilvl w:val="0"/>
          <w:numId w:val="549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Object Storage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للصور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الأبعاد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0">
      <w:pPr>
        <w:numPr>
          <w:ilvl w:val="0"/>
          <w:numId w:val="549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مهام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ثقيلة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فواتير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متزامنة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1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b8u86c14xqax" w:id="112"/>
      <w:bookmarkEnd w:id="11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الأمن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والامتثال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Security</w:t>
      </w:r>
      <w:r w:rsidDel="00000000" w:rsidR="00000000" w:rsidRPr="00000000">
        <w:rPr>
          <w:b w:val="1"/>
          <w:sz w:val="34"/>
          <w:szCs w:val="34"/>
          <w:rtl w:val="0"/>
        </w:rPr>
        <w:t xml:space="preserve"> &amp; </w:t>
      </w:r>
      <w:r w:rsidDel="00000000" w:rsidR="00000000" w:rsidRPr="00000000">
        <w:rPr>
          <w:b w:val="1"/>
          <w:sz w:val="34"/>
          <w:szCs w:val="34"/>
          <w:rtl w:val="0"/>
        </w:rPr>
        <w:t xml:space="preserve">Compliance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2F3">
      <w:pPr>
        <w:numPr>
          <w:ilvl w:val="0"/>
          <w:numId w:val="325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أقل</w:t>
      </w:r>
      <w:r w:rsidDel="00000000" w:rsidR="00000000" w:rsidRPr="00000000">
        <w:rPr>
          <w:b w:val="1"/>
          <w:rtl w:val="1"/>
        </w:rPr>
        <w:t xml:space="preserve">ّ </w:t>
      </w:r>
      <w:r w:rsidDel="00000000" w:rsidR="00000000" w:rsidRPr="00000000">
        <w:rPr>
          <w:b w:val="1"/>
          <w:rtl w:val="1"/>
        </w:rPr>
        <w:t xml:space="preserve">صلاحية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rw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analyst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F4">
      <w:pPr>
        <w:numPr>
          <w:ilvl w:val="0"/>
          <w:numId w:val="32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TLS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وولوج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Bastion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5">
      <w:pPr>
        <w:numPr>
          <w:ilvl w:val="0"/>
          <w:numId w:val="32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الأسرار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Secret Manager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ممنوع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الريبو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6">
      <w:pPr>
        <w:numPr>
          <w:ilvl w:val="0"/>
          <w:numId w:val="32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Prepared Statements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7">
      <w:pPr>
        <w:numPr>
          <w:ilvl w:val="0"/>
          <w:numId w:val="32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هاتف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إيميل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0"/>
        </w:rPr>
        <w:t xml:space="preserve">Masking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8">
      <w:pPr>
        <w:numPr>
          <w:ilvl w:val="0"/>
          <w:numId w:val="32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Audit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الخصومات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النقاط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الموافقات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F9">
      <w:pPr>
        <w:numPr>
          <w:ilvl w:val="0"/>
          <w:numId w:val="325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phpMyAdmin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2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الإداريين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A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bidi w:val="1"/>
        <w:ind w:left="-1133.858267716535" w:right="-1316.4566929133848" w:firstLine="1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5spmf07w3vil" w:id="113"/>
      <w:bookmarkEnd w:id="1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النسخ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الاحتياطي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والتعافي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Backup</w:t>
      </w:r>
      <w:r w:rsidDel="00000000" w:rsidR="00000000" w:rsidRPr="00000000">
        <w:rPr>
          <w:b w:val="1"/>
          <w:sz w:val="34"/>
          <w:szCs w:val="34"/>
          <w:rtl w:val="0"/>
        </w:rPr>
        <w:t xml:space="preserve"> &amp; </w:t>
      </w:r>
      <w:r w:rsidDel="00000000" w:rsidR="00000000" w:rsidRPr="00000000">
        <w:rPr>
          <w:b w:val="1"/>
          <w:sz w:val="34"/>
          <w:szCs w:val="34"/>
          <w:rtl w:val="0"/>
        </w:rPr>
        <w:t xml:space="preserve">DR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2FD">
      <w:pPr>
        <w:numPr>
          <w:ilvl w:val="0"/>
          <w:numId w:val="476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نسخ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يومي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Binlogs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7–14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PITR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2FE">
      <w:pPr>
        <w:numPr>
          <w:ilvl w:val="0"/>
          <w:numId w:val="476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سنوي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Failover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FF">
      <w:pPr>
        <w:numPr>
          <w:ilvl w:val="0"/>
          <w:numId w:val="476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سحابة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Offsite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00">
      <w:pPr>
        <w:numPr>
          <w:ilvl w:val="0"/>
          <w:numId w:val="476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b w:val="1"/>
          <w:rtl w:val="0"/>
        </w:rPr>
        <w:t xml:space="preserve">RPO/RTO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1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u5kzba1529uc" w:id="114"/>
      <w:bookmarkEnd w:id="1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المراقبة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والتشغيل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Observability</w:t>
      </w:r>
      <w:r w:rsidDel="00000000" w:rsidR="00000000" w:rsidRPr="00000000">
        <w:rPr>
          <w:b w:val="1"/>
          <w:sz w:val="34"/>
          <w:szCs w:val="34"/>
          <w:rtl w:val="0"/>
        </w:rPr>
        <w:t xml:space="preserve"> &amp; </w:t>
      </w:r>
      <w:r w:rsidDel="00000000" w:rsidR="00000000" w:rsidRPr="00000000">
        <w:rPr>
          <w:b w:val="1"/>
          <w:sz w:val="34"/>
          <w:szCs w:val="34"/>
          <w:rtl w:val="0"/>
        </w:rPr>
        <w:t xml:space="preserve">Ops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303">
      <w:pPr>
        <w:numPr>
          <w:ilvl w:val="0"/>
          <w:numId w:val="19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Slow Query Log</w:t>
      </w:r>
      <w:r w:rsidDel="00000000" w:rsidR="00000000" w:rsidRPr="00000000">
        <w:rPr>
          <w:rtl w:val="0"/>
        </w:rPr>
        <w:t xml:space="preserve">, Performance Schema.</w:t>
      </w:r>
    </w:p>
    <w:p w:rsidR="00000000" w:rsidDel="00000000" w:rsidP="00000000" w:rsidRDefault="00000000" w:rsidRPr="00000000" w14:paraId="00000304">
      <w:pPr>
        <w:numPr>
          <w:ilvl w:val="0"/>
          <w:numId w:val="19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QPS, p95/p99 latency, error rate, buffer pool hit ratio, deadlocks, replication lag, connections, table growth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5">
      <w:pPr>
        <w:numPr>
          <w:ilvl w:val="0"/>
          <w:numId w:val="19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العتبات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Incident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call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Runbook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06">
      <w:pPr>
        <w:numPr>
          <w:ilvl w:val="0"/>
          <w:numId w:val="19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ANALYZE TABLE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الإحصاءات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7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cz40a817y6dc" w:id="115"/>
      <w:bookmarkEnd w:id="1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الترقيات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والترحيلات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Migrations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309">
      <w:pPr>
        <w:numPr>
          <w:ilvl w:val="0"/>
          <w:numId w:val="218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Schema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Flyway/Liquibase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A">
      <w:pPr>
        <w:numPr>
          <w:ilvl w:val="0"/>
          <w:numId w:val="218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Zero-downtime pattern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B">
      <w:pPr>
        <w:numPr>
          <w:ilvl w:val="1"/>
          <w:numId w:val="218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C">
      <w:pPr>
        <w:numPr>
          <w:ilvl w:val="1"/>
          <w:numId w:val="218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تعبئة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D">
      <w:pPr>
        <w:numPr>
          <w:ilvl w:val="1"/>
          <w:numId w:val="218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E">
      <w:pPr>
        <w:numPr>
          <w:ilvl w:val="1"/>
          <w:numId w:val="218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0F">
      <w:pPr>
        <w:numPr>
          <w:ilvl w:val="0"/>
          <w:numId w:val="218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Online DDL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مخططة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0">
      <w:pPr>
        <w:numPr>
          <w:ilvl w:val="0"/>
          <w:numId w:val="218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عيون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1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e14yq5micc1i" w:id="116"/>
      <w:bookmarkEnd w:id="1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الجودة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والاختبارات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Quality</w:t>
      </w:r>
      <w:r w:rsidDel="00000000" w:rsidR="00000000" w:rsidRPr="00000000">
        <w:rPr>
          <w:b w:val="1"/>
          <w:sz w:val="34"/>
          <w:szCs w:val="34"/>
          <w:rtl w:val="0"/>
        </w:rPr>
        <w:t xml:space="preserve"> &amp; </w:t>
      </w:r>
      <w:r w:rsidDel="00000000" w:rsidR="00000000" w:rsidRPr="00000000">
        <w:rPr>
          <w:b w:val="1"/>
          <w:sz w:val="34"/>
          <w:szCs w:val="34"/>
          <w:rtl w:val="0"/>
        </w:rPr>
        <w:t xml:space="preserve">Testing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313">
      <w:pPr>
        <w:numPr>
          <w:ilvl w:val="0"/>
          <w:numId w:val="425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للبيانات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ممو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14">
      <w:pPr>
        <w:numPr>
          <w:ilvl w:val="0"/>
          <w:numId w:val="42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dbt/SQL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نطاقات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5">
      <w:pPr>
        <w:numPr>
          <w:ilvl w:val="0"/>
          <w:numId w:val="42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Cases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جة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6">
      <w:pPr>
        <w:numPr>
          <w:ilvl w:val="1"/>
          <w:numId w:val="42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أموال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ضرائب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خصومات</w:t>
      </w:r>
      <w:r w:rsidDel="00000000" w:rsidR="00000000" w:rsidRPr="00000000">
        <w:rPr>
          <w:rtl w:val="1"/>
        </w:rPr>
        <w:t xml:space="preserve">)،</w:t>
      </w:r>
    </w:p>
    <w:p w:rsidR="00000000" w:rsidDel="00000000" w:rsidP="00000000" w:rsidRDefault="00000000" w:rsidRPr="00000000" w14:paraId="00000317">
      <w:pPr>
        <w:numPr>
          <w:ilvl w:val="1"/>
          <w:numId w:val="42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Oversell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318">
      <w:pPr>
        <w:numPr>
          <w:ilvl w:val="1"/>
          <w:numId w:val="42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0"/>
        </w:rPr>
        <w:t xml:space="preserve">Idempotency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للدفع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319">
      <w:pPr>
        <w:numPr>
          <w:ilvl w:val="1"/>
          <w:numId w:val="42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ترميز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رموز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إيموجي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31A">
      <w:pPr>
        <w:numPr>
          <w:ilvl w:val="1"/>
          <w:numId w:val="42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31B">
      <w:pPr>
        <w:numPr>
          <w:ilvl w:val="1"/>
          <w:numId w:val="42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الإيميل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31C">
      <w:pPr>
        <w:numPr>
          <w:ilvl w:val="1"/>
          <w:numId w:val="425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+1،</w:t>
      </w:r>
    </w:p>
    <w:p w:rsidR="00000000" w:rsidDel="00000000" w:rsidP="00000000" w:rsidRDefault="00000000" w:rsidRPr="00000000" w14:paraId="0000031D">
      <w:pPr>
        <w:numPr>
          <w:ilvl w:val="1"/>
          <w:numId w:val="425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Replica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E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lw3gwmltaw0a" w:id="117"/>
      <w:bookmarkEnd w:id="11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الاحتفاظ</w:t>
      </w:r>
      <w:r w:rsidDel="00000000" w:rsidR="00000000" w:rsidRPr="00000000">
        <w:rPr>
          <w:b w:val="1"/>
          <w:sz w:val="34"/>
          <w:szCs w:val="34"/>
          <w:rtl w:val="1"/>
        </w:rPr>
        <w:t xml:space="preserve">/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الأرشفة</w:t>
      </w:r>
      <w:r w:rsidDel="00000000" w:rsidR="00000000" w:rsidRPr="00000000">
        <w:rPr>
          <w:b w:val="1"/>
          <w:sz w:val="34"/>
          <w:szCs w:val="34"/>
          <w:rtl w:val="1"/>
        </w:rPr>
        <w:t xml:space="preserve">/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الخصوصية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Retention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&amp; </w:t>
      </w:r>
      <w:r w:rsidDel="00000000" w:rsidR="00000000" w:rsidRPr="00000000">
        <w:rPr>
          <w:b w:val="1"/>
          <w:sz w:val="34"/>
          <w:szCs w:val="34"/>
          <w:rtl w:val="0"/>
        </w:rPr>
        <w:t xml:space="preserve">Archiving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320">
      <w:pPr>
        <w:numPr>
          <w:ilvl w:val="0"/>
          <w:numId w:val="376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كيان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6–12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24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321">
      <w:pPr>
        <w:numPr>
          <w:ilvl w:val="0"/>
          <w:numId w:val="376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Purging/Archiving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أرشيف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2">
      <w:pPr>
        <w:numPr>
          <w:ilvl w:val="0"/>
          <w:numId w:val="376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حذف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إخفاء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النسيان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الامتثال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23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bc6orc3tb3mh" w:id="118"/>
      <w:bookmarkEnd w:id="11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التكامل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التحليلي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MySQL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→ </w:t>
      </w:r>
      <w:r w:rsidDel="00000000" w:rsidR="00000000" w:rsidRPr="00000000">
        <w:rPr>
          <w:b w:val="1"/>
          <w:sz w:val="34"/>
          <w:szCs w:val="34"/>
          <w:rtl w:val="0"/>
        </w:rPr>
        <w:t xml:space="preserve">BigQuery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GA</w:t>
      </w:r>
      <w:r w:rsidDel="00000000" w:rsidR="00000000" w:rsidRPr="00000000">
        <w:rPr>
          <w:b w:val="1"/>
          <w:sz w:val="34"/>
          <w:szCs w:val="34"/>
          <w:rtl w:val="0"/>
        </w:rPr>
        <w:t xml:space="preserve">4/</w:t>
      </w:r>
      <w:r w:rsidDel="00000000" w:rsidR="00000000" w:rsidRPr="00000000">
        <w:rPr>
          <w:b w:val="1"/>
          <w:sz w:val="34"/>
          <w:szCs w:val="34"/>
          <w:rtl w:val="0"/>
        </w:rPr>
        <w:t xml:space="preserve">Metabase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325">
      <w:pPr>
        <w:numPr>
          <w:ilvl w:val="0"/>
          <w:numId w:val="20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CDC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Debezium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Maxwell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ETL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6">
      <w:pPr>
        <w:numPr>
          <w:ilvl w:val="0"/>
          <w:numId w:val="20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fact_orders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fact_order_items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dim_customers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dim_products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dim_sku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dim_channel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327">
      <w:pPr>
        <w:numPr>
          <w:ilvl w:val="0"/>
          <w:numId w:val="20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تجزئة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8">
      <w:pPr>
        <w:numPr>
          <w:ilvl w:val="0"/>
          <w:numId w:val="20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4/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29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5a5xx82u4sfs" w:id="119"/>
      <w:bookmarkEnd w:id="1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13)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مكافحة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الأخطاء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الخاصة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بالتجارة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الإلكترونية</w:t>
      </w:r>
    </w:p>
    <w:p w:rsidR="00000000" w:rsidDel="00000000" w:rsidP="00000000" w:rsidRDefault="00000000" w:rsidRPr="00000000" w14:paraId="0000032B">
      <w:pPr>
        <w:numPr>
          <w:ilvl w:val="0"/>
          <w:numId w:val="391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Oversell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الحجز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التناقص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مقفلة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UPDATE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C">
      <w:pPr>
        <w:numPr>
          <w:ilvl w:val="0"/>
          <w:numId w:val="391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الكوبونات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الخصومات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D">
      <w:pPr>
        <w:numPr>
          <w:ilvl w:val="1"/>
          <w:numId w:val="391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تثبيت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snapshot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؛</w:t>
      </w:r>
    </w:p>
    <w:p w:rsidR="00000000" w:rsidDel="00000000" w:rsidP="00000000" w:rsidRDefault="00000000" w:rsidRPr="00000000" w14:paraId="0000032E">
      <w:pPr>
        <w:numPr>
          <w:ilvl w:val="1"/>
          <w:numId w:val="391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</w:t>
      </w:r>
    </w:p>
    <w:p w:rsidR="00000000" w:rsidDel="00000000" w:rsidP="00000000" w:rsidRDefault="00000000" w:rsidRPr="00000000" w14:paraId="0000032F">
      <w:pPr>
        <w:numPr>
          <w:ilvl w:val="1"/>
          <w:numId w:val="391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coupon_redemptions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0">
      <w:pPr>
        <w:numPr>
          <w:ilvl w:val="0"/>
          <w:numId w:val="391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السعر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النهائي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snapshot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والضرائب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والخصومات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31">
      <w:pPr>
        <w:numPr>
          <w:ilvl w:val="0"/>
          <w:numId w:val="391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0"/>
        </w:rPr>
        <w:t xml:space="preserve">COD Risk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فاشلة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مكررة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2">
      <w:pPr>
        <w:numPr>
          <w:ilvl w:val="0"/>
          <w:numId w:val="391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الإسناد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التسويقي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3">
      <w:pPr>
        <w:numPr>
          <w:ilvl w:val="0"/>
          <w:numId w:val="391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b w:val="1"/>
          <w:rtl w:val="1"/>
        </w:rPr>
        <w:t xml:space="preserve">العربية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والبحث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ومرادفات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4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gt9kxgtip4ur" w:id="120"/>
      <w:bookmarkEnd w:id="12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إدارة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الأداء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والكلفة</w:t>
      </w:r>
    </w:p>
    <w:p w:rsidR="00000000" w:rsidDel="00000000" w:rsidP="00000000" w:rsidRDefault="00000000" w:rsidRPr="00000000" w14:paraId="00000336">
      <w:pPr>
        <w:numPr>
          <w:ilvl w:val="0"/>
          <w:numId w:val="573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وتنظيف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7">
      <w:pPr>
        <w:numPr>
          <w:ilvl w:val="0"/>
          <w:numId w:val="573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وتحسينها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8">
      <w:pPr>
        <w:numPr>
          <w:ilvl w:val="0"/>
          <w:numId w:val="573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max_allowed_packet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الأحجام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9">
      <w:pPr>
        <w:numPr>
          <w:ilvl w:val="0"/>
          <w:numId w:val="573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OPTIMIZE TABLE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العشوائي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الذروة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A">
      <w:pPr>
        <w:numPr>
          <w:ilvl w:val="0"/>
          <w:numId w:val="573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مبكرة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B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f8bazlvpaaf6" w:id="121"/>
      <w:bookmarkEnd w:id="12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15)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قوائم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تدقيق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Checklists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33D">
      <w:pPr>
        <w:bidi w:val="1"/>
        <w:spacing w:after="240" w:before="240" w:lineRule="auto"/>
        <w:ind w:left="-1133.858267716535" w:right="-1316.4566929133848" w:firstLine="135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إنشاء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إنتاج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جديدة</w:t>
      </w:r>
    </w:p>
    <w:p w:rsidR="00000000" w:rsidDel="00000000" w:rsidP="00000000" w:rsidRDefault="00000000" w:rsidRPr="00000000" w14:paraId="0000033E">
      <w:pPr>
        <w:numPr>
          <w:ilvl w:val="0"/>
          <w:numId w:val="202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0"/>
        </w:rPr>
        <w:t xml:space="preserve">MySQL 8/InnoDB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utf8mb4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utf8mb4_0900_ai_ci</w:t>
      </w:r>
      <w:r w:rsidDel="00000000" w:rsidR="00000000" w:rsidRPr="00000000">
        <w:rPr>
          <w:rtl w:val="0"/>
        </w:rPr>
        <w:t xml:space="preserve"> + UTC.</w:t>
      </w:r>
    </w:p>
    <w:p w:rsidR="00000000" w:rsidDel="00000000" w:rsidP="00000000" w:rsidRDefault="00000000" w:rsidRPr="00000000" w14:paraId="0000033F">
      <w:pPr>
        <w:numPr>
          <w:ilvl w:val="0"/>
          <w:numId w:val="20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شبكات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Subnet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TLS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Bastion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0">
      <w:pPr>
        <w:numPr>
          <w:ilvl w:val="0"/>
          <w:numId w:val="20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مستخدمون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أدوار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مقفل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app_rw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analyst_ro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41">
      <w:pPr>
        <w:numPr>
          <w:ilvl w:val="0"/>
          <w:numId w:val="20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0"/>
        </w:rPr>
        <w:t xml:space="preserve">Slow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Schema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2">
      <w:pPr>
        <w:numPr>
          <w:ilvl w:val="0"/>
          <w:numId w:val="20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Binlogs</w:t>
      </w:r>
      <w:r w:rsidDel="00000000" w:rsidR="00000000" w:rsidRPr="00000000">
        <w:rPr>
          <w:rtl w:val="1"/>
        </w:rPr>
        <w:t xml:space="preserve"> (7–14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استعادة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3">
      <w:pPr>
        <w:numPr>
          <w:ilvl w:val="0"/>
          <w:numId w:val="20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Migrations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Flyway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Liquibase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4">
      <w:pPr>
        <w:numPr>
          <w:ilvl w:val="0"/>
          <w:numId w:val="20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0"/>
        </w:rPr>
        <w:t xml:space="preserve">Replica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Failover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5">
      <w:pPr>
        <w:numPr>
          <w:ilvl w:val="0"/>
          <w:numId w:val="20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Runbooks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6">
      <w:pPr>
        <w:numPr>
          <w:ilvl w:val="0"/>
          <w:numId w:val="20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أسرار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Secret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ممنوع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7">
      <w:pPr>
        <w:numPr>
          <w:ilvl w:val="0"/>
          <w:numId w:val="202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phpMyAdmin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0"/>
        </w:rPr>
        <w:t xml:space="preserve">/2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8">
      <w:pPr>
        <w:bidi w:val="1"/>
        <w:spacing w:after="240" w:before="240" w:lineRule="auto"/>
        <w:ind w:left="-1133.858267716535" w:right="-1316.4566929133848" w:firstLine="135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إطلاق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ترقية</w:t>
      </w:r>
    </w:p>
    <w:p w:rsidR="00000000" w:rsidDel="00000000" w:rsidP="00000000" w:rsidRDefault="00000000" w:rsidRPr="00000000" w14:paraId="00000349">
      <w:pPr>
        <w:numPr>
          <w:ilvl w:val="0"/>
          <w:numId w:val="257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0"/>
        </w:rPr>
        <w:t xml:space="preserve">Migration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رجوع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A">
      <w:pPr>
        <w:numPr>
          <w:ilvl w:val="0"/>
          <w:numId w:val="257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الحرجة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B">
      <w:pPr>
        <w:numPr>
          <w:ilvl w:val="0"/>
          <w:numId w:val="257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سباق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C">
      <w:pPr>
        <w:numPr>
          <w:ilvl w:val="0"/>
          <w:numId w:val="257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ممو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هة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4D">
      <w:pPr>
        <w:numPr>
          <w:ilvl w:val="0"/>
          <w:numId w:val="257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95/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99, </w:t>
      </w:r>
      <w:r w:rsidDel="00000000" w:rsidR="00000000" w:rsidRPr="00000000">
        <w:rPr>
          <w:rtl w:val="0"/>
        </w:rPr>
        <w:t xml:space="preserve">deadlocks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lag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4E">
      <w:pPr>
        <w:bidi w:val="1"/>
        <w:spacing w:after="240" w:before="240" w:lineRule="auto"/>
        <w:ind w:left="-1133.858267716535" w:right="-1316.4566929133848" w:firstLine="135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التعامل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حادث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أداء</w:t>
      </w:r>
    </w:p>
    <w:p w:rsidR="00000000" w:rsidDel="00000000" w:rsidP="00000000" w:rsidRDefault="00000000" w:rsidRPr="00000000" w14:paraId="0000034F">
      <w:pPr>
        <w:numPr>
          <w:ilvl w:val="0"/>
          <w:numId w:val="493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الاتصالات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التأخير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0">
      <w:pPr>
        <w:numPr>
          <w:ilvl w:val="0"/>
          <w:numId w:val="493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slow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queries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1">
      <w:pPr>
        <w:numPr>
          <w:ilvl w:val="0"/>
          <w:numId w:val="493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فهرس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Replica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2">
      <w:pPr>
        <w:numPr>
          <w:ilvl w:val="0"/>
          <w:numId w:val="493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الجذري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3">
      <w:pPr>
        <w:bidi w:val="1"/>
        <w:spacing w:after="240" w:before="240" w:lineRule="auto"/>
        <w:ind w:left="-1133.858267716535" w:right="-1316.4566929133848" w:firstLine="135"/>
        <w:rPr>
          <w:b w:val="1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تغييرات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سكيما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توقف</w:t>
      </w:r>
    </w:p>
    <w:p w:rsidR="00000000" w:rsidDel="00000000" w:rsidP="00000000" w:rsidRDefault="00000000" w:rsidRPr="00000000" w14:paraId="00000354">
      <w:pPr>
        <w:numPr>
          <w:ilvl w:val="0"/>
          <w:numId w:val="128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كاختياري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5">
      <w:pPr>
        <w:numPr>
          <w:ilvl w:val="0"/>
          <w:numId w:val="128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تعبئة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6">
      <w:pPr>
        <w:numPr>
          <w:ilvl w:val="0"/>
          <w:numId w:val="128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شغ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مزدوجين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7">
      <w:pPr>
        <w:numPr>
          <w:ilvl w:val="0"/>
          <w:numId w:val="128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أزل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8">
      <w:pPr>
        <w:numPr>
          <w:ilvl w:val="0"/>
          <w:numId w:val="128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0"/>
        </w:rPr>
        <w:t xml:space="preserve">Online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DDL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9">
      <w:pPr>
        <w:bidi w:val="1"/>
        <w:spacing w:after="240" w:before="240" w:lineRule="auto"/>
        <w:ind w:left="-1133.858267716535" w:right="-1316.4566929133848" w:firstLine="135"/>
        <w:rPr>
          <w:b w:val="1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أمن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الوصول</w:t>
      </w:r>
    </w:p>
    <w:p w:rsidR="00000000" w:rsidDel="00000000" w:rsidP="00000000" w:rsidRDefault="00000000" w:rsidRPr="00000000" w14:paraId="0000035A">
      <w:pPr>
        <w:numPr>
          <w:ilvl w:val="0"/>
          <w:numId w:val="102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DDL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B">
      <w:pPr>
        <w:numPr>
          <w:ilvl w:val="0"/>
          <w:numId w:val="10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تدوير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C">
      <w:pPr>
        <w:numPr>
          <w:ilvl w:val="0"/>
          <w:numId w:val="10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Audit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D">
      <w:pPr>
        <w:numPr>
          <w:ilvl w:val="0"/>
          <w:numId w:val="102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5E">
      <w:pPr>
        <w:bidi w:val="1"/>
        <w:spacing w:after="240" w:before="240" w:lineRule="auto"/>
        <w:ind w:left="-1133.858267716535" w:right="-1316.4566929133848" w:firstLine="135"/>
        <w:rPr>
          <w:b w:val="1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نسخ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تعاف</w:t>
      </w:r>
      <w:r w:rsidDel="00000000" w:rsidR="00000000" w:rsidRPr="00000000">
        <w:rPr>
          <w:b w:val="1"/>
          <w:rtl w:val="1"/>
        </w:rPr>
        <w:t xml:space="preserve">ٍ (</w:t>
      </w:r>
      <w:r w:rsidDel="00000000" w:rsidR="00000000" w:rsidRPr="00000000">
        <w:rPr>
          <w:b w:val="1"/>
          <w:rtl w:val="0"/>
        </w:rPr>
        <w:t xml:space="preserve">DR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Drill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35F">
      <w:pPr>
        <w:numPr>
          <w:ilvl w:val="0"/>
          <w:numId w:val="122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استعادة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معزولة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0">
      <w:pPr>
        <w:numPr>
          <w:ilvl w:val="0"/>
          <w:numId w:val="12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ومقارنته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1">
      <w:pPr>
        <w:numPr>
          <w:ilvl w:val="0"/>
          <w:numId w:val="12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والفهارس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2">
      <w:pPr>
        <w:numPr>
          <w:ilvl w:val="0"/>
          <w:numId w:val="122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الاستعادة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3">
      <w:pPr>
        <w:bidi w:val="1"/>
        <w:spacing w:after="240" w:before="240" w:lineRule="auto"/>
        <w:ind w:left="-1133.858267716535" w:right="-1316.4566929133848" w:firstLine="135"/>
        <w:rPr>
          <w:b w:val="1"/>
        </w:rPr>
      </w:pP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جودة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شهرية</w:t>
      </w:r>
    </w:p>
    <w:p w:rsidR="00000000" w:rsidDel="00000000" w:rsidP="00000000" w:rsidRDefault="00000000" w:rsidRPr="00000000" w14:paraId="00000364">
      <w:pPr>
        <w:numPr>
          <w:ilvl w:val="0"/>
          <w:numId w:val="416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0"/>
        </w:rPr>
        <w:t xml:space="preserve">dbt tests (NOT NULL/UNIQUE/FK).</w:t>
      </w:r>
    </w:p>
    <w:p w:rsidR="00000000" w:rsidDel="00000000" w:rsidP="00000000" w:rsidRDefault="00000000" w:rsidRPr="00000000" w14:paraId="00000365">
      <w:pPr>
        <w:numPr>
          <w:ilvl w:val="0"/>
          <w:numId w:val="416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مكسورة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6">
      <w:pPr>
        <w:numPr>
          <w:ilvl w:val="0"/>
          <w:numId w:val="416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7">
      <w:pPr>
        <w:numPr>
          <w:ilvl w:val="0"/>
          <w:numId w:val="416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أرشفة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8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ydd2vc6vgi7n" w:id="122"/>
      <w:bookmarkEnd w:id="12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16)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ملحقات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سريعة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Cheat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Sheets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36A">
      <w:pPr>
        <w:bidi w:val="1"/>
        <w:spacing w:after="240" w:before="240" w:lineRule="auto"/>
        <w:ind w:left="-1133.858267716535" w:right="-1316.4566929133848" w:firstLine="135"/>
        <w:rPr/>
      </w:pPr>
      <w:r w:rsidDel="00000000" w:rsidR="00000000" w:rsidRPr="00000000">
        <w:rPr>
          <w:b w:val="1"/>
          <w:rtl w:val="1"/>
        </w:rPr>
        <w:t xml:space="preserve">تسمية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snake_case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order_items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snake_case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*_at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6B">
      <w:pPr>
        <w:bidi w:val="1"/>
        <w:spacing w:after="240" w:before="240" w:lineRule="auto"/>
        <w:ind w:left="-1133.858267716535" w:right="-1316.4566929133848" w:firstLine="135"/>
        <w:rPr/>
      </w:pPr>
      <w:r w:rsidDel="00000000" w:rsidR="00000000" w:rsidRPr="00000000">
        <w:rPr>
          <w:b w:val="1"/>
          <w:rtl w:val="1"/>
        </w:rPr>
        <w:t xml:space="preserve">أعمدة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قياسية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deleted_at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وبالجداول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is_active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sort_order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6C">
      <w:pPr>
        <w:bidi w:val="1"/>
        <w:spacing w:after="240" w:before="240" w:lineRule="auto"/>
        <w:ind w:left="-1133.858267716535" w:right="-1316.4566929133848" w:firstLine="135"/>
        <w:rPr/>
      </w:pPr>
      <w:r w:rsidDel="00000000" w:rsidR="00000000" w:rsidRPr="00000000">
        <w:rPr>
          <w:b w:val="1"/>
          <w:rtl w:val="1"/>
        </w:rPr>
        <w:t xml:space="preserve">متى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b w:val="1"/>
          <w:rtl w:val="0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متغيرة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حرجة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وإلا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نمذجة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D">
      <w:pPr>
        <w:bidi w:val="1"/>
        <w:spacing w:after="240" w:before="240" w:lineRule="auto"/>
        <w:ind w:left="-1133.858267716535" w:right="-1316.4566929133848" w:firstLine="135"/>
        <w:rPr/>
      </w:pPr>
      <w:r w:rsidDel="00000000" w:rsidR="00000000" w:rsidRPr="00000000">
        <w:rPr>
          <w:b w:val="1"/>
          <w:rtl w:val="1"/>
        </w:rPr>
        <w:t xml:space="preserve">متى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أجز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ئ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Partition</w:t>
      </w:r>
      <w:r w:rsidDel="00000000" w:rsidR="00000000" w:rsidRPr="00000000">
        <w:rPr>
          <w:b w:val="1"/>
          <w:rtl w:val="0"/>
        </w:rPr>
        <w:t xml:space="preserve">)؟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ضخمة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logs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لأرشفة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تنظيف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E">
      <w:pPr>
        <w:bidi w:val="1"/>
        <w:spacing w:after="240" w:before="240" w:lineRule="auto"/>
        <w:ind w:left="-1133.858267716535" w:right="-1316.4566929133848" w:firstLine="135"/>
        <w:rPr/>
      </w:pPr>
      <w:r w:rsidDel="00000000" w:rsidR="00000000" w:rsidRPr="00000000">
        <w:rPr>
          <w:b w:val="1"/>
          <w:rtl w:val="1"/>
        </w:rPr>
        <w:t xml:space="preserve">متى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أستخدم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Replica</w:t>
      </w:r>
      <w:r w:rsidDel="00000000" w:rsidR="00000000" w:rsidRPr="00000000">
        <w:rPr>
          <w:b w:val="1"/>
          <w:rtl w:val="0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للاتساق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الفوري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6F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2"/>
        <w:keepNext w:val="0"/>
        <w:keepLines w:val="0"/>
        <w:bidi w:val="1"/>
        <w:spacing w:after="80" w:lineRule="auto"/>
        <w:ind w:left="-1133.858267716535" w:right="-1316.4566929133848" w:firstLine="135"/>
        <w:rPr>
          <w:b w:val="1"/>
          <w:sz w:val="34"/>
          <w:szCs w:val="34"/>
        </w:rPr>
      </w:pPr>
      <w:bookmarkStart w:colFirst="0" w:colLast="0" w:name="_f9wj2hoa798n" w:id="123"/>
      <w:bookmarkEnd w:id="12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17)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قائمة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Anti</w:t>
      </w:r>
      <w:r w:rsidDel="00000000" w:rsidR="00000000" w:rsidRPr="00000000">
        <w:rPr>
          <w:b w:val="1"/>
          <w:sz w:val="34"/>
          <w:szCs w:val="34"/>
          <w:rtl w:val="0"/>
        </w:rPr>
        <w:t xml:space="preserve">‑</w:t>
      </w:r>
      <w:r w:rsidDel="00000000" w:rsidR="00000000" w:rsidRPr="00000000">
        <w:rPr>
          <w:b w:val="1"/>
          <w:sz w:val="34"/>
          <w:szCs w:val="34"/>
          <w:rtl w:val="0"/>
        </w:rPr>
        <w:t xml:space="preserve">Patterns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تجن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بها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دائم</w:t>
      </w:r>
      <w:r w:rsidDel="00000000" w:rsidR="00000000" w:rsidRPr="00000000">
        <w:rPr>
          <w:b w:val="1"/>
          <w:sz w:val="34"/>
          <w:szCs w:val="34"/>
          <w:rtl w:val="1"/>
        </w:rPr>
        <w:t xml:space="preserve">ً</w:t>
      </w:r>
      <w:r w:rsidDel="00000000" w:rsidR="00000000" w:rsidRPr="00000000">
        <w:rPr>
          <w:b w:val="1"/>
          <w:sz w:val="34"/>
          <w:szCs w:val="34"/>
          <w:rtl w:val="1"/>
        </w:rPr>
        <w:t xml:space="preserve">ا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371">
      <w:pPr>
        <w:numPr>
          <w:ilvl w:val="0"/>
          <w:numId w:val="292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RAND()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2">
      <w:pPr>
        <w:numPr>
          <w:ilvl w:val="0"/>
          <w:numId w:val="29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EAV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نمذجة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3">
      <w:pPr>
        <w:numPr>
          <w:ilvl w:val="0"/>
          <w:numId w:val="29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0"/>
        </w:rPr>
        <w:t xml:space="preserve">ENUM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ضخمة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4">
      <w:pPr>
        <w:numPr>
          <w:ilvl w:val="0"/>
          <w:numId w:val="29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DDL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رجوع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5">
      <w:pPr>
        <w:numPr>
          <w:ilvl w:val="0"/>
          <w:numId w:val="29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6">
      <w:pPr>
        <w:numPr>
          <w:ilvl w:val="0"/>
          <w:numId w:val="29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للجميع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وأسرار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وغياب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TLS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VPN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7">
      <w:pPr>
        <w:numPr>
          <w:ilvl w:val="0"/>
          <w:numId w:val="292"/>
        </w:numPr>
        <w:bidi w:val="1"/>
        <w:spacing w:after="0" w:afterAutospacing="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استعادة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وغياب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PITR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8">
      <w:pPr>
        <w:numPr>
          <w:ilvl w:val="0"/>
          <w:numId w:val="292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تجاهل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95/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99, </w:t>
      </w:r>
      <w:r w:rsidDel="00000000" w:rsidR="00000000" w:rsidRPr="00000000">
        <w:rPr>
          <w:rtl w:val="0"/>
        </w:rPr>
        <w:t xml:space="preserve">deadlocks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replication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المراقبة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9">
      <w:pPr>
        <w:bidi w:val="1"/>
        <w:ind w:left="-1133.858267716535" w:right="-1316.4566929133848" w:firstLine="135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3"/>
        <w:keepNext w:val="0"/>
        <w:keepLines w:val="0"/>
        <w:bidi w:val="1"/>
        <w:spacing w:before="280" w:lineRule="auto"/>
        <w:ind w:left="-1133.858267716535" w:right="-1316.4566929133848" w:firstLine="135"/>
        <w:rPr>
          <w:b w:val="1"/>
          <w:color w:val="000000"/>
          <w:sz w:val="26"/>
          <w:szCs w:val="26"/>
        </w:rPr>
      </w:pPr>
      <w:bookmarkStart w:colFirst="0" w:colLast="0" w:name="_ydgn93bkfcih" w:id="124"/>
      <w:bookmarkEnd w:id="12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ختام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عملي</w:t>
      </w:r>
    </w:p>
    <w:p w:rsidR="00000000" w:rsidDel="00000000" w:rsidP="00000000" w:rsidRDefault="00000000" w:rsidRPr="00000000" w14:paraId="0000037B">
      <w:pPr>
        <w:numPr>
          <w:ilvl w:val="0"/>
          <w:numId w:val="240"/>
        </w:numPr>
        <w:bidi w:val="1"/>
        <w:spacing w:after="0" w:afterAutospacing="0" w:before="24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التزم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غطي</w:t>
      </w:r>
      <w:r w:rsidDel="00000000" w:rsidR="00000000" w:rsidRPr="00000000">
        <w:rPr>
          <w:rtl w:val="1"/>
        </w:rPr>
        <w:t xml:space="preserve"> &gt;95%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C">
      <w:pPr>
        <w:numPr>
          <w:ilvl w:val="0"/>
          <w:numId w:val="240"/>
        </w:numPr>
        <w:bidi w:val="1"/>
        <w:spacing w:after="240" w:before="0" w:beforeAutospacing="0" w:lineRule="auto"/>
        <w:ind w:left="-1133.858267716535" w:right="-1316.4566929133848" w:firstLine="135"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بمبررات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7D">
      <w:pPr>
        <w:bidi w:val="1"/>
        <w:ind w:left="-1133.858267716535" w:right="-1316.4566929133848" w:firstLine="135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u3tidvror592" w:id="125"/>
      <w:bookmarkEnd w:id="12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العملاء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gsz9b8u9ya4i" w:id="126"/>
      <w:bookmarkEnd w:id="126"/>
      <w:r w:rsidDel="00000000" w:rsidR="00000000" w:rsidRPr="00000000">
        <w:rPr>
          <w:b w:val="1"/>
          <w:sz w:val="46"/>
          <w:szCs w:val="46"/>
          <w:rtl w:val="1"/>
        </w:rPr>
        <w:t xml:space="preserve">العملاء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Customers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380">
      <w:pPr>
        <w:pStyle w:val="Heading1"/>
        <w:keepNext w:val="0"/>
        <w:keepLines w:val="0"/>
        <w:bidi w:val="1"/>
        <w:spacing w:before="480" w:lineRule="auto"/>
        <w:rPr>
          <w:b w:val="1"/>
          <w:sz w:val="34"/>
          <w:szCs w:val="34"/>
        </w:rPr>
      </w:pPr>
      <w:bookmarkStart w:colFirst="0" w:colLast="0" w:name="_2bkf1ihfj9hr" w:id="127"/>
      <w:bookmarkEnd w:id="12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الهدف</w:t>
      </w:r>
    </w:p>
    <w:p w:rsidR="00000000" w:rsidDel="00000000" w:rsidP="00000000" w:rsidRDefault="00000000" w:rsidRPr="00000000" w14:paraId="00000381">
      <w:pPr>
        <w:numPr>
          <w:ilvl w:val="0"/>
          <w:numId w:val="126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توحيد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هاتف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إيميل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اسم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وربطها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بعناوينه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وأجهزته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وسلوكه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82">
      <w:pPr>
        <w:numPr>
          <w:ilvl w:val="0"/>
          <w:numId w:val="126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تمكين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ذكية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ترحيب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مهجورة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استرجاع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VIP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383">
      <w:pPr>
        <w:numPr>
          <w:ilvl w:val="0"/>
          <w:numId w:val="126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تحسين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تجربة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التوصيل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ملف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الدفع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عند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الاستلام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(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COD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)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وتقليل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الرفض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84">
      <w:pPr>
        <w:numPr>
          <w:ilvl w:val="0"/>
          <w:numId w:val="126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تجهيز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للتحليلات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التسويقي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LTV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الاحتفاظ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38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l3r4akl8y4s6" w:id="128"/>
      <w:bookmarkEnd w:id="12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النطاق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المطلوب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بناؤه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386">
      <w:pPr>
        <w:numPr>
          <w:ilvl w:val="0"/>
          <w:numId w:val="431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سجل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موح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عميل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مؤشرات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تشغيلية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أساسية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آخر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طلب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القيمة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العمرية</w:t>
      </w:r>
      <w:r w:rsidDel="00000000" w:rsidR="00000000" w:rsidRPr="00000000">
        <w:rPr>
          <w:sz w:val="24"/>
          <w:szCs w:val="24"/>
          <w:rtl w:val="0"/>
        </w:rPr>
        <w:t xml:space="preserve">…).</w:t>
      </w:r>
    </w:p>
    <w:p w:rsidR="00000000" w:rsidDel="00000000" w:rsidP="00000000" w:rsidRDefault="00000000" w:rsidRPr="00000000" w14:paraId="00000387">
      <w:pPr>
        <w:numPr>
          <w:ilvl w:val="0"/>
          <w:numId w:val="43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العناوين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شحن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فوترة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مدينة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حي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قريب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افتراضي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عميل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88">
      <w:pPr>
        <w:numPr>
          <w:ilvl w:val="0"/>
          <w:numId w:val="43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0"/>
      <w:r w:rsidDel="00000000" w:rsidR="00000000" w:rsidRPr="00000000">
        <w:rPr>
          <w:b w:val="1"/>
          <w:sz w:val="24"/>
          <w:szCs w:val="24"/>
          <w:rtl w:val="1"/>
        </w:rPr>
        <w:t xml:space="preserve">الأجهزة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أجهزة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التطبيق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بالعميل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حفظ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الإشعارات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وإصدار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التطبيق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89">
      <w:pPr>
        <w:numPr>
          <w:ilvl w:val="0"/>
          <w:numId w:val="43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1"/>
      <w:commentRangeStart w:id="2"/>
      <w:commentRangeStart w:id="3"/>
      <w:r w:rsidDel="00000000" w:rsidR="00000000" w:rsidRPr="00000000">
        <w:rPr>
          <w:b w:val="1"/>
          <w:sz w:val="24"/>
          <w:szCs w:val="24"/>
          <w:rtl w:val="1"/>
        </w:rPr>
        <w:t xml:space="preserve">الموافقات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إدارة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موافقات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القنوات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SMS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WhatsApp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واحترامها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إرسال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8A">
      <w:pPr>
        <w:numPr>
          <w:ilvl w:val="0"/>
          <w:numId w:val="43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4"/>
      <w:r w:rsidDel="00000000" w:rsidR="00000000" w:rsidRPr="00000000">
        <w:rPr>
          <w:b w:val="1"/>
          <w:sz w:val="24"/>
          <w:szCs w:val="24"/>
          <w:rtl w:val="1"/>
        </w:rPr>
        <w:t xml:space="preserve">الشرائح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تعريف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شرائح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VIP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نشط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مهجور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سلة</w:t>
      </w:r>
      <w:r w:rsidDel="00000000" w:rsidR="00000000" w:rsidRPr="00000000">
        <w:rPr>
          <w:sz w:val="24"/>
          <w:szCs w:val="24"/>
          <w:rtl w:val="1"/>
        </w:rPr>
        <w:t xml:space="preserve">…) </w:t>
      </w:r>
      <w:r w:rsidDel="00000000" w:rsidR="00000000" w:rsidRPr="00000000">
        <w:rPr>
          <w:sz w:val="24"/>
          <w:szCs w:val="24"/>
          <w:rtl w:val="1"/>
        </w:rPr>
        <w:t xml:space="preserve">وعضوية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العملاء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فيها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43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5"/>
      <w:commentRangeStart w:id="6"/>
      <w:r w:rsidDel="00000000" w:rsidR="00000000" w:rsidRPr="00000000">
        <w:rPr>
          <w:b w:val="1"/>
          <w:sz w:val="24"/>
          <w:szCs w:val="24"/>
          <w:rtl w:val="1"/>
        </w:rPr>
        <w:t xml:space="preserve">ملف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حقول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بسيطة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لمخاطر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مسموح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محظور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مؤقت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محاولات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فاشلة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درجة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مخاطرة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43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7"/>
      <w:r w:rsidDel="00000000" w:rsidR="00000000" w:rsidRPr="00000000">
        <w:rPr>
          <w:b w:val="1"/>
          <w:sz w:val="24"/>
          <w:szCs w:val="24"/>
          <w:rtl w:val="1"/>
        </w:rPr>
        <w:t xml:space="preserve">سجل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التواصل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أرشفة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للعميل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القناة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الحالة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الوقت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للمتابعة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والامتثال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numPr>
          <w:ilvl w:val="0"/>
          <w:numId w:val="43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8"/>
      <w:commentRangeStart w:id="9"/>
      <w:r w:rsidDel="00000000" w:rsidR="00000000" w:rsidRPr="00000000">
        <w:rPr>
          <w:b w:val="1"/>
          <w:sz w:val="24"/>
          <w:szCs w:val="24"/>
          <w:rtl w:val="1"/>
        </w:rPr>
        <w:t xml:space="preserve">التحويلات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التسويقية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حفظ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وآخر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مصدر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تسويقي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source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medium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campaign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للفهم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والقياس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numPr>
          <w:ilvl w:val="0"/>
          <w:numId w:val="43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دمج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المكررات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آلية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لتجميع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حسابات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مكررة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لنفس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الحاجة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8F">
      <w:pPr>
        <w:numPr>
          <w:ilvl w:val="0"/>
          <w:numId w:val="431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(</w:t>
      </w:r>
      <w:r w:rsidDel="00000000" w:rsidR="00000000" w:rsidRPr="00000000">
        <w:rPr>
          <w:b w:val="1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رصيد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متجر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بطاقات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هدية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تذاكر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مرتبطة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بالعميل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xf62d0d5bx2p" w:id="129"/>
      <w:bookmarkEnd w:id="12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العلاقات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الرئيسية</w:t>
      </w:r>
    </w:p>
    <w:p w:rsidR="00000000" w:rsidDel="00000000" w:rsidP="00000000" w:rsidRDefault="00000000" w:rsidRPr="00000000" w14:paraId="00000391">
      <w:pPr>
        <w:numPr>
          <w:ilvl w:val="0"/>
          <w:numId w:val="149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↔ </w:t>
      </w:r>
      <w:r w:rsidDel="00000000" w:rsidR="00000000" w:rsidRPr="00000000">
        <w:rPr>
          <w:sz w:val="24"/>
          <w:szCs w:val="24"/>
          <w:rtl w:val="1"/>
        </w:rPr>
        <w:t xml:space="preserve">عناوين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متعدد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2">
      <w:pPr>
        <w:numPr>
          <w:ilvl w:val="0"/>
          <w:numId w:val="14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↔ </w:t>
      </w:r>
      <w:r w:rsidDel="00000000" w:rsidR="00000000" w:rsidRPr="00000000">
        <w:rPr>
          <w:sz w:val="24"/>
          <w:szCs w:val="24"/>
          <w:rtl w:val="1"/>
        </w:rPr>
        <w:t xml:space="preserve">أجهزة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متعدد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3">
      <w:pPr>
        <w:numPr>
          <w:ilvl w:val="0"/>
          <w:numId w:val="14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↔ </w:t>
      </w:r>
      <w:r w:rsidDel="00000000" w:rsidR="00000000" w:rsidRPr="00000000">
        <w:rPr>
          <w:sz w:val="24"/>
          <w:szCs w:val="24"/>
          <w:rtl w:val="1"/>
        </w:rPr>
        <w:t xml:space="preserve">شرائح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متعدد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متعدد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4">
      <w:pPr>
        <w:numPr>
          <w:ilvl w:val="0"/>
          <w:numId w:val="149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عميل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↔ </w:t>
      </w:r>
      <w:r w:rsidDel="00000000" w:rsidR="00000000" w:rsidRPr="00000000">
        <w:rPr>
          <w:sz w:val="24"/>
          <w:szCs w:val="24"/>
          <w:rtl w:val="1"/>
        </w:rPr>
        <w:t xml:space="preserve">سجل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تواصل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تذاكر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دعم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متعدد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kt5n5xkru05f" w:id="130"/>
      <w:bookmarkEnd w:id="13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قواعد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الأساسية</w:t>
      </w:r>
    </w:p>
    <w:p w:rsidR="00000000" w:rsidDel="00000000" w:rsidP="00000000" w:rsidRDefault="00000000" w:rsidRPr="00000000" w14:paraId="00000396">
      <w:pPr>
        <w:numPr>
          <w:ilvl w:val="0"/>
          <w:numId w:val="449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الهاتف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فريد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وبصيغة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1"/>
        </w:rPr>
        <w:t xml:space="preserve">.164، </w:t>
      </w:r>
      <w:r w:rsidDel="00000000" w:rsidR="00000000" w:rsidRPr="00000000">
        <w:rPr>
          <w:sz w:val="24"/>
          <w:szCs w:val="24"/>
          <w:rtl w:val="1"/>
        </w:rPr>
        <w:t xml:space="preserve">والتحقق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OTP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7">
      <w:pPr>
        <w:numPr>
          <w:ilvl w:val="0"/>
          <w:numId w:val="44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11"/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توثيق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الهاتف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ربط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جهاز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سابق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numPr>
          <w:ilvl w:val="0"/>
          <w:numId w:val="44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عنوان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لقطة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ثابتة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حد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رجعي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لاحق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399">
      <w:pPr>
        <w:numPr>
          <w:ilvl w:val="0"/>
          <w:numId w:val="44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: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زيادة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درجة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المخاطرة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عند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عدم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الرد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/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رفض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الاستلام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؛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إيقاف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COD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مؤقت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ً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ا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عند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تجاوز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عتبة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محددة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.</w:t>
      </w:r>
    </w:p>
    <w:p w:rsidR="00000000" w:rsidDel="00000000" w:rsidP="00000000" w:rsidRDefault="00000000" w:rsidRPr="00000000" w14:paraId="0000039A">
      <w:pPr>
        <w:numPr>
          <w:ilvl w:val="0"/>
          <w:numId w:val="44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احترام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الموافقات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العميل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الرافض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لقناة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ستهدف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B">
      <w:pPr>
        <w:numPr>
          <w:ilvl w:val="0"/>
          <w:numId w:val="449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توكن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الإشعارات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والإصدار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فتح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للتطبيق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C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ggp2fos56o96" w:id="131"/>
      <w:bookmarkEnd w:id="13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تدف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تشغيل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مختصرة</w:t>
      </w:r>
    </w:p>
    <w:p w:rsidR="00000000" w:rsidDel="00000000" w:rsidP="00000000" w:rsidRDefault="00000000" w:rsidRPr="00000000" w14:paraId="0000039E">
      <w:pPr>
        <w:numPr>
          <w:ilvl w:val="0"/>
          <w:numId w:val="550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تسجيل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تعر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عميل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يبدأ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زائر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جهاز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) → </w:t>
      </w:r>
      <w:r w:rsidDel="00000000" w:rsidR="00000000" w:rsidRPr="00000000">
        <w:rPr>
          <w:sz w:val="24"/>
          <w:szCs w:val="24"/>
          <w:rtl w:val="1"/>
        </w:rPr>
        <w:t xml:space="preserve">يوث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الهاتف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→ </w:t>
      </w:r>
      <w:r w:rsidDel="00000000" w:rsidR="00000000" w:rsidRPr="00000000">
        <w:rPr>
          <w:sz w:val="24"/>
          <w:szCs w:val="24"/>
          <w:rtl w:val="1"/>
        </w:rPr>
        <w:t xml:space="preserve">يصبح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عميل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معروف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نقل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والجهاز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9F">
      <w:pPr>
        <w:numPr>
          <w:ilvl w:val="0"/>
          <w:numId w:val="550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العنوان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الافتراضي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افتراضي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دائم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عميل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A0">
      <w:pPr>
        <w:numPr>
          <w:ilvl w:val="0"/>
          <w:numId w:val="550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12"/>
      <w:r w:rsidDel="00000000" w:rsidR="00000000" w:rsidRPr="00000000">
        <w:rPr>
          <w:b w:val="1"/>
          <w:sz w:val="24"/>
          <w:szCs w:val="24"/>
          <w:rtl w:val="1"/>
        </w:rPr>
        <w:t xml:space="preserve">سلة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مهجورة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اكتشاف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7 </w:t>
      </w:r>
      <w:r w:rsidDel="00000000" w:rsidR="00000000" w:rsidRPr="00000000">
        <w:rPr>
          <w:sz w:val="24"/>
          <w:szCs w:val="24"/>
          <w:rtl w:val="1"/>
        </w:rPr>
        <w:t xml:space="preserve">أيام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→ </w:t>
      </w:r>
      <w:r w:rsidDel="00000000" w:rsidR="00000000" w:rsidRPr="00000000">
        <w:rPr>
          <w:sz w:val="24"/>
          <w:szCs w:val="24"/>
          <w:rtl w:val="1"/>
        </w:rPr>
        <w:t xml:space="preserve">استهداف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بإشعار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مخصص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550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إدارة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رفع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خفض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مخاطر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بناء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نتائج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الفعلية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A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o7io8z8ojvpp" w:id="132"/>
      <w:bookmarkEnd w:id="13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مهام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مجدولة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Jobs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3A3">
      <w:pPr>
        <w:numPr>
          <w:ilvl w:val="0"/>
          <w:numId w:val="172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بناء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الشرائح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يومي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VIP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نشط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مهجور</w:t>
      </w:r>
      <w:r w:rsidDel="00000000" w:rsidR="00000000" w:rsidRPr="00000000">
        <w:rPr>
          <w:sz w:val="24"/>
          <w:szCs w:val="24"/>
          <w:rtl w:val="1"/>
        </w:rPr>
        <w:t xml:space="preserve"> 7 </w:t>
      </w:r>
      <w:r w:rsidDel="00000000" w:rsidR="00000000" w:rsidRPr="00000000">
        <w:rPr>
          <w:sz w:val="24"/>
          <w:szCs w:val="24"/>
          <w:rtl w:val="1"/>
        </w:rPr>
        <w:t xml:space="preserve">أيام</w:t>
      </w:r>
      <w:r w:rsidDel="00000000" w:rsidR="00000000" w:rsidRPr="00000000">
        <w:rPr>
          <w:sz w:val="24"/>
          <w:szCs w:val="24"/>
          <w:rtl w:val="1"/>
        </w:rPr>
        <w:t xml:space="preserve">…).</w:t>
      </w:r>
    </w:p>
    <w:p w:rsidR="00000000" w:rsidDel="00000000" w:rsidP="00000000" w:rsidRDefault="00000000" w:rsidRPr="00000000" w14:paraId="000003A4">
      <w:pPr>
        <w:numPr>
          <w:ilvl w:val="0"/>
          <w:numId w:val="17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مخاطر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مراجعة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يومية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A5">
      <w:pPr>
        <w:numPr>
          <w:ilvl w:val="0"/>
          <w:numId w:val="172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فحص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مكررات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العملاء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نفس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الهاتف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نفس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الجهاز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ووضعها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طابور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مراجعة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A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4w6wwce4wt6i" w:id="133"/>
      <w:bookmarkEnd w:id="13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تكاملات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لازمة</w:t>
      </w:r>
    </w:p>
    <w:p w:rsidR="00000000" w:rsidDel="00000000" w:rsidP="00000000" w:rsidRDefault="00000000" w:rsidRPr="00000000" w14:paraId="000003A7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التطبيق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Firebase/GA4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commentRangeStart w:id="13"/>
      <w:commentRangeStart w:id="14"/>
      <w:r w:rsidDel="00000000" w:rsidR="00000000" w:rsidRPr="00000000">
        <w:rPr>
          <w:sz w:val="24"/>
          <w:szCs w:val="24"/>
          <w:rtl w:val="1"/>
        </w:rPr>
        <w:t xml:space="preserve">وتعيين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= </w:t>
      </w:r>
      <w:r w:rsidDel="00000000" w:rsidR="00000000" w:rsidRPr="00000000">
        <w:rPr>
          <w:sz w:val="24"/>
          <w:szCs w:val="24"/>
          <w:rtl w:val="1"/>
        </w:rPr>
        <w:t xml:space="preserve">معرف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A8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أحداث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أساسية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للسلة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إكمال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شراء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فتح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جلسة</w:t>
      </w: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3A9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FCM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للإشعارات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عميقة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Deep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Links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لفتح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مباشرة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A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5ev6bmlswn64" w:id="134"/>
      <w:bookmarkEnd w:id="13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التقارير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والمؤشرات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الأدنى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3AB">
      <w:pPr>
        <w:numPr>
          <w:ilvl w:val="0"/>
          <w:numId w:val="405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RFM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حداثة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شراء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التكرار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الإنفاق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3AC">
      <w:pPr>
        <w:numPr>
          <w:ilvl w:val="0"/>
          <w:numId w:val="40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LTV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والقيمة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المتوسطة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للطلب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AD">
      <w:pPr>
        <w:numPr>
          <w:ilvl w:val="0"/>
          <w:numId w:val="40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15"/>
      <w:commentRangeStart w:id="16"/>
      <w:r w:rsidDel="00000000" w:rsidR="00000000" w:rsidRPr="00000000">
        <w:rPr>
          <w:b w:val="1"/>
          <w:sz w:val="24"/>
          <w:szCs w:val="24"/>
          <w:rtl w:val="1"/>
        </w:rPr>
        <w:t xml:space="preserve">معدلات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الاحتفاظ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أسبوعي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شهري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40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معدلات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فشل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المدينة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شركة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AF">
      <w:pPr>
        <w:numPr>
          <w:ilvl w:val="0"/>
          <w:numId w:val="405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حجم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السلال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المهجورة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وقيمتها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B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keh1ynkackja" w:id="135"/>
      <w:bookmarkEnd w:id="13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معايير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قبول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يعتبر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مكتمل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ً</w:t>
      </w:r>
      <w:r w:rsidDel="00000000" w:rsidR="00000000" w:rsidRPr="00000000">
        <w:rPr>
          <w:b w:val="1"/>
          <w:sz w:val="34"/>
          <w:szCs w:val="34"/>
          <w:rtl w:val="1"/>
        </w:rPr>
        <w:t xml:space="preserve">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إذا</w:t>
      </w:r>
      <w:r w:rsidDel="00000000" w:rsidR="00000000" w:rsidRPr="00000000">
        <w:rPr>
          <w:b w:val="1"/>
          <w:sz w:val="34"/>
          <w:szCs w:val="34"/>
          <w:rtl w:val="1"/>
        </w:rPr>
        <w:t xml:space="preserve">…)</w:t>
      </w:r>
    </w:p>
    <w:p w:rsidR="00000000" w:rsidDel="00000000" w:rsidP="00000000" w:rsidRDefault="00000000" w:rsidRPr="00000000" w14:paraId="000003B1">
      <w:pPr>
        <w:numPr>
          <w:ilvl w:val="0"/>
          <w:numId w:val="135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تحقق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الهاتف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وتوحيد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الهوية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B2">
      <w:pPr>
        <w:numPr>
          <w:ilvl w:val="0"/>
          <w:numId w:val="13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افتراضي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تلقائي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B3">
      <w:pPr>
        <w:numPr>
          <w:ilvl w:val="0"/>
          <w:numId w:val="13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الأجهزة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مربوطة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بالعميل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حد</w:t>
      </w:r>
      <w:r w:rsidDel="00000000" w:rsidR="00000000" w:rsidRPr="00000000">
        <w:rPr>
          <w:sz w:val="24"/>
          <w:szCs w:val="24"/>
          <w:rtl w:val="1"/>
        </w:rPr>
        <w:t xml:space="preserve">َّ</w:t>
      </w:r>
      <w:r w:rsidDel="00000000" w:rsidR="00000000" w:rsidRPr="00000000">
        <w:rPr>
          <w:sz w:val="24"/>
          <w:szCs w:val="24"/>
          <w:rtl w:val="1"/>
        </w:rPr>
        <w:t xml:space="preserve">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معلوماتها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وتوك</w:t>
      </w:r>
      <w:r w:rsidDel="00000000" w:rsidR="00000000" w:rsidRPr="00000000">
        <w:rPr>
          <w:sz w:val="24"/>
          <w:szCs w:val="24"/>
          <w:rtl w:val="1"/>
        </w:rPr>
        <w:t xml:space="preserve">ِ</w:t>
      </w:r>
      <w:r w:rsidDel="00000000" w:rsidR="00000000" w:rsidRPr="00000000">
        <w:rPr>
          <w:sz w:val="24"/>
          <w:szCs w:val="24"/>
          <w:rtl w:val="1"/>
        </w:rPr>
        <w:t xml:space="preserve">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الإشعارات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باستمرار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B4">
      <w:pPr>
        <w:numPr>
          <w:ilvl w:val="0"/>
          <w:numId w:val="13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17"/>
      <w:commentRangeStart w:id="18"/>
      <w:r w:rsidDel="00000000" w:rsidR="00000000" w:rsidRPr="00000000">
        <w:rPr>
          <w:sz w:val="24"/>
          <w:szCs w:val="24"/>
          <w:rtl w:val="1"/>
        </w:rPr>
        <w:t xml:space="preserve">الشرائح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بنى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استهدافها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الحملات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13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الموافقات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محترمة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تلقائي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جماعي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B6">
      <w:pPr>
        <w:numPr>
          <w:ilvl w:val="0"/>
          <w:numId w:val="13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يتأثر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تلقائي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بنتائج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ويوقف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العتبة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B7">
      <w:pPr>
        <w:numPr>
          <w:ilvl w:val="0"/>
          <w:numId w:val="135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تتوفر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تقارير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أساسية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RFM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LTV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Retention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COD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للاطلاع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B8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fa3yy1bjrcob" w:id="136"/>
      <w:bookmarkEnd w:id="13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متطلبات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جودة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البيانات</w:t>
      </w:r>
    </w:p>
    <w:p w:rsidR="00000000" w:rsidDel="00000000" w:rsidP="00000000" w:rsidRDefault="00000000" w:rsidRPr="00000000" w14:paraId="000003BB">
      <w:pPr>
        <w:numPr>
          <w:ilvl w:val="0"/>
          <w:numId w:val="104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توحيد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أسماء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المدن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الأحياء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بقوائم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مقيدة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لتحسين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التوصيل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والتقارير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3BC">
      <w:pPr>
        <w:numPr>
          <w:ilvl w:val="0"/>
          <w:numId w:val="104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طوابع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السجلات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BD">
      <w:pPr>
        <w:numPr>
          <w:ilvl w:val="0"/>
          <w:numId w:val="104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commentRangeStart w:id="19"/>
      <w:r w:rsidDel="00000000" w:rsidR="00000000" w:rsidRPr="00000000">
        <w:rPr>
          <w:sz w:val="24"/>
          <w:szCs w:val="24"/>
          <w:rtl w:val="1"/>
        </w:rPr>
        <w:t xml:space="preserve">خصوصية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عدم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إظهار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حساسة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لف</w:t>
      </w:r>
      <w:r w:rsidDel="00000000" w:rsidR="00000000" w:rsidRPr="00000000">
        <w:rPr>
          <w:sz w:val="24"/>
          <w:szCs w:val="24"/>
          <w:rtl w:val="1"/>
        </w:rPr>
        <w:t xml:space="preserve">ِ</w:t>
      </w:r>
      <w:r w:rsidDel="00000000" w:rsidR="00000000" w:rsidRPr="00000000">
        <w:rPr>
          <w:sz w:val="24"/>
          <w:szCs w:val="24"/>
          <w:rtl w:val="1"/>
        </w:rPr>
        <w:t xml:space="preserve">رق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تحتاجها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وتقييد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الوصول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الدور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bidi w:val="1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6"/>
          <w:szCs w:val="26"/>
          <w:rtl w:val="1"/>
        </w:rPr>
        <w:t xml:space="preserve">ملاحظات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قصيرة</w:t>
      </w:r>
      <w:r w:rsidDel="00000000" w:rsidR="00000000" w:rsidRPr="00000000">
        <w:rPr>
          <w:b w:val="1"/>
          <w:sz w:val="26"/>
          <w:szCs w:val="26"/>
          <w:rtl w:val="1"/>
        </w:rPr>
        <w:t xml:space="preserve">;</w:t>
      </w:r>
    </w:p>
    <w:p w:rsidR="00000000" w:rsidDel="00000000" w:rsidP="00000000" w:rsidRDefault="00000000" w:rsidRPr="00000000" w14:paraId="000003BF">
      <w:pPr>
        <w:numPr>
          <w:ilvl w:val="0"/>
          <w:numId w:val="200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رك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بساطة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الجداول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وقابلية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التوس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ع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التنفيذ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بأداة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محددة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C0">
      <w:pPr>
        <w:numPr>
          <w:ilvl w:val="0"/>
          <w:numId w:val="200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وف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لاحقة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والسلال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كسر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التصميم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3C1">
      <w:pPr>
        <w:numPr>
          <w:ilvl w:val="0"/>
          <w:numId w:val="200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commentRangeStart w:id="20"/>
      <w:r w:rsidDel="00000000" w:rsidR="00000000" w:rsidRPr="00000000">
        <w:rPr>
          <w:sz w:val="24"/>
          <w:szCs w:val="24"/>
          <w:rtl w:val="1"/>
        </w:rPr>
        <w:t xml:space="preserve">اجعل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الهاتف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المعرف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الدمج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اكتشاف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تكرار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1"/>
        <w:keepNext w:val="0"/>
        <w:keepLines w:val="0"/>
        <w:bidi w:val="1"/>
        <w:spacing w:before="480" w:lineRule="auto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mfjgc3ps12ul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yrnc8cumce2s" w:id="138"/>
      <w:bookmarkEnd w:id="13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التبويب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1"/>
        <w:keepNext w:val="0"/>
        <w:keepLines w:val="0"/>
        <w:bidi w:val="1"/>
        <w:spacing w:before="480" w:lineRule="auto"/>
        <w:rPr/>
      </w:pPr>
      <w:bookmarkStart w:colFirst="0" w:colLast="0" w:name="_dw23e99gyv35" w:id="139"/>
      <w:bookmarkEnd w:id="139"/>
      <w:r w:rsidDel="00000000" w:rsidR="00000000" w:rsidRPr="00000000">
        <w:rPr>
          <w:b w:val="1"/>
          <w:sz w:val="46"/>
          <w:szCs w:val="46"/>
          <w:rtl w:val="1"/>
        </w:rPr>
        <w:t xml:space="preserve">توضيح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لنقطة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التحويلات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ومعرفة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من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اين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جاء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العميل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3001zsa2m35k" w:id="140"/>
      <w:bookmarkEnd w:id="14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1)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الفكرة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باختصار</w:t>
      </w:r>
    </w:p>
    <w:p w:rsidR="00000000" w:rsidDel="00000000" w:rsidP="00000000" w:rsidRDefault="00000000" w:rsidRPr="00000000" w14:paraId="000003C6">
      <w:pPr>
        <w:numPr>
          <w:ilvl w:val="0"/>
          <w:numId w:val="6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touch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نحفظها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C7">
      <w:pPr>
        <w:numPr>
          <w:ilvl w:val="0"/>
          <w:numId w:val="6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Last touch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مؤه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C8">
      <w:pPr>
        <w:numPr>
          <w:ilvl w:val="0"/>
          <w:numId w:val="6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قاعدة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مهم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direct / (none)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C9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9sy6zf52dstr" w:id="141"/>
      <w:bookmarkEnd w:id="14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2)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الحقول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القياسية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التي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سنجمعها</w:t>
      </w:r>
    </w:p>
    <w:p w:rsidR="00000000" w:rsidDel="00000000" w:rsidP="00000000" w:rsidRDefault="00000000" w:rsidRPr="00000000" w14:paraId="000003CA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utm_source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utm_medium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utm_campaign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(+ 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utm_term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utm_content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B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معرفات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gclid</w:t>
      </w:r>
      <w:r w:rsidDel="00000000" w:rsidR="00000000" w:rsidRPr="00000000">
        <w:rPr>
          <w:rtl w:val="0"/>
        </w:rPr>
        <w:t xml:space="preserve"> (Google Ads),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fbclid</w:t>
      </w:r>
      <w:r w:rsidDel="00000000" w:rsidR="00000000" w:rsidRPr="00000000">
        <w:rPr>
          <w:rtl w:val="0"/>
        </w:rPr>
        <w:t xml:space="preserve"> (Meta),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ttclid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1"/>
        </w:rPr>
        <w:t xml:space="preserve">) … </w:t>
      </w:r>
      <w:r w:rsidDel="00000000" w:rsidR="00000000" w:rsidRPr="00000000">
        <w:rPr>
          <w:rtl w:val="1"/>
        </w:rPr>
        <w:t xml:space="preserve">إلخ</w:t>
      </w:r>
    </w:p>
    <w:p w:rsidR="00000000" w:rsidDel="00000000" w:rsidP="00000000" w:rsidRDefault="00000000" w:rsidRPr="00000000" w14:paraId="000003CC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referrer_domain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CD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طابع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first_touch_ts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last_touch_ts</w:t>
      </w:r>
    </w:p>
    <w:p w:rsidR="00000000" w:rsidDel="00000000" w:rsidP="00000000" w:rsidRDefault="00000000" w:rsidRPr="00000000" w14:paraId="000003CE">
      <w:pPr>
        <w:numPr>
          <w:ilvl w:val="0"/>
          <w:numId w:val="1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قناة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موح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دة</w:t>
      </w:r>
      <w:r w:rsidDel="00000000" w:rsidR="00000000" w:rsidRPr="00000000">
        <w:rPr>
          <w:rtl w:val="0"/>
        </w:rPr>
        <w:t xml:space="preserve"> (Mapping):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channel_group</w:t>
      </w:r>
      <w:r w:rsidDel="00000000" w:rsidR="00000000" w:rsidRPr="00000000">
        <w:rPr>
          <w:rtl w:val="0"/>
        </w:rPr>
        <w:t xml:space="preserve"> (Organic Social, Paid Social, Paid Search, Referral, Direct…).</w:t>
      </w:r>
    </w:p>
    <w:p w:rsidR="00000000" w:rsidDel="00000000" w:rsidP="00000000" w:rsidRDefault="00000000" w:rsidRPr="00000000" w14:paraId="000003CF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jkmb3ocx9hsh" w:id="142"/>
      <w:bookmarkEnd w:id="14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3) </w:t>
      </w:r>
      <w:r w:rsidDel="00000000" w:rsidR="00000000" w:rsidRPr="00000000">
        <w:rPr>
          <w:b w:val="1"/>
          <w:sz w:val="46"/>
          <w:szCs w:val="46"/>
          <w:rtl w:val="1"/>
        </w:rPr>
        <w:t xml:space="preserve">قواعد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الإسناد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Recommended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3D0">
      <w:pPr>
        <w:numPr>
          <w:ilvl w:val="0"/>
          <w:numId w:val="52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touch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تنصيب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CLID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Referrer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≠ 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1">
      <w:pPr>
        <w:numPr>
          <w:ilvl w:val="0"/>
          <w:numId w:val="5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Last touch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مصدر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مؤه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2">
      <w:pPr>
        <w:numPr>
          <w:ilvl w:val="0"/>
          <w:numId w:val="5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3">
      <w:pPr>
        <w:numPr>
          <w:ilvl w:val="0"/>
          <w:numId w:val="5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Qualifying touch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CLID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referrer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4">
      <w:pPr>
        <w:numPr>
          <w:ilvl w:val="0"/>
          <w:numId w:val="52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Cross-device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بالمستخدم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ونمنع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الازدواجية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j5b307sm90h6" w:id="143"/>
      <w:bookmarkEnd w:id="14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4)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التنفيذ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على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الويب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JavaScript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3D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ava7kv33ok" w:id="144"/>
      <w:bookmarkEnd w:id="14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الالتقاط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+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التخزين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المحلي</w:t>
      </w:r>
    </w:p>
    <w:p w:rsidR="00000000" w:rsidDel="00000000" w:rsidP="00000000" w:rsidRDefault="00000000" w:rsidRPr="00000000" w14:paraId="000003D8">
      <w:pPr>
        <w:numPr>
          <w:ilvl w:val="0"/>
          <w:numId w:val="4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نحفظ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(730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3D9">
      <w:pPr>
        <w:numPr>
          <w:ilvl w:val="0"/>
          <w:numId w:val="4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نحفظ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Last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1"/>
        </w:rPr>
        <w:t xml:space="preserve"> 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مؤه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DA">
      <w:pPr>
        <w:numPr>
          <w:ilvl w:val="0"/>
          <w:numId w:val="4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document.referrer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source=referrer_domain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medium=referral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campaign=(referral)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D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مختصر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مفهوميا</w:t>
      </w:r>
      <w:r w:rsidDel="00000000" w:rsidR="00000000" w:rsidRPr="00000000">
        <w:rPr>
          <w:b w:val="1"/>
          <w:rtl w:val="1"/>
        </w:rPr>
        <w:t xml:space="preserve">ً):</w:t>
      </w:r>
    </w:p>
    <w:p w:rsidR="00000000" w:rsidDel="00000000" w:rsidP="00000000" w:rsidRDefault="00000000" w:rsidRPr="00000000" w14:paraId="000003D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</w:p>
    <w:p w:rsidR="00000000" w:rsidDel="00000000" w:rsidP="00000000" w:rsidRDefault="00000000" w:rsidRPr="00000000" w14:paraId="000003D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getParams() {</w:t>
      </w:r>
    </w:p>
    <w:p w:rsidR="00000000" w:rsidDel="00000000" w:rsidP="00000000" w:rsidRDefault="00000000" w:rsidRPr="00000000" w14:paraId="000003D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u = new URL(location.href);</w:t>
      </w:r>
    </w:p>
    <w:p w:rsidR="00000000" w:rsidDel="00000000" w:rsidP="00000000" w:rsidRDefault="00000000" w:rsidRPr="00000000" w14:paraId="000003D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qp = (k) =&gt; u.searchParams.get(k);</w:t>
      </w:r>
    </w:p>
    <w:p w:rsidR="00000000" w:rsidDel="00000000" w:rsidP="00000000" w:rsidRDefault="00000000" w:rsidRPr="00000000" w14:paraId="000003E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params = {</w:t>
      </w:r>
    </w:p>
    <w:p w:rsidR="00000000" w:rsidDel="00000000" w:rsidP="00000000" w:rsidRDefault="00000000" w:rsidRPr="00000000" w14:paraId="000003E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utm_source: qp('utm_source'),</w:t>
      </w:r>
    </w:p>
    <w:p w:rsidR="00000000" w:rsidDel="00000000" w:rsidP="00000000" w:rsidRDefault="00000000" w:rsidRPr="00000000" w14:paraId="000003E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utm_medium: qp('utm_medium'),</w:t>
      </w:r>
    </w:p>
    <w:p w:rsidR="00000000" w:rsidDel="00000000" w:rsidP="00000000" w:rsidRDefault="00000000" w:rsidRPr="00000000" w14:paraId="000003E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utm_campaign: qp('utm_campaign'),</w:t>
      </w:r>
    </w:p>
    <w:p w:rsidR="00000000" w:rsidDel="00000000" w:rsidP="00000000" w:rsidRDefault="00000000" w:rsidRPr="00000000" w14:paraId="000003E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gclid: qp('gclid'),</w:t>
      </w:r>
    </w:p>
    <w:p w:rsidR="00000000" w:rsidDel="00000000" w:rsidP="00000000" w:rsidRDefault="00000000" w:rsidRPr="00000000" w14:paraId="000003E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fbclid: qp('fbclid'),</w:t>
      </w:r>
    </w:p>
    <w:p w:rsidR="00000000" w:rsidDel="00000000" w:rsidP="00000000" w:rsidRDefault="00000000" w:rsidRPr="00000000" w14:paraId="000003E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3E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Referrer fallback</w:t>
      </w:r>
    </w:p>
    <w:p w:rsidR="00000000" w:rsidDel="00000000" w:rsidP="00000000" w:rsidRDefault="00000000" w:rsidRPr="00000000" w14:paraId="000003E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ref = document.referrer;</w:t>
      </w:r>
    </w:p>
    <w:p w:rsidR="00000000" w:rsidDel="00000000" w:rsidP="00000000" w:rsidRDefault="00000000" w:rsidRPr="00000000" w14:paraId="000003E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refDomain = ref ? (new URL(ref)).hostname : '';</w:t>
      </w:r>
    </w:p>
    <w:p w:rsidR="00000000" w:rsidDel="00000000" w:rsidP="00000000" w:rsidRDefault="00000000" w:rsidRPr="00000000" w14:paraId="000003E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isDirect = !ref || refDomain === location.hostname;</w:t>
      </w:r>
    </w:p>
    <w:p w:rsidR="00000000" w:rsidDel="00000000" w:rsidP="00000000" w:rsidRDefault="00000000" w:rsidRPr="00000000" w14:paraId="000003E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(!params.utm_source &amp;&amp; !params.gclid &amp;&amp; !params.fbclid &amp;&amp; !isDirect) {</w:t>
      </w:r>
    </w:p>
    <w:p w:rsidR="00000000" w:rsidDel="00000000" w:rsidP="00000000" w:rsidRDefault="00000000" w:rsidRPr="00000000" w14:paraId="000003E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params.utm_source = refDomain;</w:t>
      </w:r>
    </w:p>
    <w:p w:rsidR="00000000" w:rsidDel="00000000" w:rsidP="00000000" w:rsidRDefault="00000000" w:rsidRPr="00000000" w14:paraId="000003E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params.utm_medium = 'referral';</w:t>
      </w:r>
    </w:p>
    <w:p w:rsidR="00000000" w:rsidDel="00000000" w:rsidP="00000000" w:rsidRDefault="00000000" w:rsidRPr="00000000" w14:paraId="000003E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params.utm_campaign = '(referral)';</w:t>
      </w:r>
    </w:p>
    <w:p w:rsidR="00000000" w:rsidDel="00000000" w:rsidP="00000000" w:rsidRDefault="00000000" w:rsidRPr="00000000" w14:paraId="000003E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3F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{ ...params, refDomain };</w:t>
      </w:r>
    </w:p>
    <w:p w:rsidR="00000000" w:rsidDel="00000000" w:rsidP="00000000" w:rsidRDefault="00000000" w:rsidRPr="00000000" w14:paraId="000003F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F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setCookie(n, v, days) {</w:t>
      </w:r>
    </w:p>
    <w:p w:rsidR="00000000" w:rsidDel="00000000" w:rsidP="00000000" w:rsidRDefault="00000000" w:rsidRPr="00000000" w14:paraId="000003F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d = new Date(); d.setTime(d.getTime() + (days*24*60*60*1000));</w:t>
      </w:r>
    </w:p>
    <w:p w:rsidR="00000000" w:rsidDel="00000000" w:rsidP="00000000" w:rsidRDefault="00000000" w:rsidRPr="00000000" w14:paraId="000003F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document.cookie = `${n}=${encodeURIComponent(v||'')};path=/;expires=${d.toUTCString()};SameSite=Lax`;</w:t>
      </w:r>
    </w:p>
    <w:p w:rsidR="00000000" w:rsidDel="00000000" w:rsidP="00000000" w:rsidRDefault="00000000" w:rsidRPr="00000000" w14:paraId="000003F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F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getCookie(n) {</w:t>
      </w:r>
    </w:p>
    <w:p w:rsidR="00000000" w:rsidDel="00000000" w:rsidP="00000000" w:rsidRDefault="00000000" w:rsidRPr="00000000" w14:paraId="000003F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document.cookie.split('; ').find(r =&gt; r.startsWith(n+'='))?.split('=')[1];</w:t>
      </w:r>
    </w:p>
    <w:p w:rsidR="00000000" w:rsidDel="00000000" w:rsidP="00000000" w:rsidRDefault="00000000" w:rsidRPr="00000000" w14:paraId="000003F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F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hasQualifying(p){ return p.utm_source || p.gclid || p.fbclid; }</w:t>
      </w:r>
    </w:p>
    <w:p w:rsidR="00000000" w:rsidDel="00000000" w:rsidP="00000000" w:rsidRDefault="00000000" w:rsidRPr="00000000" w14:paraId="000003F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(function main(){</w:t>
      </w:r>
    </w:p>
    <w:p w:rsidR="00000000" w:rsidDel="00000000" w:rsidP="00000000" w:rsidRDefault="00000000" w:rsidRPr="00000000" w14:paraId="000003F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p = getParams(); if (!p) return;</w:t>
      </w:r>
    </w:p>
    <w:p w:rsidR="00000000" w:rsidDel="00000000" w:rsidP="00000000" w:rsidRDefault="00000000" w:rsidRPr="00000000" w14:paraId="000003F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FIRST</w:t>
      </w:r>
    </w:p>
    <w:p w:rsidR="00000000" w:rsidDel="00000000" w:rsidP="00000000" w:rsidRDefault="00000000" w:rsidRPr="00000000" w14:paraId="0000040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(!getCookie('ft_source') &amp;&amp; hasQualifying(p)) {</w:t>
      </w:r>
    </w:p>
    <w:p w:rsidR="00000000" w:rsidDel="00000000" w:rsidP="00000000" w:rsidRDefault="00000000" w:rsidRPr="00000000" w14:paraId="0000040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setCookie('ft_source', p.utm_source, 730);</w:t>
      </w:r>
    </w:p>
    <w:p w:rsidR="00000000" w:rsidDel="00000000" w:rsidP="00000000" w:rsidRDefault="00000000" w:rsidRPr="00000000" w14:paraId="0000040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setCookie('ft_medium', p.utm_medium||'(none)', 730);</w:t>
      </w:r>
    </w:p>
    <w:p w:rsidR="00000000" w:rsidDel="00000000" w:rsidP="00000000" w:rsidRDefault="00000000" w:rsidRPr="00000000" w14:paraId="0000040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setCookie('ft_campaign', p.utm_campaign||'(none)', 730);</w:t>
      </w:r>
    </w:p>
    <w:p w:rsidR="00000000" w:rsidDel="00000000" w:rsidP="00000000" w:rsidRDefault="00000000" w:rsidRPr="00000000" w14:paraId="0000040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setCookie('first_touch_ts', Date.now(), 730);</w:t>
      </w:r>
    </w:p>
    <w:p w:rsidR="00000000" w:rsidDel="00000000" w:rsidP="00000000" w:rsidRDefault="00000000" w:rsidRPr="00000000" w14:paraId="0000040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40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LAST (ignore "direct")</w:t>
      </w:r>
    </w:p>
    <w:p w:rsidR="00000000" w:rsidDel="00000000" w:rsidP="00000000" w:rsidRDefault="00000000" w:rsidRPr="00000000" w14:paraId="0000040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(hasQualifying(p)) {</w:t>
      </w:r>
    </w:p>
    <w:p w:rsidR="00000000" w:rsidDel="00000000" w:rsidP="00000000" w:rsidRDefault="00000000" w:rsidRPr="00000000" w14:paraId="0000040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setCookie('lt_source', p.utm_source, 90);</w:t>
      </w:r>
    </w:p>
    <w:p w:rsidR="00000000" w:rsidDel="00000000" w:rsidP="00000000" w:rsidRDefault="00000000" w:rsidRPr="00000000" w14:paraId="0000040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setCookie('lt_medium', p.utm_medium||'(none)', 90);</w:t>
      </w:r>
    </w:p>
    <w:p w:rsidR="00000000" w:rsidDel="00000000" w:rsidP="00000000" w:rsidRDefault="00000000" w:rsidRPr="00000000" w14:paraId="0000040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setCookie('lt_campaign', p.utm_campaign||'(none)', 90);</w:t>
      </w:r>
    </w:p>
    <w:p w:rsidR="00000000" w:rsidDel="00000000" w:rsidP="00000000" w:rsidRDefault="00000000" w:rsidRPr="00000000" w14:paraId="0000040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setCookie('last_touch_ts', Date.now(), 90);</w:t>
      </w:r>
    </w:p>
    <w:p w:rsidR="00000000" w:rsidDel="00000000" w:rsidP="00000000" w:rsidRDefault="00000000" w:rsidRPr="00000000" w14:paraId="0000040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40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})();</w:t>
      </w:r>
    </w:p>
    <w:p w:rsidR="00000000" w:rsidDel="00000000" w:rsidP="00000000" w:rsidRDefault="00000000" w:rsidRPr="00000000" w14:paraId="0000040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&lt;/script&gt;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2r8us1ilr8" w:id="145"/>
      <w:bookmarkEnd w:id="14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الإرسال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إلى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الخادم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</w:t>
      </w:r>
    </w:p>
    <w:p w:rsidR="00000000" w:rsidDel="00000000" w:rsidP="00000000" w:rsidRDefault="00000000" w:rsidRPr="00000000" w14:paraId="00000412">
      <w:pPr>
        <w:numPr>
          <w:ilvl w:val="0"/>
          <w:numId w:val="40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Sign-Up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Checkout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ft_*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lt_*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13">
      <w:pPr>
        <w:numPr>
          <w:ilvl w:val="0"/>
          <w:numId w:val="40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نضبط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user_properties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first_source/medium/campaign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last_source/medium/campaign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مؤه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14">
      <w:pPr>
        <w:numPr>
          <w:ilvl w:val="0"/>
          <w:numId w:val="40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1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bsd19g7pxuu3" w:id="146"/>
      <w:bookmarkEnd w:id="14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5)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التنفيذ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على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التطبيق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Flutter</w:t>
      </w:r>
      <w:r w:rsidDel="00000000" w:rsidR="00000000" w:rsidRPr="00000000">
        <w:rPr>
          <w:b w:val="1"/>
          <w:sz w:val="46"/>
          <w:szCs w:val="46"/>
          <w:rtl w:val="0"/>
        </w:rPr>
        <w:t xml:space="preserve"> + </w:t>
      </w:r>
      <w:r w:rsidDel="00000000" w:rsidR="00000000" w:rsidRPr="00000000">
        <w:rPr>
          <w:b w:val="1"/>
          <w:sz w:val="46"/>
          <w:szCs w:val="46"/>
          <w:rtl w:val="0"/>
        </w:rPr>
        <w:t xml:space="preserve">Firebase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41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21plwecx00" w:id="147"/>
      <w:bookmarkEnd w:id="14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الالتقاط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Deferred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Deep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Links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Dynamic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Links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418">
      <w:pPr>
        <w:numPr>
          <w:ilvl w:val="0"/>
          <w:numId w:val="14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Firebase Dynamic Links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لالتقاط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التنصيب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والفتح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19">
      <w:pPr>
        <w:numPr>
          <w:ilvl w:val="0"/>
          <w:numId w:val="14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Referrer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لالتقاط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التنصيب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1A">
      <w:pPr>
        <w:numPr>
          <w:ilvl w:val="0"/>
          <w:numId w:val="14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خز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SharedPreferences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مؤه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Last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CLID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1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Flutter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مختصر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41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pubspec.yaml: firebase_dynamic_links, shared_preferences, firebase_analytics</w:t>
      </w:r>
    </w:p>
    <w:p w:rsidR="00000000" w:rsidDel="00000000" w:rsidP="00000000" w:rsidRDefault="00000000" w:rsidRPr="00000000" w14:paraId="0000041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Future&lt;Map&lt;String,String&gt;&gt; _extractParams(PendingDynamicLinkData? data) async {</w:t>
      </w:r>
    </w:p>
    <w:p w:rsidR="00000000" w:rsidDel="00000000" w:rsidP="00000000" w:rsidRDefault="00000000" w:rsidRPr="00000000" w14:paraId="0000041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final uri = data?.link;</w:t>
      </w:r>
    </w:p>
    <w:p w:rsidR="00000000" w:rsidDel="00000000" w:rsidP="00000000" w:rsidRDefault="00000000" w:rsidRPr="00000000" w14:paraId="0000042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(uri == null) return {};</w:t>
      </w:r>
    </w:p>
    <w:p w:rsidR="00000000" w:rsidDel="00000000" w:rsidP="00000000" w:rsidRDefault="00000000" w:rsidRPr="00000000" w14:paraId="0000042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String q(String k)=&gt; uri.queryParameters[k] ?? '';</w:t>
      </w:r>
    </w:p>
    <w:p w:rsidR="00000000" w:rsidDel="00000000" w:rsidP="00000000" w:rsidRDefault="00000000" w:rsidRPr="00000000" w14:paraId="0000042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{</w:t>
      </w:r>
    </w:p>
    <w:p w:rsidR="00000000" w:rsidDel="00000000" w:rsidP="00000000" w:rsidRDefault="00000000" w:rsidRPr="00000000" w14:paraId="0000042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'utm_source': q('utm_source'),</w:t>
      </w:r>
    </w:p>
    <w:p w:rsidR="00000000" w:rsidDel="00000000" w:rsidP="00000000" w:rsidRDefault="00000000" w:rsidRPr="00000000" w14:paraId="0000042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'utm_medium': q('utm_medium'),</w:t>
      </w:r>
    </w:p>
    <w:p w:rsidR="00000000" w:rsidDel="00000000" w:rsidP="00000000" w:rsidRDefault="00000000" w:rsidRPr="00000000" w14:paraId="0000042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'utm_campaign': q('utm_campaign'),</w:t>
      </w:r>
    </w:p>
    <w:p w:rsidR="00000000" w:rsidDel="00000000" w:rsidP="00000000" w:rsidRDefault="00000000" w:rsidRPr="00000000" w14:paraId="0000042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'gclid': q('gclid'),</w:t>
      </w:r>
    </w:p>
    <w:p w:rsidR="00000000" w:rsidDel="00000000" w:rsidP="00000000" w:rsidRDefault="00000000" w:rsidRPr="00000000" w14:paraId="0000042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'fbclid': q('fbclid'),</w:t>
      </w:r>
    </w:p>
    <w:p w:rsidR="00000000" w:rsidDel="00000000" w:rsidP="00000000" w:rsidRDefault="00000000" w:rsidRPr="00000000" w14:paraId="0000042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};</w:t>
      </w:r>
    </w:p>
    <w:p w:rsidR="00000000" w:rsidDel="00000000" w:rsidP="00000000" w:rsidRDefault="00000000" w:rsidRPr="00000000" w14:paraId="0000042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2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Future&lt;void&gt; initAttribution() async {</w:t>
      </w:r>
    </w:p>
    <w:p w:rsidR="00000000" w:rsidDel="00000000" w:rsidP="00000000" w:rsidRDefault="00000000" w:rsidRPr="00000000" w14:paraId="0000042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final prefs = await SharedPreferences.getInstance();</w:t>
      </w:r>
    </w:p>
    <w:p w:rsidR="00000000" w:rsidDel="00000000" w:rsidP="00000000" w:rsidRDefault="00000000" w:rsidRPr="00000000" w14:paraId="0000042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Initial link (first open)</w:t>
      </w:r>
    </w:p>
    <w:p w:rsidR="00000000" w:rsidDel="00000000" w:rsidP="00000000" w:rsidRDefault="00000000" w:rsidRPr="00000000" w14:paraId="0000042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final initData = await FirebaseDynamicLinks.instance.getInitialLink();</w:t>
      </w:r>
    </w:p>
    <w:p w:rsidR="00000000" w:rsidDel="00000000" w:rsidP="00000000" w:rsidRDefault="00000000" w:rsidRPr="00000000" w14:paraId="0000043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var p = await _extractParams(initData);</w:t>
      </w:r>
    </w:p>
    <w:p w:rsidR="00000000" w:rsidDel="00000000" w:rsidP="00000000" w:rsidRDefault="00000000" w:rsidRPr="00000000" w14:paraId="0000043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First touch</w:t>
      </w:r>
    </w:p>
    <w:p w:rsidR="00000000" w:rsidDel="00000000" w:rsidP="00000000" w:rsidRDefault="00000000" w:rsidRPr="00000000" w14:paraId="0000043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bool firstExists = prefs.containsKey('ft_source');</w:t>
      </w:r>
    </w:p>
    <w:p w:rsidR="00000000" w:rsidDel="00000000" w:rsidP="00000000" w:rsidRDefault="00000000" w:rsidRPr="00000000" w14:paraId="0000043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bool qualifying = p.values.any((v) =&gt; v.isNotEmpty);</w:t>
      </w:r>
    </w:p>
    <w:p w:rsidR="00000000" w:rsidDel="00000000" w:rsidP="00000000" w:rsidRDefault="00000000" w:rsidRPr="00000000" w14:paraId="0000043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(!firstExists &amp;&amp; qualifying) {</w:t>
      </w:r>
    </w:p>
    <w:p w:rsidR="00000000" w:rsidDel="00000000" w:rsidP="00000000" w:rsidRDefault="00000000" w:rsidRPr="00000000" w14:paraId="0000043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await prefs.setString('ft_source', p['utm_source'] ?? '');</w:t>
      </w:r>
    </w:p>
    <w:p w:rsidR="00000000" w:rsidDel="00000000" w:rsidP="00000000" w:rsidRDefault="00000000" w:rsidRPr="00000000" w14:paraId="0000043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await prefs.setString('ft_medium', p['utm_medium'] ?? '(none)');</w:t>
      </w:r>
    </w:p>
    <w:p w:rsidR="00000000" w:rsidDel="00000000" w:rsidP="00000000" w:rsidRDefault="00000000" w:rsidRPr="00000000" w14:paraId="0000043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await prefs.setString('ft_campaign', p['utm_campaign'] ?? '(none)');</w:t>
      </w:r>
    </w:p>
    <w:p w:rsidR="00000000" w:rsidDel="00000000" w:rsidP="00000000" w:rsidRDefault="00000000" w:rsidRPr="00000000" w14:paraId="0000043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await prefs.setInt('first_touch_ts', DateTime.now().millisecondsSinceEpoch);</w:t>
      </w:r>
    </w:p>
    <w:p w:rsidR="00000000" w:rsidDel="00000000" w:rsidP="00000000" w:rsidRDefault="00000000" w:rsidRPr="00000000" w14:paraId="0000043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43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Last touch</w:t>
      </w:r>
    </w:p>
    <w:p w:rsidR="00000000" w:rsidDel="00000000" w:rsidP="00000000" w:rsidRDefault="00000000" w:rsidRPr="00000000" w14:paraId="0000043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(qualifying) {</w:t>
      </w:r>
    </w:p>
    <w:p w:rsidR="00000000" w:rsidDel="00000000" w:rsidP="00000000" w:rsidRDefault="00000000" w:rsidRPr="00000000" w14:paraId="0000043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await prefs.setString('lt_source', p['utm_source'] ?? '');</w:t>
      </w:r>
    </w:p>
    <w:p w:rsidR="00000000" w:rsidDel="00000000" w:rsidP="00000000" w:rsidRDefault="00000000" w:rsidRPr="00000000" w14:paraId="0000043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await prefs.setString('lt_medium', p['utm_medium'] ?? '(none)');</w:t>
      </w:r>
    </w:p>
    <w:p w:rsidR="00000000" w:rsidDel="00000000" w:rsidP="00000000" w:rsidRDefault="00000000" w:rsidRPr="00000000" w14:paraId="0000044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await prefs.setString('lt_campaign', p['utm_campaign'] ?? '(none)');</w:t>
      </w:r>
    </w:p>
    <w:p w:rsidR="00000000" w:rsidDel="00000000" w:rsidP="00000000" w:rsidRDefault="00000000" w:rsidRPr="00000000" w14:paraId="0000044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await prefs.setInt('last_touch_ts', DateTime.now().millisecondsSinceEpoch);</w:t>
      </w:r>
    </w:p>
    <w:p w:rsidR="00000000" w:rsidDel="00000000" w:rsidP="00000000" w:rsidRDefault="00000000" w:rsidRPr="00000000" w14:paraId="0000044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44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Listen for future links (app in foreground)</w:t>
      </w:r>
    </w:p>
    <w:p w:rsidR="00000000" w:rsidDel="00000000" w:rsidP="00000000" w:rsidRDefault="00000000" w:rsidRPr="00000000" w14:paraId="0000044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FirebaseDynamicLinks.instance.onLink.listen((d) async {</w:t>
      </w:r>
    </w:p>
    <w:p w:rsidR="00000000" w:rsidDel="00000000" w:rsidP="00000000" w:rsidRDefault="00000000" w:rsidRPr="00000000" w14:paraId="0000044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final p2 = await _extractParams(d);</w:t>
      </w:r>
    </w:p>
    <w:p w:rsidR="00000000" w:rsidDel="00000000" w:rsidP="00000000" w:rsidRDefault="00000000" w:rsidRPr="00000000" w14:paraId="0000044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final q2 = p2.values.any((v)=&gt;v.isNotEmpty);</w:t>
      </w:r>
    </w:p>
    <w:p w:rsidR="00000000" w:rsidDel="00000000" w:rsidP="00000000" w:rsidRDefault="00000000" w:rsidRPr="00000000" w14:paraId="0000044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(q2) {</w:t>
      </w:r>
    </w:p>
    <w:p w:rsidR="00000000" w:rsidDel="00000000" w:rsidP="00000000" w:rsidRDefault="00000000" w:rsidRPr="00000000" w14:paraId="0000044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await prefs.setString('lt_source', p2['utm_source'] ?? '');</w:t>
      </w:r>
    </w:p>
    <w:p w:rsidR="00000000" w:rsidDel="00000000" w:rsidP="00000000" w:rsidRDefault="00000000" w:rsidRPr="00000000" w14:paraId="0000044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await prefs.setString('lt_medium', p2['utm_medium'] ?? '(none)');</w:t>
      </w:r>
    </w:p>
    <w:p w:rsidR="00000000" w:rsidDel="00000000" w:rsidP="00000000" w:rsidRDefault="00000000" w:rsidRPr="00000000" w14:paraId="0000044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await prefs.setString('lt_campaign', p2['utm_campaign'] ?? '(none)');</w:t>
      </w:r>
    </w:p>
    <w:p w:rsidR="00000000" w:rsidDel="00000000" w:rsidP="00000000" w:rsidRDefault="00000000" w:rsidRPr="00000000" w14:paraId="0000044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await prefs.setInt('last_touch_ts', DateTime.now().millisecondsSinceEpoch);</w:t>
      </w:r>
    </w:p>
    <w:p w:rsidR="00000000" w:rsidDel="00000000" w:rsidP="00000000" w:rsidRDefault="00000000" w:rsidRPr="00000000" w14:paraId="0000044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44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44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1dtqa6hyj3" w:id="148"/>
      <w:bookmarkEnd w:id="14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إرسالها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لــ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Analytics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+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الخادم</w:t>
      </w:r>
    </w:p>
    <w:p w:rsidR="00000000" w:rsidDel="00000000" w:rsidP="00000000" w:rsidRDefault="00000000" w:rsidRPr="00000000" w14:paraId="0000045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 analytics = FirebaseAnalytics.instance;</w:t>
      </w:r>
    </w:p>
    <w:p w:rsidR="00000000" w:rsidDel="00000000" w:rsidP="00000000" w:rsidRDefault="00000000" w:rsidRPr="00000000" w14:paraId="0000045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Future&lt;void&gt; setUserPropsFromPrefs() async {</w:t>
      </w:r>
    </w:p>
    <w:p w:rsidR="00000000" w:rsidDel="00000000" w:rsidP="00000000" w:rsidRDefault="00000000" w:rsidRPr="00000000" w14:paraId="0000045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final p = await SharedPreferences.getInstance();</w:t>
      </w:r>
    </w:p>
    <w:p w:rsidR="00000000" w:rsidDel="00000000" w:rsidP="00000000" w:rsidRDefault="00000000" w:rsidRPr="00000000" w14:paraId="0000045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set once</w:t>
      </w:r>
    </w:p>
    <w:p w:rsidR="00000000" w:rsidDel="00000000" w:rsidP="00000000" w:rsidRDefault="00000000" w:rsidRPr="00000000" w14:paraId="0000045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(p.containsKey('ft_source')) {</w:t>
      </w:r>
    </w:p>
    <w:p w:rsidR="00000000" w:rsidDel="00000000" w:rsidP="00000000" w:rsidRDefault="00000000" w:rsidRPr="00000000" w14:paraId="0000045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analytics.setUserProperty(name: 'first_source', value: p.getString('ft_source'));</w:t>
      </w:r>
    </w:p>
    <w:p w:rsidR="00000000" w:rsidDel="00000000" w:rsidP="00000000" w:rsidRDefault="00000000" w:rsidRPr="00000000" w14:paraId="0000045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analytics.setUserProperty(name: 'first_medium', value: p.getString('ft_medium'));</w:t>
      </w:r>
    </w:p>
    <w:p w:rsidR="00000000" w:rsidDel="00000000" w:rsidP="00000000" w:rsidRDefault="00000000" w:rsidRPr="00000000" w14:paraId="0000045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analytics.setUserProperty(name: 'first_campaign', value: p.getString('ft_campaign'));</w:t>
      </w:r>
    </w:p>
    <w:p w:rsidR="00000000" w:rsidDel="00000000" w:rsidP="00000000" w:rsidRDefault="00000000" w:rsidRPr="00000000" w14:paraId="0000045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45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update-able</w:t>
      </w:r>
    </w:p>
    <w:p w:rsidR="00000000" w:rsidDel="00000000" w:rsidP="00000000" w:rsidRDefault="00000000" w:rsidRPr="00000000" w14:paraId="0000045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(p.containsKey('lt_source')) {</w:t>
      </w:r>
    </w:p>
    <w:p w:rsidR="00000000" w:rsidDel="00000000" w:rsidP="00000000" w:rsidRDefault="00000000" w:rsidRPr="00000000" w14:paraId="0000045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analytics.setUserProperty(name: 'last_source', value: p.getString('lt_source'));</w:t>
      </w:r>
    </w:p>
    <w:p w:rsidR="00000000" w:rsidDel="00000000" w:rsidP="00000000" w:rsidRDefault="00000000" w:rsidRPr="00000000" w14:paraId="0000045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analytics.setUserProperty(name: 'last_medium', value: p.getString('lt_medium'));</w:t>
      </w:r>
    </w:p>
    <w:p w:rsidR="00000000" w:rsidDel="00000000" w:rsidP="00000000" w:rsidRDefault="00000000" w:rsidRPr="00000000" w14:paraId="0000045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analytics.setUserProperty(name: 'last_campaign', value: p.getString('lt_campaign'));</w:t>
      </w:r>
    </w:p>
    <w:p w:rsidR="00000000" w:rsidDel="00000000" w:rsidP="00000000" w:rsidRDefault="00000000" w:rsidRPr="00000000" w14:paraId="0000046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46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وعند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6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 analytics.logEvent(</w:t>
      </w:r>
    </w:p>
    <w:p w:rsidR="00000000" w:rsidDel="00000000" w:rsidP="00000000" w:rsidRDefault="00000000" w:rsidRPr="00000000" w14:paraId="0000046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'purchase',</w:t>
      </w:r>
    </w:p>
    <w:p w:rsidR="00000000" w:rsidDel="00000000" w:rsidP="00000000" w:rsidRDefault="00000000" w:rsidRPr="00000000" w14:paraId="0000046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parameters: {</w:t>
      </w:r>
    </w:p>
    <w:p w:rsidR="00000000" w:rsidDel="00000000" w:rsidP="00000000" w:rsidRDefault="00000000" w:rsidRPr="00000000" w14:paraId="0000046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'value': orderTotal,</w:t>
      </w:r>
    </w:p>
    <w:p w:rsidR="00000000" w:rsidDel="00000000" w:rsidP="00000000" w:rsidRDefault="00000000" w:rsidRPr="00000000" w14:paraId="0000046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'currency': 'YER',</w:t>
      </w:r>
    </w:p>
    <w:p w:rsidR="00000000" w:rsidDel="00000000" w:rsidP="00000000" w:rsidRDefault="00000000" w:rsidRPr="00000000" w14:paraId="0000046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'first_source': p.getString('ft_source'),</w:t>
      </w:r>
    </w:p>
    <w:p w:rsidR="00000000" w:rsidDel="00000000" w:rsidP="00000000" w:rsidRDefault="00000000" w:rsidRPr="00000000" w14:paraId="0000046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'first_medium': p.getString('ft_medium'),</w:t>
      </w:r>
    </w:p>
    <w:p w:rsidR="00000000" w:rsidDel="00000000" w:rsidP="00000000" w:rsidRDefault="00000000" w:rsidRPr="00000000" w14:paraId="0000046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'first_campaign': p.getString('ft_campaign'),</w:t>
      </w:r>
    </w:p>
    <w:p w:rsidR="00000000" w:rsidDel="00000000" w:rsidP="00000000" w:rsidRDefault="00000000" w:rsidRPr="00000000" w14:paraId="0000046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'last_source': p.getString('lt_source'),</w:t>
      </w:r>
    </w:p>
    <w:p w:rsidR="00000000" w:rsidDel="00000000" w:rsidP="00000000" w:rsidRDefault="00000000" w:rsidRPr="00000000" w14:paraId="0000046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'last_medium': p.getString('lt_medium'),</w:t>
      </w:r>
    </w:p>
    <w:p w:rsidR="00000000" w:rsidDel="00000000" w:rsidP="00000000" w:rsidRDefault="00000000" w:rsidRPr="00000000" w14:paraId="0000046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'last_campaign': p.getString('lt_campaign'),</w:t>
      </w:r>
    </w:p>
    <w:p w:rsidR="00000000" w:rsidDel="00000000" w:rsidP="00000000" w:rsidRDefault="00000000" w:rsidRPr="00000000" w14:paraId="0000046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47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47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وأرسل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نفس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الحقول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إلى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إنشاء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الطلب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لتخزينها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في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الـ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xzvuyfowa26v" w:id="149"/>
      <w:bookmarkEnd w:id="14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6)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الخادم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وقاعدة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البيانات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مهم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جد</w:t>
      </w:r>
      <w:r w:rsidDel="00000000" w:rsidR="00000000" w:rsidRPr="00000000">
        <w:rPr>
          <w:b w:val="1"/>
          <w:sz w:val="46"/>
          <w:szCs w:val="46"/>
          <w:rtl w:val="1"/>
        </w:rPr>
        <w:t xml:space="preserve">ً</w:t>
      </w:r>
      <w:r w:rsidDel="00000000" w:rsidR="00000000" w:rsidRPr="00000000">
        <w:rPr>
          <w:b w:val="1"/>
          <w:sz w:val="46"/>
          <w:szCs w:val="46"/>
          <w:rtl w:val="1"/>
        </w:rPr>
        <w:t xml:space="preserve">ا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475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ayju33sx2njp" w:id="150"/>
      <w:bookmarkEnd w:id="150"/>
      <w:r w:rsidDel="00000000" w:rsidR="00000000" w:rsidRPr="00000000">
        <w:rPr>
          <w:b w:val="1"/>
          <w:sz w:val="34"/>
          <w:szCs w:val="34"/>
          <w:rtl w:val="1"/>
        </w:rPr>
        <w:t xml:space="preserve">أ</w:t>
      </w:r>
      <w:r w:rsidDel="00000000" w:rsidR="00000000" w:rsidRPr="00000000">
        <w:rPr>
          <w:b w:val="1"/>
          <w:sz w:val="34"/>
          <w:szCs w:val="34"/>
          <w:rtl w:val="1"/>
        </w:rPr>
        <w:t xml:space="preserve">) </w:t>
      </w:r>
      <w:r w:rsidDel="00000000" w:rsidR="00000000" w:rsidRPr="00000000">
        <w:rPr>
          <w:b w:val="1"/>
          <w:sz w:val="34"/>
          <w:szCs w:val="34"/>
          <w:rtl w:val="1"/>
        </w:rPr>
        <w:t xml:space="preserve">في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جدول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المستخدمين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users</w:t>
      </w:r>
    </w:p>
    <w:p w:rsidR="00000000" w:rsidDel="00000000" w:rsidP="00000000" w:rsidRDefault="00000000" w:rsidRPr="00000000" w14:paraId="00000476">
      <w:pPr>
        <w:numPr>
          <w:ilvl w:val="0"/>
          <w:numId w:val="29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first_source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first_medium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first_campaign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first_touch_ts</w:t>
      </w:r>
    </w:p>
    <w:p w:rsidR="00000000" w:rsidDel="00000000" w:rsidP="00000000" w:rsidRDefault="00000000" w:rsidRPr="00000000" w14:paraId="00000477">
      <w:pPr>
        <w:numPr>
          <w:ilvl w:val="0"/>
          <w:numId w:val="29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last_source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last_medium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last_campaign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last_touch_ts</w:t>
      </w:r>
    </w:p>
    <w:p w:rsidR="00000000" w:rsidDel="00000000" w:rsidP="00000000" w:rsidRDefault="00000000" w:rsidRPr="00000000" w14:paraId="00000478">
      <w:pPr>
        <w:numPr>
          <w:ilvl w:val="0"/>
          <w:numId w:val="29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channel_group_first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channel_group_last</w:t>
      </w:r>
    </w:p>
    <w:p w:rsidR="00000000" w:rsidDel="00000000" w:rsidP="00000000" w:rsidRDefault="00000000" w:rsidRPr="00000000" w14:paraId="00000479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نحد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نحد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last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مؤه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7A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8ejoq5kceuuw" w:id="151"/>
      <w:bookmarkEnd w:id="151"/>
      <w:r w:rsidDel="00000000" w:rsidR="00000000" w:rsidRPr="00000000">
        <w:rPr>
          <w:b w:val="1"/>
          <w:sz w:val="34"/>
          <w:szCs w:val="34"/>
          <w:rtl w:val="1"/>
        </w:rPr>
        <w:t xml:space="preserve">ب</w:t>
      </w:r>
      <w:r w:rsidDel="00000000" w:rsidR="00000000" w:rsidRPr="00000000">
        <w:rPr>
          <w:b w:val="1"/>
          <w:sz w:val="34"/>
          <w:szCs w:val="34"/>
          <w:rtl w:val="1"/>
        </w:rPr>
        <w:t xml:space="preserve">) </w:t>
      </w:r>
      <w:r w:rsidDel="00000000" w:rsidR="00000000" w:rsidRPr="00000000">
        <w:rPr>
          <w:b w:val="1"/>
          <w:sz w:val="34"/>
          <w:szCs w:val="34"/>
          <w:rtl w:val="1"/>
        </w:rPr>
        <w:t xml:space="preserve">في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جدول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الطلبات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orders</w:t>
      </w:r>
    </w:p>
    <w:p w:rsidR="00000000" w:rsidDel="00000000" w:rsidP="00000000" w:rsidRDefault="00000000" w:rsidRPr="00000000" w14:paraId="0000047B">
      <w:pPr>
        <w:numPr>
          <w:ilvl w:val="0"/>
          <w:numId w:val="19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</w:p>
    <w:p w:rsidR="00000000" w:rsidDel="00000000" w:rsidP="00000000" w:rsidRDefault="00000000" w:rsidRPr="00000000" w14:paraId="0000047C">
      <w:pPr>
        <w:numPr>
          <w:ilvl w:val="0"/>
          <w:numId w:val="19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حقول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الإسناد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المجلوبة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الشراء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D">
      <w:pPr>
        <w:numPr>
          <w:ilvl w:val="1"/>
          <w:numId w:val="19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first_source/medium/campaign</w:t>
      </w:r>
    </w:p>
    <w:p w:rsidR="00000000" w:rsidDel="00000000" w:rsidP="00000000" w:rsidRDefault="00000000" w:rsidRPr="00000000" w14:paraId="0000047E">
      <w:pPr>
        <w:numPr>
          <w:ilvl w:val="1"/>
          <w:numId w:val="19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last_source/medium/campaign</w:t>
      </w:r>
    </w:p>
    <w:p w:rsidR="00000000" w:rsidDel="00000000" w:rsidP="00000000" w:rsidRDefault="00000000" w:rsidRPr="00000000" w14:paraId="0000047F">
      <w:pPr>
        <w:numPr>
          <w:ilvl w:val="1"/>
          <w:numId w:val="19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session_source/medium/campaign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اللمسة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80">
      <w:pPr>
        <w:numPr>
          <w:ilvl w:val="1"/>
          <w:numId w:val="19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channel_group_first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channel_group_last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channel_group_session</w:t>
      </w:r>
    </w:p>
    <w:p w:rsidR="00000000" w:rsidDel="00000000" w:rsidP="00000000" w:rsidRDefault="00000000" w:rsidRPr="00000000" w14:paraId="00000481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الزمن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4.</w:t>
      </w:r>
    </w:p>
    <w:p w:rsidR="00000000" w:rsidDel="00000000" w:rsidP="00000000" w:rsidRDefault="00000000" w:rsidRPr="00000000" w14:paraId="0000048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s6u3f6vrufr9" w:id="152"/>
      <w:bookmarkEnd w:id="15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0"/>
        </w:rPr>
        <w:t xml:space="preserve">7) </w:t>
      </w:r>
      <w:r w:rsidDel="00000000" w:rsidR="00000000" w:rsidRPr="00000000">
        <w:rPr>
          <w:b w:val="1"/>
          <w:sz w:val="46"/>
          <w:szCs w:val="46"/>
          <w:rtl w:val="0"/>
        </w:rPr>
        <w:t xml:space="preserve">GA</w:t>
      </w:r>
      <w:r w:rsidDel="00000000" w:rsidR="00000000" w:rsidRPr="00000000">
        <w:rPr>
          <w:b w:val="1"/>
          <w:sz w:val="46"/>
          <w:szCs w:val="46"/>
          <w:rtl w:val="0"/>
        </w:rPr>
        <w:t xml:space="preserve">4 &amp; </w:t>
      </w:r>
      <w:r w:rsidDel="00000000" w:rsidR="00000000" w:rsidRPr="00000000">
        <w:rPr>
          <w:b w:val="1"/>
          <w:sz w:val="46"/>
          <w:szCs w:val="46"/>
          <w:rtl w:val="0"/>
        </w:rPr>
        <w:t xml:space="preserve">BigQuery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تقارير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484">
      <w:pPr>
        <w:numPr>
          <w:ilvl w:val="0"/>
          <w:numId w:val="51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4: </w:t>
      </w:r>
      <w:r w:rsidDel="00000000" w:rsidR="00000000" w:rsidRPr="00000000">
        <w:rPr>
          <w:rtl w:val="1"/>
        </w:rPr>
        <w:t xml:space="preserve">أنشئ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Dimensions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مخص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صة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i w:val="1"/>
          <w:rtl w:val="0"/>
        </w:rPr>
        <w:t xml:space="preserve">, last_</w:t>
      </w:r>
      <w:r w:rsidDel="00000000" w:rsidR="00000000" w:rsidRPr="00000000">
        <w:rPr>
          <w:rtl w:val="0"/>
        </w:rPr>
        <w:t xml:space="preserve">, session_*).</w:t>
      </w:r>
    </w:p>
    <w:p w:rsidR="00000000" w:rsidDel="00000000" w:rsidP="00000000" w:rsidRDefault="00000000" w:rsidRPr="00000000" w14:paraId="00000485">
      <w:pPr>
        <w:numPr>
          <w:ilvl w:val="0"/>
          <w:numId w:val="51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dim_users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fact_orders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 events.</w:t>
      </w:r>
    </w:p>
    <w:p w:rsidR="00000000" w:rsidDel="00000000" w:rsidP="00000000" w:rsidRDefault="00000000" w:rsidRPr="00000000" w14:paraId="00000486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استعلام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BQ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استخراج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props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GA</w:t>
      </w:r>
      <w:r w:rsidDel="00000000" w:rsidR="00000000" w:rsidRPr="00000000">
        <w:rPr>
          <w:b w:val="1"/>
          <w:rtl w:val="0"/>
        </w:rPr>
        <w:t xml:space="preserve">4 </w:t>
      </w: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48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users AS (</w:t>
      </w:r>
    </w:p>
    <w:p w:rsidR="00000000" w:rsidDel="00000000" w:rsidP="00000000" w:rsidRDefault="00000000" w:rsidRPr="00000000" w14:paraId="0000048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</w:t>
      </w:r>
    </w:p>
    <w:p w:rsidR="00000000" w:rsidDel="00000000" w:rsidP="00000000" w:rsidRDefault="00000000" w:rsidRPr="00000000" w14:paraId="0000048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user_pseudo_id,</w:t>
      </w:r>
    </w:p>
    <w:p w:rsidR="00000000" w:rsidDel="00000000" w:rsidP="00000000" w:rsidRDefault="00000000" w:rsidRPr="00000000" w14:paraId="0000048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MAX(IF(ukey = 'first_source', uval, NULL)) AS first_source,</w:t>
      </w:r>
    </w:p>
    <w:p w:rsidR="00000000" w:rsidDel="00000000" w:rsidP="00000000" w:rsidRDefault="00000000" w:rsidRPr="00000000" w14:paraId="0000048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MAX(IF(ukey = 'first_medium', uval, NULL)) AS first_medium,</w:t>
      </w:r>
    </w:p>
    <w:p w:rsidR="00000000" w:rsidDel="00000000" w:rsidP="00000000" w:rsidRDefault="00000000" w:rsidRPr="00000000" w14:paraId="0000048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MAX(IF(ukey = 'first_campaign', uval, NULL)) AS first_campaign,</w:t>
      </w:r>
    </w:p>
    <w:p w:rsidR="00000000" w:rsidDel="00000000" w:rsidP="00000000" w:rsidRDefault="00000000" w:rsidRPr="00000000" w14:paraId="0000048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MAX(IF(ukey = 'last_source', uval, NULL))  AS last_source,</w:t>
      </w:r>
    </w:p>
    <w:p w:rsidR="00000000" w:rsidDel="00000000" w:rsidP="00000000" w:rsidRDefault="00000000" w:rsidRPr="00000000" w14:paraId="0000048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MAX(IF(ukey = 'last_medium', uval, NULL))  AS last_medium,</w:t>
      </w:r>
    </w:p>
    <w:p w:rsidR="00000000" w:rsidDel="00000000" w:rsidP="00000000" w:rsidRDefault="00000000" w:rsidRPr="00000000" w14:paraId="0000048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MAX(IF(ukey = 'last_campaign', uval, NULL))AS last_campaign</w:t>
      </w:r>
    </w:p>
    <w:p w:rsidR="00000000" w:rsidDel="00000000" w:rsidP="00000000" w:rsidRDefault="00000000" w:rsidRPr="00000000" w14:paraId="0000049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(</w:t>
      </w:r>
    </w:p>
    <w:p w:rsidR="00000000" w:rsidDel="00000000" w:rsidP="00000000" w:rsidRDefault="00000000" w:rsidRPr="00000000" w14:paraId="0000049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SELECT</w:t>
      </w:r>
    </w:p>
    <w:p w:rsidR="00000000" w:rsidDel="00000000" w:rsidP="00000000" w:rsidRDefault="00000000" w:rsidRPr="00000000" w14:paraId="0000049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user_pseudo_id,</w:t>
      </w:r>
    </w:p>
    <w:p w:rsidR="00000000" w:rsidDel="00000000" w:rsidP="00000000" w:rsidRDefault="00000000" w:rsidRPr="00000000" w14:paraId="0000049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up.key AS ukey,</w:t>
      </w:r>
    </w:p>
    <w:p w:rsidR="00000000" w:rsidDel="00000000" w:rsidP="00000000" w:rsidRDefault="00000000" w:rsidRPr="00000000" w14:paraId="0000049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COALESCE(up.value.string_value, CAST(up.value.int_value AS STRING)) AS uval</w:t>
      </w:r>
    </w:p>
    <w:p w:rsidR="00000000" w:rsidDel="00000000" w:rsidP="00000000" w:rsidRDefault="00000000" w:rsidRPr="00000000" w14:paraId="0000049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FROM `project.dataset.events_*`,</w:t>
      </w:r>
    </w:p>
    <w:p w:rsidR="00000000" w:rsidDel="00000000" w:rsidP="00000000" w:rsidRDefault="00000000" w:rsidRPr="00000000" w14:paraId="0000049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UNNEST(user_properties) up</w:t>
      </w:r>
    </w:p>
    <w:p w:rsidR="00000000" w:rsidDel="00000000" w:rsidP="00000000" w:rsidRDefault="00000000" w:rsidRPr="00000000" w14:paraId="0000049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</w:t>
      </w:r>
    </w:p>
    <w:p w:rsidR="00000000" w:rsidDel="00000000" w:rsidP="00000000" w:rsidRDefault="00000000" w:rsidRPr="00000000" w14:paraId="0000049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GROUP BY user_pseudo_id</w:t>
      </w:r>
    </w:p>
    <w:p w:rsidR="00000000" w:rsidDel="00000000" w:rsidP="00000000" w:rsidRDefault="00000000" w:rsidRPr="00000000" w14:paraId="0000049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49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users;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hs6x4n4fiv60" w:id="153"/>
      <w:bookmarkEnd w:id="15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8) </w:t>
      </w:r>
      <w:r w:rsidDel="00000000" w:rsidR="00000000" w:rsidRPr="00000000">
        <w:rPr>
          <w:b w:val="1"/>
          <w:sz w:val="46"/>
          <w:szCs w:val="46"/>
          <w:rtl w:val="1"/>
        </w:rPr>
        <w:t xml:space="preserve">توحيد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القنوات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Channel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Grouping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49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Mapping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source/medium/clid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F">
      <w:pPr>
        <w:numPr>
          <w:ilvl w:val="0"/>
          <w:numId w:val="54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gclid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Paid Search (Google Ads)</w:t>
      </w:r>
    </w:p>
    <w:p w:rsidR="00000000" w:rsidDel="00000000" w:rsidP="00000000" w:rsidRDefault="00000000" w:rsidRPr="00000000" w14:paraId="000004A0">
      <w:pPr>
        <w:numPr>
          <w:ilvl w:val="0"/>
          <w:numId w:val="54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fbclid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utm_source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(facebook, instagram, meta) → Paid Social</w:t>
      </w:r>
    </w:p>
    <w:p w:rsidR="00000000" w:rsidDel="00000000" w:rsidP="00000000" w:rsidRDefault="00000000" w:rsidRPr="00000000" w14:paraId="000004A1">
      <w:pPr>
        <w:numPr>
          <w:ilvl w:val="0"/>
          <w:numId w:val="54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utm_medium=organic_social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Organic Social</w:t>
      </w:r>
    </w:p>
    <w:p w:rsidR="00000000" w:rsidDel="00000000" w:rsidP="00000000" w:rsidRDefault="00000000" w:rsidRPr="00000000" w14:paraId="000004A2">
      <w:pPr>
        <w:numPr>
          <w:ilvl w:val="0"/>
          <w:numId w:val="54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referral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Referral</w:t>
      </w:r>
    </w:p>
    <w:p w:rsidR="00000000" w:rsidDel="00000000" w:rsidP="00000000" w:rsidRDefault="00000000" w:rsidRPr="00000000" w14:paraId="000004A3">
      <w:pPr>
        <w:numPr>
          <w:ilvl w:val="0"/>
          <w:numId w:val="54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referrer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0"/>
        </w:rPr>
        <w:t xml:space="preserve">Direct</w:t>
      </w:r>
    </w:p>
    <w:p w:rsidR="00000000" w:rsidDel="00000000" w:rsidP="00000000" w:rsidRDefault="00000000" w:rsidRPr="00000000" w14:paraId="000004A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خز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channel_group_first/last/session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A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v5gfuiz54wzd" w:id="154"/>
      <w:bookmarkEnd w:id="15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9) </w:t>
      </w:r>
      <w:r w:rsidDel="00000000" w:rsidR="00000000" w:rsidRPr="00000000">
        <w:rPr>
          <w:b w:val="1"/>
          <w:sz w:val="46"/>
          <w:szCs w:val="46"/>
          <w:rtl w:val="1"/>
        </w:rPr>
        <w:t xml:space="preserve">حالات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خاصة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يجب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تغطيتها</w:t>
      </w:r>
    </w:p>
    <w:p w:rsidR="00000000" w:rsidDel="00000000" w:rsidP="00000000" w:rsidRDefault="00000000" w:rsidRPr="00000000" w14:paraId="000004A7">
      <w:pPr>
        <w:numPr>
          <w:ilvl w:val="0"/>
          <w:numId w:val="44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WhatsApp / Telegram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referrer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للمنشورات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والبايو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والبنرات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A8">
      <w:pPr>
        <w:numPr>
          <w:ilvl w:val="0"/>
          <w:numId w:val="44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المكالمات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الطلبات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الهاتفية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أعط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attribution_code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A9">
      <w:pPr>
        <w:numPr>
          <w:ilvl w:val="0"/>
          <w:numId w:val="44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 traffic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دوميناتك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الإحالات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AA">
      <w:pPr>
        <w:numPr>
          <w:ilvl w:val="0"/>
          <w:numId w:val="44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Cross-device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AB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dap6g1bt893w" w:id="155"/>
      <w:bookmarkEnd w:id="15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10)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اختبار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وضمان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الجودة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QA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4AD">
      <w:pPr>
        <w:numPr>
          <w:ilvl w:val="0"/>
          <w:numId w:val="7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AE">
      <w:pPr>
        <w:numPr>
          <w:ilvl w:val="1"/>
          <w:numId w:val="7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cpc</w:t>
      </w:r>
      <w:r w:rsidDel="00000000" w:rsidR="00000000" w:rsidRPr="00000000">
        <w:rPr>
          <w:rtl w:val="1"/>
        </w:rPr>
        <w:t xml:space="preserve">/…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cpc</w:t>
      </w:r>
      <w:r w:rsidDel="00000000" w:rsidR="00000000" w:rsidRPr="00000000">
        <w:rPr>
          <w:rtl w:val="1"/>
        </w:rPr>
        <w:t xml:space="preserve">/…</w:t>
      </w:r>
    </w:p>
    <w:p w:rsidR="00000000" w:rsidDel="00000000" w:rsidP="00000000" w:rsidRDefault="00000000" w:rsidRPr="00000000" w14:paraId="000004AF">
      <w:pPr>
        <w:numPr>
          <w:ilvl w:val="1"/>
          <w:numId w:val="7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Organic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organic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paid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social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0">
      <w:pPr>
        <w:numPr>
          <w:ilvl w:val="1"/>
          <w:numId w:val="7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1">
      <w:pPr>
        <w:numPr>
          <w:ilvl w:val="0"/>
          <w:numId w:val="7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B2">
      <w:pPr>
        <w:numPr>
          <w:ilvl w:val="0"/>
          <w:numId w:val="7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orders DB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GA4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mpz7mdbobn20" w:id="156"/>
      <w:bookmarkEnd w:id="15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11) </w:t>
      </w:r>
      <w:r w:rsidDel="00000000" w:rsidR="00000000" w:rsidRPr="00000000">
        <w:rPr>
          <w:b w:val="1"/>
          <w:sz w:val="46"/>
          <w:szCs w:val="46"/>
          <w:rtl w:val="1"/>
        </w:rPr>
        <w:t xml:space="preserve">قائمة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تنفيذ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سريعة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Checklist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4B5">
      <w:pPr>
        <w:numPr>
          <w:ilvl w:val="0"/>
          <w:numId w:val="18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ويب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Referrer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Cookies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إرسالها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4.</w:t>
      </w:r>
    </w:p>
    <w:p w:rsidR="00000000" w:rsidDel="00000000" w:rsidP="00000000" w:rsidRDefault="00000000" w:rsidRPr="00000000" w14:paraId="000004B6">
      <w:pPr>
        <w:numPr>
          <w:ilvl w:val="0"/>
          <w:numId w:val="18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Dynamic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Links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SharedPreferences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تمريرها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B7">
      <w:pPr>
        <w:numPr>
          <w:ilvl w:val="0"/>
          <w:numId w:val="18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خادم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8">
      <w:pPr>
        <w:numPr>
          <w:ilvl w:val="0"/>
          <w:numId w:val="18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mapping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9">
      <w:pPr>
        <w:numPr>
          <w:ilvl w:val="0"/>
          <w:numId w:val="18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params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A">
      <w:pPr>
        <w:numPr>
          <w:ilvl w:val="0"/>
          <w:numId w:val="18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BigQuery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fact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والاستعلامات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B">
      <w:pPr>
        <w:numPr>
          <w:ilvl w:val="0"/>
          <w:numId w:val="18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BC">
      <w:pPr>
        <w:bidi w:val="1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5ujtu9qb92je" w:id="157"/>
      <w:bookmarkEnd w:id="15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التبويب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bidi w:val="1"/>
        <w:spacing w:after="240" w:before="240" w:lineRule="auto"/>
        <w:rPr/>
      </w:pPr>
      <w:r w:rsidDel="00000000" w:rsidR="00000000" w:rsidRPr="00000000">
        <w:rPr>
          <w:b w:val="1"/>
          <w:sz w:val="36"/>
          <w:szCs w:val="36"/>
          <w:rtl w:val="1"/>
        </w:rPr>
        <w:t xml:space="preserve">توضيح</w:t>
      </w:r>
      <w:r w:rsidDel="00000000" w:rsidR="00000000" w:rsidRPr="00000000">
        <w:rPr>
          <w:b w:val="1"/>
          <w:sz w:val="36"/>
          <w:szCs w:val="36"/>
          <w:rtl w:val="1"/>
        </w:rPr>
        <w:t xml:space="preserve">  </w:t>
      </w:r>
      <w:r w:rsidDel="00000000" w:rsidR="00000000" w:rsidRPr="00000000">
        <w:rPr>
          <w:b w:val="1"/>
          <w:sz w:val="36"/>
          <w:szCs w:val="36"/>
          <w:rtl w:val="1"/>
        </w:rPr>
        <w:t xml:space="preserve">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ربط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كل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جهاز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بعميل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معي</w:t>
      </w:r>
      <w:r w:rsidDel="00000000" w:rsidR="00000000" w:rsidRPr="00000000">
        <w:rPr>
          <w:b w:val="1"/>
          <w:sz w:val="36"/>
          <w:szCs w:val="36"/>
          <w:rtl w:val="1"/>
        </w:rPr>
        <w:t xml:space="preserve">ّ</w:t>
      </w:r>
      <w:r w:rsidDel="00000000" w:rsidR="00000000" w:rsidRPr="00000000">
        <w:rPr>
          <w:b w:val="1"/>
          <w:sz w:val="36"/>
          <w:szCs w:val="36"/>
          <w:rtl w:val="1"/>
        </w:rPr>
        <w:t xml:space="preserve">ن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1"/>
        </w:rPr>
        <w:t xml:space="preserve">وتخزين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الإشعارات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FCM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token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إصدار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التطبيق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وآمن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BF">
      <w:pPr>
        <w:numPr>
          <w:ilvl w:val="0"/>
          <w:numId w:val="18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4C0">
      <w:pPr>
        <w:numPr>
          <w:ilvl w:val="0"/>
          <w:numId w:val="18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نراقب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C1">
      <w:pPr>
        <w:numPr>
          <w:ilvl w:val="0"/>
          <w:numId w:val="18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نتعامل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وننظ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التوكنات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المعطوبة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C2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arphj5tv784k" w:id="158"/>
      <w:bookmarkEnd w:id="15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1) </w:t>
      </w:r>
      <w:r w:rsidDel="00000000" w:rsidR="00000000" w:rsidRPr="00000000">
        <w:rPr>
          <w:b w:val="1"/>
          <w:sz w:val="46"/>
          <w:szCs w:val="46"/>
          <w:rtl w:val="1"/>
        </w:rPr>
        <w:t xml:space="preserve">نموذج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البيانات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في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قاعدة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البيانات</w:t>
      </w:r>
    </w:p>
    <w:p w:rsidR="00000000" w:rsidDel="00000000" w:rsidP="00000000" w:rsidRDefault="00000000" w:rsidRPr="00000000" w14:paraId="000004C3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pv6uxz8gr787" w:id="159"/>
      <w:bookmarkEnd w:id="159"/>
      <w:r w:rsidDel="00000000" w:rsidR="00000000" w:rsidRPr="00000000">
        <w:rPr>
          <w:b w:val="1"/>
          <w:sz w:val="34"/>
          <w:szCs w:val="34"/>
          <w:rtl w:val="1"/>
        </w:rPr>
        <w:t xml:space="preserve">جدول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devices</w:t>
      </w:r>
    </w:p>
    <w:p w:rsidR="00000000" w:rsidDel="00000000" w:rsidP="00000000" w:rsidRDefault="00000000" w:rsidRPr="00000000" w14:paraId="000004C4">
      <w:pPr>
        <w:numPr>
          <w:ilvl w:val="0"/>
          <w:numId w:val="38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device_id</w:t>
      </w:r>
      <w:r w:rsidDel="00000000" w:rsidR="00000000" w:rsidRPr="00000000">
        <w:rPr>
          <w:rtl w:val="0"/>
        </w:rPr>
        <w:t xml:space="preserve"> (UUID, PK)</w:t>
      </w:r>
    </w:p>
    <w:p w:rsidR="00000000" w:rsidDel="00000000" w:rsidP="00000000" w:rsidRDefault="00000000" w:rsidRPr="00000000" w14:paraId="000004C5">
      <w:pPr>
        <w:numPr>
          <w:ilvl w:val="0"/>
          <w:numId w:val="38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nullable</w:t>
      </w:r>
      <w:r w:rsidDel="00000000" w:rsidR="00000000" w:rsidRPr="00000000">
        <w:rPr>
          <w:rtl w:val="1"/>
        </w:rPr>
        <w:t xml:space="preserve">) — </w:t>
      </w:r>
      <w:r w:rsidDel="00000000" w:rsidR="00000000" w:rsidRPr="00000000">
        <w:rPr>
          <w:rtl w:val="1"/>
        </w:rPr>
        <w:t xml:space="preserve">يرتبط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</w:p>
    <w:p w:rsidR="00000000" w:rsidDel="00000000" w:rsidP="00000000" w:rsidRDefault="00000000" w:rsidRPr="00000000" w14:paraId="000004C6">
      <w:pPr>
        <w:numPr>
          <w:ilvl w:val="0"/>
          <w:numId w:val="38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fid</w:t>
      </w:r>
      <w:r w:rsidDel="00000000" w:rsidR="00000000" w:rsidRPr="00000000">
        <w:rPr>
          <w:rtl w:val="0"/>
        </w:rPr>
        <w:t xml:space="preserve"> (Firebase Installation ID, unique nullable)</w:t>
      </w:r>
    </w:p>
    <w:p w:rsidR="00000000" w:rsidDel="00000000" w:rsidP="00000000" w:rsidRDefault="00000000" w:rsidRPr="00000000" w14:paraId="000004C7">
      <w:pPr>
        <w:numPr>
          <w:ilvl w:val="0"/>
          <w:numId w:val="38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fcm_token</w:t>
      </w:r>
      <w:r w:rsidDel="00000000" w:rsidR="00000000" w:rsidRPr="00000000">
        <w:rPr>
          <w:rtl w:val="0"/>
        </w:rPr>
        <w:t xml:space="preserve"> (string, unique index)</w:t>
      </w:r>
    </w:p>
    <w:p w:rsidR="00000000" w:rsidDel="00000000" w:rsidP="00000000" w:rsidRDefault="00000000" w:rsidRPr="00000000" w14:paraId="000004C8">
      <w:pPr>
        <w:numPr>
          <w:ilvl w:val="0"/>
          <w:numId w:val="38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 (enum: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C9">
      <w:pPr>
        <w:numPr>
          <w:ilvl w:val="0"/>
          <w:numId w:val="38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device_model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., “</w:t>
      </w:r>
      <w:r w:rsidDel="00000000" w:rsidR="00000000" w:rsidRPr="00000000">
        <w:rPr>
          <w:rtl w:val="0"/>
        </w:rPr>
        <w:t xml:space="preserve">iPhone</w:t>
      </w:r>
      <w:r w:rsidDel="00000000" w:rsidR="00000000" w:rsidRPr="00000000">
        <w:rPr>
          <w:rtl w:val="1"/>
        </w:rPr>
        <w:t xml:space="preserve">15,2”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546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”)</w:t>
      </w:r>
    </w:p>
    <w:p w:rsidR="00000000" w:rsidDel="00000000" w:rsidP="00000000" w:rsidRDefault="00000000" w:rsidRPr="00000000" w14:paraId="000004CA">
      <w:pPr>
        <w:numPr>
          <w:ilvl w:val="0"/>
          <w:numId w:val="38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os_version</w:t>
      </w:r>
      <w:r w:rsidDel="00000000" w:rsidR="00000000" w:rsidRPr="00000000">
        <w:rPr>
          <w:rtl w:val="0"/>
        </w:rPr>
        <w:t xml:space="preserve"> (e.g., “iOS 17.5”, “Android 14”)</w:t>
      </w:r>
    </w:p>
    <w:p w:rsidR="00000000" w:rsidDel="00000000" w:rsidP="00000000" w:rsidRDefault="00000000" w:rsidRPr="00000000" w14:paraId="000004CB">
      <w:pPr>
        <w:numPr>
          <w:ilvl w:val="0"/>
          <w:numId w:val="38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app_version_name</w:t>
      </w:r>
      <w:r w:rsidDel="00000000" w:rsidR="00000000" w:rsidRPr="00000000">
        <w:rPr>
          <w:rtl w:val="0"/>
        </w:rPr>
        <w:t xml:space="preserve"> (e.g., “2.7.3”)</w:t>
      </w:r>
    </w:p>
    <w:p w:rsidR="00000000" w:rsidDel="00000000" w:rsidP="00000000" w:rsidRDefault="00000000" w:rsidRPr="00000000" w14:paraId="000004CC">
      <w:pPr>
        <w:numPr>
          <w:ilvl w:val="0"/>
          <w:numId w:val="38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app_build_number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لفرض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للإصدار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CD">
      <w:pPr>
        <w:numPr>
          <w:ilvl w:val="0"/>
          <w:numId w:val="38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CE">
      <w:pPr>
        <w:numPr>
          <w:ilvl w:val="0"/>
          <w:numId w:val="38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tz_offset_minutes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التوقيت</w:t>
      </w:r>
    </w:p>
    <w:p w:rsidR="00000000" w:rsidDel="00000000" w:rsidP="00000000" w:rsidRDefault="00000000" w:rsidRPr="00000000" w14:paraId="000004CF">
      <w:pPr>
        <w:numPr>
          <w:ilvl w:val="0"/>
          <w:numId w:val="38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push_permission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bool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الإشعارات</w:t>
      </w:r>
    </w:p>
    <w:p w:rsidR="00000000" w:rsidDel="00000000" w:rsidP="00000000" w:rsidRDefault="00000000" w:rsidRPr="00000000" w14:paraId="000004D0">
      <w:pPr>
        <w:numPr>
          <w:ilvl w:val="0"/>
          <w:numId w:val="38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marketing_opt_in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bool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D1">
      <w:pPr>
        <w:numPr>
          <w:ilvl w:val="0"/>
          <w:numId w:val="38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is_primary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bool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D2">
      <w:pPr>
        <w:numPr>
          <w:ilvl w:val="0"/>
          <w:numId w:val="38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token_status</w:t>
      </w:r>
      <w:r w:rsidDel="00000000" w:rsidR="00000000" w:rsidRPr="00000000">
        <w:rPr>
          <w:rtl w:val="0"/>
        </w:rPr>
        <w:t xml:space="preserve"> (enum: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D3">
      <w:pPr>
        <w:numPr>
          <w:ilvl w:val="0"/>
          <w:numId w:val="38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first_seen_ts</w:t>
      </w:r>
      <w:r w:rsidDel="00000000" w:rsidR="00000000" w:rsidRPr="00000000">
        <w:rPr>
          <w:rtl w:val="0"/>
        </w:rPr>
        <w:t xml:space="preserve"> (datetime)</w:t>
      </w:r>
    </w:p>
    <w:p w:rsidR="00000000" w:rsidDel="00000000" w:rsidP="00000000" w:rsidRDefault="00000000" w:rsidRPr="00000000" w14:paraId="000004D4">
      <w:pPr>
        <w:numPr>
          <w:ilvl w:val="0"/>
          <w:numId w:val="38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last_seen_ts</w:t>
      </w:r>
      <w:r w:rsidDel="00000000" w:rsidR="00000000" w:rsidRPr="00000000">
        <w:rPr>
          <w:rtl w:val="0"/>
        </w:rPr>
        <w:t xml:space="preserve"> (datetime)</w:t>
      </w:r>
    </w:p>
    <w:p w:rsidR="00000000" w:rsidDel="00000000" w:rsidP="00000000" w:rsidRDefault="00000000" w:rsidRPr="00000000" w14:paraId="000004D5">
      <w:pPr>
        <w:numPr>
          <w:ilvl w:val="0"/>
          <w:numId w:val="38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last_push_sent_ts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datetime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D6">
      <w:pPr>
        <w:numPr>
          <w:ilvl w:val="0"/>
          <w:numId w:val="38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last_push_result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4D7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(user_id)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(fcm_token UNIQUE)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(fid UNIQUE)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(last_seen_ts)</w:t>
      </w:r>
    </w:p>
    <w:p w:rsidR="00000000" w:rsidDel="00000000" w:rsidP="00000000" w:rsidRDefault="00000000" w:rsidRPr="00000000" w14:paraId="000004D8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50udia6z3jah" w:id="160"/>
      <w:bookmarkEnd w:id="160"/>
      <w:r w:rsidDel="00000000" w:rsidR="00000000" w:rsidRPr="00000000">
        <w:rPr>
          <w:b w:val="1"/>
          <w:sz w:val="34"/>
          <w:szCs w:val="34"/>
          <w:rtl w:val="1"/>
        </w:rPr>
        <w:t xml:space="preserve">جدول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أحداث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اختياري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device_events</w:t>
      </w:r>
    </w:p>
    <w:p w:rsidR="00000000" w:rsidDel="00000000" w:rsidP="00000000" w:rsidRDefault="00000000" w:rsidRPr="00000000" w14:paraId="000004D9">
      <w:pPr>
        <w:numPr>
          <w:ilvl w:val="0"/>
          <w:numId w:val="56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token_refresh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push_failed_unregistered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app_open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DA">
      <w:pPr>
        <w:numPr>
          <w:ilvl w:val="0"/>
          <w:numId w:val="56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</w:t>
      </w:r>
      <w:r w:rsidDel="00000000" w:rsidR="00000000" w:rsidRPr="00000000">
        <w:rPr>
          <w:rtl w:val="0"/>
        </w:rPr>
        <w:t xml:space="preserve"> (JSON)</w:t>
      </w:r>
    </w:p>
    <w:p w:rsidR="00000000" w:rsidDel="00000000" w:rsidP="00000000" w:rsidRDefault="00000000" w:rsidRPr="00000000" w14:paraId="000004DB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zbnslf8hicas" w:id="161"/>
      <w:bookmarkEnd w:id="16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2) </w:t>
      </w:r>
      <w:r w:rsidDel="00000000" w:rsidR="00000000" w:rsidRPr="00000000">
        <w:rPr>
          <w:b w:val="1"/>
          <w:sz w:val="46"/>
          <w:szCs w:val="46"/>
          <w:rtl w:val="1"/>
        </w:rPr>
        <w:t xml:space="preserve">تدف</w:t>
      </w:r>
      <w:r w:rsidDel="00000000" w:rsidR="00000000" w:rsidRPr="00000000">
        <w:rPr>
          <w:b w:val="1"/>
          <w:sz w:val="46"/>
          <w:szCs w:val="46"/>
          <w:rtl w:val="1"/>
        </w:rPr>
        <w:t xml:space="preserve">ّ</w:t>
      </w:r>
      <w:r w:rsidDel="00000000" w:rsidR="00000000" w:rsidRPr="00000000">
        <w:rPr>
          <w:b w:val="1"/>
          <w:sz w:val="46"/>
          <w:szCs w:val="46"/>
          <w:rtl w:val="1"/>
        </w:rPr>
        <w:t xml:space="preserve">ق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العمل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Lifecycle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4DC">
      <w:pPr>
        <w:numPr>
          <w:ilvl w:val="0"/>
          <w:numId w:val="28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التثبيت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الفتح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fcm_token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DD">
      <w:pPr>
        <w:numPr>
          <w:ilvl w:val="0"/>
          <w:numId w:val="28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تسجيل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الدخول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Associate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DE">
      <w:pPr>
        <w:numPr>
          <w:ilvl w:val="0"/>
          <w:numId w:val="28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تحديث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التوكن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Token Refresh</w:t>
      </w:r>
      <w:r w:rsidDel="00000000" w:rsidR="00000000" w:rsidRPr="00000000">
        <w:rPr>
          <w:rtl w:val="0"/>
        </w:rPr>
        <w:t xml:space="preserve"> (Patch).</w:t>
      </w:r>
    </w:p>
    <w:p w:rsidR="00000000" w:rsidDel="00000000" w:rsidP="00000000" w:rsidRDefault="00000000" w:rsidRPr="00000000" w14:paraId="000004DF">
      <w:pPr>
        <w:numPr>
          <w:ilvl w:val="0"/>
          <w:numId w:val="28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نبضة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حياة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Heartbeat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وأحيانا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last_seen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app_version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push_permission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0">
      <w:pPr>
        <w:numPr>
          <w:ilvl w:val="0"/>
          <w:numId w:val="28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تسجيل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الخروج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Dissociate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بالتوكن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E1">
      <w:pPr>
        <w:numPr>
          <w:ilvl w:val="0"/>
          <w:numId w:val="28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إرسال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الإشعار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السيرفر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للتوكنات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NotRegistered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ونوق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E2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58pzooaa652f" w:id="162"/>
      <w:bookmarkEnd w:id="16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3)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واجهات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الـ</w:t>
      </w:r>
      <w:r w:rsidDel="00000000" w:rsidR="00000000" w:rsidRPr="00000000">
        <w:rPr>
          <w:b w:val="1"/>
          <w:sz w:val="46"/>
          <w:szCs w:val="46"/>
          <w:rtl w:val="0"/>
        </w:rPr>
        <w:t xml:space="preserve">API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مقترحة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4E3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جميعها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JWT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limit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E4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rihevyszszr" w:id="163"/>
      <w:bookmarkEnd w:id="1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/v1/devices/register</w:t>
      </w:r>
    </w:p>
    <w:p w:rsidR="00000000" w:rsidDel="00000000" w:rsidP="00000000" w:rsidRDefault="00000000" w:rsidRPr="00000000" w14:paraId="000004E5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</w:p>
    <w:p w:rsidR="00000000" w:rsidDel="00000000" w:rsidP="00000000" w:rsidRDefault="00000000" w:rsidRPr="00000000" w14:paraId="000004E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4E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"fid": "abc123...", </w:t>
      </w:r>
    </w:p>
    <w:p w:rsidR="00000000" w:rsidDel="00000000" w:rsidP="00000000" w:rsidRDefault="00000000" w:rsidRPr="00000000" w14:paraId="000004E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"fcm_token": "fcm_token_here",</w:t>
      </w:r>
    </w:p>
    <w:p w:rsidR="00000000" w:rsidDel="00000000" w:rsidP="00000000" w:rsidRDefault="00000000" w:rsidRPr="00000000" w14:paraId="000004E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"platform": "android",</w:t>
      </w:r>
    </w:p>
    <w:p w:rsidR="00000000" w:rsidDel="00000000" w:rsidP="00000000" w:rsidRDefault="00000000" w:rsidRPr="00000000" w14:paraId="000004E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"device_model": "SM-A546E",</w:t>
      </w:r>
    </w:p>
    <w:p w:rsidR="00000000" w:rsidDel="00000000" w:rsidP="00000000" w:rsidRDefault="00000000" w:rsidRPr="00000000" w14:paraId="000004E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"os_version": "Android 14",</w:t>
      </w:r>
    </w:p>
    <w:p w:rsidR="00000000" w:rsidDel="00000000" w:rsidP="00000000" w:rsidRDefault="00000000" w:rsidRPr="00000000" w14:paraId="000004E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"app_version_name": "2.7.3",</w:t>
      </w:r>
    </w:p>
    <w:p w:rsidR="00000000" w:rsidDel="00000000" w:rsidP="00000000" w:rsidRDefault="00000000" w:rsidRPr="00000000" w14:paraId="000004E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"app_build_number": 20703,</w:t>
      </w:r>
    </w:p>
    <w:p w:rsidR="00000000" w:rsidDel="00000000" w:rsidP="00000000" w:rsidRDefault="00000000" w:rsidRPr="00000000" w14:paraId="000004E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"lang": "ar",</w:t>
      </w:r>
    </w:p>
    <w:p w:rsidR="00000000" w:rsidDel="00000000" w:rsidP="00000000" w:rsidRDefault="00000000" w:rsidRPr="00000000" w14:paraId="000004E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"tz_offset_minutes": 180,</w:t>
      </w:r>
    </w:p>
    <w:p w:rsidR="00000000" w:rsidDel="00000000" w:rsidP="00000000" w:rsidRDefault="00000000" w:rsidRPr="00000000" w14:paraId="000004F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"push_permission": true,</w:t>
      </w:r>
    </w:p>
    <w:p w:rsidR="00000000" w:rsidDel="00000000" w:rsidP="00000000" w:rsidRDefault="00000000" w:rsidRPr="00000000" w14:paraId="000004F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"marketing_opt_in": false</w:t>
      </w:r>
    </w:p>
    <w:p w:rsidR="00000000" w:rsidDel="00000000" w:rsidP="00000000" w:rsidRDefault="00000000" w:rsidRPr="00000000" w14:paraId="000004F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</w:t>
      </w:r>
    </w:p>
    <w:p w:rsidR="00000000" w:rsidDel="00000000" w:rsidP="00000000" w:rsidRDefault="00000000" w:rsidRPr="00000000" w14:paraId="000004F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"device_id": "b2f0b3f6-...", "token_status": "active" }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Upsert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fcm_token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4F8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aypcos3e80" w:id="164"/>
      <w:bookmarkEnd w:id="1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/v1/devices/associate</w:t>
      </w:r>
    </w:p>
    <w:p w:rsidR="00000000" w:rsidDel="00000000" w:rsidP="00000000" w:rsidRDefault="00000000" w:rsidRPr="00000000" w14:paraId="000004F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بالمستخدم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ستدعى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4F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"device_id": "b2f0b3f6-...", "user_id": "U12345" 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4ud2jbl58t" w:id="165"/>
      <w:bookmarkEnd w:id="1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/v1/devices/dissociate</w:t>
      </w:r>
    </w:p>
    <w:p w:rsidR="00000000" w:rsidDel="00000000" w:rsidP="00000000" w:rsidRDefault="00000000" w:rsidRPr="00000000" w14:paraId="000004F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الخروج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4F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"device_id": "b2f0b3f6-..." }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fafcsmxdl" w:id="166"/>
      <w:bookmarkEnd w:id="1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PATCH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/v1/devices/token</w:t>
      </w:r>
    </w:p>
    <w:p w:rsidR="00000000" w:rsidDel="00000000" w:rsidP="00000000" w:rsidRDefault="00000000" w:rsidRPr="00000000" w14:paraId="0000050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التوكن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0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"device_id": "b2f0b3f6-...", "fcm_token": "new_token_here" }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Style w:val="Heading3"/>
        <w:keepNext w:val="0"/>
        <w:keepLines w:val="0"/>
        <w:bidi w:val="1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lryv6b5w34z" w:id="167"/>
      <w:bookmarkEnd w:id="1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/v1/devices/heartbeat</w:t>
      </w:r>
    </w:p>
    <w:p w:rsidR="00000000" w:rsidDel="00000000" w:rsidP="00000000" w:rsidRDefault="00000000" w:rsidRPr="00000000" w14:paraId="000005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الفتح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0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50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"device_id": "b2f0b3f6-...",</w:t>
      </w:r>
    </w:p>
    <w:p w:rsidR="00000000" w:rsidDel="00000000" w:rsidP="00000000" w:rsidRDefault="00000000" w:rsidRPr="00000000" w14:paraId="0000050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"app_version_name": "2.8.0",</w:t>
      </w:r>
    </w:p>
    <w:p w:rsidR="00000000" w:rsidDel="00000000" w:rsidP="00000000" w:rsidRDefault="00000000" w:rsidRPr="00000000" w14:paraId="0000050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"app_build_number": 20800,</w:t>
      </w:r>
    </w:p>
    <w:p w:rsidR="00000000" w:rsidDel="00000000" w:rsidP="00000000" w:rsidRDefault="00000000" w:rsidRPr="00000000" w14:paraId="0000050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"push_permission": true</w:t>
      </w:r>
    </w:p>
    <w:p w:rsidR="00000000" w:rsidDel="00000000" w:rsidP="00000000" w:rsidRDefault="00000000" w:rsidRPr="00000000" w14:paraId="0000050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k8n14zh94pql" w:id="168"/>
      <w:bookmarkEnd w:id="16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4) </w:t>
      </w:r>
      <w:r w:rsidDel="00000000" w:rsidR="00000000" w:rsidRPr="00000000">
        <w:rPr>
          <w:b w:val="1"/>
          <w:sz w:val="46"/>
          <w:szCs w:val="46"/>
          <w:rtl w:val="1"/>
        </w:rPr>
        <w:t xml:space="preserve">تطبيق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Flutter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عملي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50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mnlf7t9clapa" w:id="169"/>
      <w:bookmarkEnd w:id="169"/>
      <w:r w:rsidDel="00000000" w:rsidR="00000000" w:rsidRPr="00000000">
        <w:rPr>
          <w:b w:val="1"/>
          <w:sz w:val="34"/>
          <w:szCs w:val="34"/>
          <w:rtl w:val="1"/>
        </w:rPr>
        <w:t xml:space="preserve">الح</w:t>
      </w:r>
      <w:r w:rsidDel="00000000" w:rsidR="00000000" w:rsidRPr="00000000">
        <w:rPr>
          <w:b w:val="1"/>
          <w:sz w:val="34"/>
          <w:szCs w:val="34"/>
          <w:rtl w:val="1"/>
        </w:rPr>
        <w:t xml:space="preserve">ِ</w:t>
      </w:r>
      <w:r w:rsidDel="00000000" w:rsidR="00000000" w:rsidRPr="00000000">
        <w:rPr>
          <w:b w:val="1"/>
          <w:sz w:val="34"/>
          <w:szCs w:val="34"/>
          <w:rtl w:val="1"/>
        </w:rPr>
        <w:t xml:space="preserve">زم</w:t>
      </w:r>
    </w:p>
    <w:p w:rsidR="00000000" w:rsidDel="00000000" w:rsidP="00000000" w:rsidRDefault="00000000" w:rsidRPr="00000000" w14:paraId="0000050F">
      <w:pPr>
        <w:numPr>
          <w:ilvl w:val="0"/>
          <w:numId w:val="10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firebase_core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firebase_messaging</w:t>
      </w:r>
    </w:p>
    <w:p w:rsidR="00000000" w:rsidDel="00000000" w:rsidP="00000000" w:rsidRDefault="00000000" w:rsidRPr="00000000" w14:paraId="00000510">
      <w:pPr>
        <w:numPr>
          <w:ilvl w:val="0"/>
          <w:numId w:val="10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package_info_plus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الإصدار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11">
      <w:pPr>
        <w:numPr>
          <w:ilvl w:val="0"/>
          <w:numId w:val="10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device_info_plus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موديل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12">
      <w:pPr>
        <w:numPr>
          <w:ilvl w:val="0"/>
          <w:numId w:val="10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firebase_auth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51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88ietkh7zc6l" w:id="170"/>
      <w:bookmarkEnd w:id="170"/>
      <w:r w:rsidDel="00000000" w:rsidR="00000000" w:rsidRPr="00000000">
        <w:rPr>
          <w:b w:val="1"/>
          <w:sz w:val="34"/>
          <w:szCs w:val="34"/>
          <w:rtl w:val="1"/>
        </w:rPr>
        <w:t xml:space="preserve">التهيئة</w:t>
      </w:r>
      <w:r w:rsidDel="00000000" w:rsidR="00000000" w:rsidRPr="00000000">
        <w:rPr>
          <w:b w:val="1"/>
          <w:sz w:val="34"/>
          <w:szCs w:val="34"/>
          <w:rtl w:val="1"/>
        </w:rPr>
        <w:t xml:space="preserve"> +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التسجيل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الأول</w:t>
      </w:r>
    </w:p>
    <w:p w:rsidR="00000000" w:rsidDel="00000000" w:rsidP="00000000" w:rsidRDefault="00000000" w:rsidRPr="00000000" w14:paraId="0000051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'package:firebase_core/firebase_core.dart';</w:t>
      </w:r>
    </w:p>
    <w:p w:rsidR="00000000" w:rsidDel="00000000" w:rsidP="00000000" w:rsidRDefault="00000000" w:rsidRPr="00000000" w14:paraId="0000051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'package:firebase_messaging/firebase_messaging.dart';</w:t>
      </w:r>
    </w:p>
    <w:p w:rsidR="00000000" w:rsidDel="00000000" w:rsidP="00000000" w:rsidRDefault="00000000" w:rsidRPr="00000000" w14:paraId="0000051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'package:package_info_plus/package_info_plus.dart';</w:t>
      </w:r>
    </w:p>
    <w:p w:rsidR="00000000" w:rsidDel="00000000" w:rsidP="00000000" w:rsidRDefault="00000000" w:rsidRPr="00000000" w14:paraId="0000051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'package:device_info_plus/device_info_plus.dart';</w:t>
      </w:r>
    </w:p>
    <w:p w:rsidR="00000000" w:rsidDel="00000000" w:rsidP="00000000" w:rsidRDefault="00000000" w:rsidRPr="00000000" w14:paraId="0000051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'dart:io';</w:t>
      </w:r>
    </w:p>
    <w:p w:rsidR="00000000" w:rsidDel="00000000" w:rsidP="00000000" w:rsidRDefault="00000000" w:rsidRPr="00000000" w14:paraId="0000051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Future&lt;void&gt; initPushAndDevice() async {</w:t>
      </w:r>
    </w:p>
    <w:p w:rsidR="00000000" w:rsidDel="00000000" w:rsidP="00000000" w:rsidRDefault="00000000" w:rsidRPr="00000000" w14:paraId="0000051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await Firebase.initializeApp();</w:t>
      </w:r>
    </w:p>
    <w:p w:rsidR="00000000" w:rsidDel="00000000" w:rsidP="00000000" w:rsidRDefault="00000000" w:rsidRPr="00000000" w14:paraId="0000051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طلب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الإذن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13+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أيضا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ً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يحتاج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NOTIFICATIONS</w:t>
      </w:r>
    </w:p>
    <w:p w:rsidR="00000000" w:rsidDel="00000000" w:rsidP="00000000" w:rsidRDefault="00000000" w:rsidRPr="00000000" w14:paraId="0000051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final settings = await FirebaseMessaging.instance.requestPermission(</w:t>
      </w:r>
    </w:p>
    <w:p w:rsidR="00000000" w:rsidDel="00000000" w:rsidP="00000000" w:rsidRDefault="00000000" w:rsidRPr="00000000" w14:paraId="0000051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alert: true, badge: true, sound: true,</w:t>
      </w:r>
    </w:p>
    <w:p w:rsidR="00000000" w:rsidDel="00000000" w:rsidP="00000000" w:rsidRDefault="00000000" w:rsidRPr="00000000" w14:paraId="0000052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);</w:t>
      </w:r>
    </w:p>
    <w:p w:rsidR="00000000" w:rsidDel="00000000" w:rsidP="00000000" w:rsidRDefault="00000000" w:rsidRPr="00000000" w14:paraId="0000052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final pushPermission = settings.authorizationStatus == AuthorizationStatus.authorized ||</w:t>
      </w:r>
    </w:p>
    <w:p w:rsidR="00000000" w:rsidDel="00000000" w:rsidP="00000000" w:rsidRDefault="00000000" w:rsidRPr="00000000" w14:paraId="0000052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settings.authorizationStatus == AuthorizationStatus.provisional;</w:t>
      </w:r>
    </w:p>
    <w:p w:rsidR="00000000" w:rsidDel="00000000" w:rsidP="00000000" w:rsidRDefault="00000000" w:rsidRPr="00000000" w14:paraId="0000052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final fcm = FirebaseMessaging.instance;</w:t>
      </w:r>
    </w:p>
    <w:p w:rsidR="00000000" w:rsidDel="00000000" w:rsidP="00000000" w:rsidRDefault="00000000" w:rsidRPr="00000000" w14:paraId="0000052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getToken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();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قد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تكون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ي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ُ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منح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الإذن</w:t>
      </w:r>
    </w:p>
    <w:p w:rsidR="00000000" w:rsidDel="00000000" w:rsidP="00000000" w:rsidRDefault="00000000" w:rsidRPr="00000000" w14:paraId="0000052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getToken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vapidKey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);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بديل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غير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دقيق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؛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الأفضل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استخدام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عبر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native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لكن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نكتفي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بالتوكن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كم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ُ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عر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ّ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ف</w:t>
      </w:r>
    </w:p>
    <w:p w:rsidR="00000000" w:rsidDel="00000000" w:rsidP="00000000" w:rsidRDefault="00000000" w:rsidRPr="00000000" w14:paraId="0000052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final pkg = await PackageInfo.fromPlatform();</w:t>
      </w:r>
    </w:p>
    <w:p w:rsidR="00000000" w:rsidDel="00000000" w:rsidP="00000000" w:rsidRDefault="00000000" w:rsidRPr="00000000" w14:paraId="0000052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final deviceInfo = DeviceInfoPlugin();</w:t>
      </w:r>
    </w:p>
    <w:p w:rsidR="00000000" w:rsidDel="00000000" w:rsidP="00000000" w:rsidRDefault="00000000" w:rsidRPr="00000000" w14:paraId="0000052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String model, osVer, platform;</w:t>
      </w:r>
    </w:p>
    <w:p w:rsidR="00000000" w:rsidDel="00000000" w:rsidP="00000000" w:rsidRDefault="00000000" w:rsidRPr="00000000" w14:paraId="0000052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(Platform.isAndroid) {</w:t>
      </w:r>
    </w:p>
    <w:p w:rsidR="00000000" w:rsidDel="00000000" w:rsidP="00000000" w:rsidRDefault="00000000" w:rsidRPr="00000000" w14:paraId="0000052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final a = await deviceInfo.androidInfo;</w:t>
      </w:r>
    </w:p>
    <w:p w:rsidR="00000000" w:rsidDel="00000000" w:rsidP="00000000" w:rsidRDefault="00000000" w:rsidRPr="00000000" w14:paraId="0000052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model = "${a.manufacturer} ${a.model}";</w:t>
      </w:r>
    </w:p>
    <w:p w:rsidR="00000000" w:rsidDel="00000000" w:rsidP="00000000" w:rsidRDefault="00000000" w:rsidRPr="00000000" w14:paraId="0000052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osVer = "Android ${a.version.release}";</w:t>
      </w:r>
    </w:p>
    <w:p w:rsidR="00000000" w:rsidDel="00000000" w:rsidP="00000000" w:rsidRDefault="00000000" w:rsidRPr="00000000" w14:paraId="0000052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platform = "android";</w:t>
      </w:r>
    </w:p>
    <w:p w:rsidR="00000000" w:rsidDel="00000000" w:rsidP="00000000" w:rsidRDefault="00000000" w:rsidRPr="00000000" w14:paraId="0000053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 else {</w:t>
      </w:r>
    </w:p>
    <w:p w:rsidR="00000000" w:rsidDel="00000000" w:rsidP="00000000" w:rsidRDefault="00000000" w:rsidRPr="00000000" w14:paraId="0000053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final i = await deviceInfo.iosInfo;</w:t>
      </w:r>
    </w:p>
    <w:p w:rsidR="00000000" w:rsidDel="00000000" w:rsidP="00000000" w:rsidRDefault="00000000" w:rsidRPr="00000000" w14:paraId="0000053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model = i.utsname.machine ?? "iPhone";</w:t>
      </w:r>
    </w:p>
    <w:p w:rsidR="00000000" w:rsidDel="00000000" w:rsidP="00000000" w:rsidRDefault="00000000" w:rsidRPr="00000000" w14:paraId="0000053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osVer = "iOS ${i.systemVersion}";</w:t>
      </w:r>
    </w:p>
    <w:p w:rsidR="00000000" w:rsidDel="00000000" w:rsidP="00000000" w:rsidRDefault="00000000" w:rsidRPr="00000000" w14:paraId="0000053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platform = "ios";</w:t>
      </w:r>
    </w:p>
    <w:p w:rsidR="00000000" w:rsidDel="00000000" w:rsidP="00000000" w:rsidRDefault="00000000" w:rsidRPr="00000000" w14:paraId="0000053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53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نادى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</w:t>
      </w:r>
    </w:p>
    <w:p w:rsidR="00000000" w:rsidDel="00000000" w:rsidP="00000000" w:rsidRDefault="00000000" w:rsidRPr="00000000" w14:paraId="0000053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await apiPost('/v1/devices/register', {</w:t>
      </w:r>
    </w:p>
    <w:p w:rsidR="00000000" w:rsidDel="00000000" w:rsidP="00000000" w:rsidRDefault="00000000" w:rsidRPr="00000000" w14:paraId="0000053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,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توفر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لديك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طريقة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للحصول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على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أصلي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أرسله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وإلا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اتركه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</w:p>
    <w:p w:rsidR="00000000" w:rsidDel="00000000" w:rsidP="00000000" w:rsidRDefault="00000000" w:rsidRPr="00000000" w14:paraId="0000053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"fcm_token": token,</w:t>
      </w:r>
    </w:p>
    <w:p w:rsidR="00000000" w:rsidDel="00000000" w:rsidP="00000000" w:rsidRDefault="00000000" w:rsidRPr="00000000" w14:paraId="0000053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"platform": platform,</w:t>
      </w:r>
    </w:p>
    <w:p w:rsidR="00000000" w:rsidDel="00000000" w:rsidP="00000000" w:rsidRDefault="00000000" w:rsidRPr="00000000" w14:paraId="0000053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"device_model": model,</w:t>
      </w:r>
    </w:p>
    <w:p w:rsidR="00000000" w:rsidDel="00000000" w:rsidP="00000000" w:rsidRDefault="00000000" w:rsidRPr="00000000" w14:paraId="0000053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"os_version": osVer,</w:t>
      </w:r>
    </w:p>
    <w:p w:rsidR="00000000" w:rsidDel="00000000" w:rsidP="00000000" w:rsidRDefault="00000000" w:rsidRPr="00000000" w14:paraId="0000053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"app_version_name": pkg.version,</w:t>
      </w:r>
    </w:p>
    <w:p w:rsidR="00000000" w:rsidDel="00000000" w:rsidP="00000000" w:rsidRDefault="00000000" w:rsidRPr="00000000" w14:paraId="0000053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"app_build_number": int.tryParse(pkg.buildNumber) ?? 0,</w:t>
      </w:r>
    </w:p>
    <w:p w:rsidR="00000000" w:rsidDel="00000000" w:rsidP="00000000" w:rsidRDefault="00000000" w:rsidRPr="00000000" w14:paraId="0000054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"lang": Platform.localeName.split('_').first,</w:t>
      </w:r>
    </w:p>
    <w:p w:rsidR="00000000" w:rsidDel="00000000" w:rsidP="00000000" w:rsidRDefault="00000000" w:rsidRPr="00000000" w14:paraId="0000054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"tz_offset_minutes": DateTime.now().timeZoneOffset.inMinutes,</w:t>
      </w:r>
    </w:p>
    <w:p w:rsidR="00000000" w:rsidDel="00000000" w:rsidP="00000000" w:rsidRDefault="00000000" w:rsidRPr="00000000" w14:paraId="0000054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"push_permission": pushPermission,</w:t>
      </w:r>
    </w:p>
    <w:p w:rsidR="00000000" w:rsidDel="00000000" w:rsidP="00000000" w:rsidRDefault="00000000" w:rsidRPr="00000000" w14:paraId="0000054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"marketing_opt_in": false</w:t>
      </w:r>
    </w:p>
    <w:p w:rsidR="00000000" w:rsidDel="00000000" w:rsidP="00000000" w:rsidRDefault="00000000" w:rsidRPr="00000000" w14:paraId="0000054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54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استمع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لتحديثات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التوكن</w:t>
      </w:r>
    </w:p>
    <w:p w:rsidR="00000000" w:rsidDel="00000000" w:rsidP="00000000" w:rsidRDefault="00000000" w:rsidRPr="00000000" w14:paraId="0000054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FirebaseMessaging.instance.onTokenRefresh.listen((newToken) async {</w:t>
      </w:r>
    </w:p>
    <w:p w:rsidR="00000000" w:rsidDel="00000000" w:rsidP="00000000" w:rsidRDefault="00000000" w:rsidRPr="00000000" w14:paraId="0000054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await apiPatch('/v1/devices/token', {</w:t>
      </w:r>
    </w:p>
    <w:p w:rsidR="00000000" w:rsidDel="00000000" w:rsidP="00000000" w:rsidRDefault="00000000" w:rsidRPr="00000000" w14:paraId="0000054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currentDeviceId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(),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خز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ّ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نه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بعد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</w:t>
      </w:r>
    </w:p>
    <w:p w:rsidR="00000000" w:rsidDel="00000000" w:rsidP="00000000" w:rsidRDefault="00000000" w:rsidRPr="00000000" w14:paraId="0000054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"fcm_token": newToken</w:t>
      </w:r>
    </w:p>
    <w:p w:rsidR="00000000" w:rsidDel="00000000" w:rsidP="00000000" w:rsidRDefault="00000000" w:rsidRPr="00000000" w14:paraId="0000054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54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54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wyg625wmlq2" w:id="171"/>
      <w:bookmarkEnd w:id="171"/>
      <w:r w:rsidDel="00000000" w:rsidR="00000000" w:rsidRPr="00000000">
        <w:rPr>
          <w:b w:val="1"/>
          <w:sz w:val="34"/>
          <w:szCs w:val="34"/>
          <w:rtl w:val="1"/>
        </w:rPr>
        <w:t xml:space="preserve">عند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تسجيل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الدخول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/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الخروج</w:t>
      </w:r>
    </w:p>
    <w:p w:rsidR="00000000" w:rsidDel="00000000" w:rsidP="00000000" w:rsidRDefault="00000000" w:rsidRPr="00000000" w14:paraId="0000055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Future&lt;void&gt; onLogin(String userId) async {</w:t>
      </w:r>
    </w:p>
    <w:p w:rsidR="00000000" w:rsidDel="00000000" w:rsidP="00000000" w:rsidRDefault="00000000" w:rsidRPr="00000000" w14:paraId="0000055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await apiPost('/v1/devices/associate', {</w:t>
      </w:r>
    </w:p>
    <w:p w:rsidR="00000000" w:rsidDel="00000000" w:rsidP="00000000" w:rsidRDefault="00000000" w:rsidRPr="00000000" w14:paraId="0000055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"device_id": await currentDeviceId(),</w:t>
      </w:r>
    </w:p>
    <w:p w:rsidR="00000000" w:rsidDel="00000000" w:rsidP="00000000" w:rsidRDefault="00000000" w:rsidRPr="00000000" w14:paraId="0000055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"user_id": userId</w:t>
      </w:r>
    </w:p>
    <w:p w:rsidR="00000000" w:rsidDel="00000000" w:rsidP="00000000" w:rsidRDefault="00000000" w:rsidRPr="00000000" w14:paraId="0000055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55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5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Future&lt;void&gt; onLogout() async {</w:t>
      </w:r>
    </w:p>
    <w:p w:rsidR="00000000" w:rsidDel="00000000" w:rsidP="00000000" w:rsidRDefault="00000000" w:rsidRPr="00000000" w14:paraId="0000055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await apiPost('/v1/devices/dissociate', {</w:t>
      </w:r>
    </w:p>
    <w:p w:rsidR="00000000" w:rsidDel="00000000" w:rsidP="00000000" w:rsidRDefault="00000000" w:rsidRPr="00000000" w14:paraId="0000055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"device_id": await currentDeviceId()</w:t>
      </w:r>
    </w:p>
    <w:p w:rsidR="00000000" w:rsidDel="00000000" w:rsidP="00000000" w:rsidRDefault="00000000" w:rsidRPr="00000000" w14:paraId="0000055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55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is8ygb31c6t7" w:id="172"/>
      <w:bookmarkEnd w:id="172"/>
      <w:r w:rsidDel="00000000" w:rsidR="00000000" w:rsidRPr="00000000">
        <w:rPr>
          <w:b w:val="1"/>
          <w:sz w:val="34"/>
          <w:szCs w:val="34"/>
          <w:rtl w:val="1"/>
        </w:rPr>
        <w:t xml:space="preserve">نبضة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حياة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عند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الفتح</w:t>
      </w:r>
    </w:p>
    <w:p w:rsidR="00000000" w:rsidDel="00000000" w:rsidP="00000000" w:rsidRDefault="00000000" w:rsidRPr="00000000" w14:paraId="0000055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Future&lt;void&gt; heartbeat() async {</w:t>
      </w:r>
    </w:p>
    <w:p w:rsidR="00000000" w:rsidDel="00000000" w:rsidP="00000000" w:rsidRDefault="00000000" w:rsidRPr="00000000" w14:paraId="0000055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final pkg = await PackageInfo.fromPlatform();</w:t>
      </w:r>
    </w:p>
    <w:p w:rsidR="00000000" w:rsidDel="00000000" w:rsidP="00000000" w:rsidRDefault="00000000" w:rsidRPr="00000000" w14:paraId="0000056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await apiPost('/v1/devices/heartbeat', {</w:t>
      </w:r>
    </w:p>
    <w:p w:rsidR="00000000" w:rsidDel="00000000" w:rsidP="00000000" w:rsidRDefault="00000000" w:rsidRPr="00000000" w14:paraId="0000056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"device_id": await currentDeviceId(),</w:t>
      </w:r>
    </w:p>
    <w:p w:rsidR="00000000" w:rsidDel="00000000" w:rsidP="00000000" w:rsidRDefault="00000000" w:rsidRPr="00000000" w14:paraId="0000056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"app_version_name": pkg.version,</w:t>
      </w:r>
    </w:p>
    <w:p w:rsidR="00000000" w:rsidDel="00000000" w:rsidP="00000000" w:rsidRDefault="00000000" w:rsidRPr="00000000" w14:paraId="0000056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"app_build_number": int.tryParse(pkg.buildNumber) ?? 0,</w:t>
      </w:r>
    </w:p>
    <w:p w:rsidR="00000000" w:rsidDel="00000000" w:rsidP="00000000" w:rsidRDefault="00000000" w:rsidRPr="00000000" w14:paraId="0000056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"push_permission": await hasPushPermission()</w:t>
      </w:r>
    </w:p>
    <w:p w:rsidR="00000000" w:rsidDel="00000000" w:rsidP="00000000" w:rsidRDefault="00000000" w:rsidRPr="00000000" w14:paraId="0000056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56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69">
      <w:pPr>
        <w:numPr>
          <w:ilvl w:val="0"/>
          <w:numId w:val="36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tl w:val="1"/>
        </w:rPr>
        <w:t xml:space="preserve"> 13+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Runtime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Manifest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وطلبه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6A">
      <w:pPr>
        <w:numPr>
          <w:ilvl w:val="0"/>
          <w:numId w:val="36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توك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يتغي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الاستماع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onTokenRefresh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6B">
      <w:pPr>
        <w:numPr>
          <w:ilvl w:val="0"/>
          <w:numId w:val="36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الإذن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خز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push_permission=false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فاشل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6C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dcccdst5h33m" w:id="173"/>
      <w:bookmarkEnd w:id="17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5)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الإرسال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من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السيرفر</w:t>
      </w:r>
      <w:r w:rsidDel="00000000" w:rsidR="00000000" w:rsidRPr="00000000">
        <w:rPr>
          <w:b w:val="1"/>
          <w:sz w:val="46"/>
          <w:szCs w:val="46"/>
          <w:rtl w:val="1"/>
        </w:rPr>
        <w:t xml:space="preserve"> + </w:t>
      </w:r>
      <w:r w:rsidDel="00000000" w:rsidR="00000000" w:rsidRPr="00000000">
        <w:rPr>
          <w:b w:val="1"/>
          <w:sz w:val="46"/>
          <w:szCs w:val="46"/>
          <w:rtl w:val="1"/>
        </w:rPr>
        <w:t xml:space="preserve">تنظيف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التوكنات</w:t>
      </w:r>
    </w:p>
    <w:p w:rsidR="00000000" w:rsidDel="00000000" w:rsidP="00000000" w:rsidRDefault="00000000" w:rsidRPr="00000000" w14:paraId="0000056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TypeScript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56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getMessaging } from 'firebase-admin/messaging';</w:t>
      </w:r>
    </w:p>
    <w:p w:rsidR="00000000" w:rsidDel="00000000" w:rsidP="00000000" w:rsidRDefault="00000000" w:rsidRPr="00000000" w14:paraId="0000056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 function sendToUser(userId: string, payload: any) {</w:t>
      </w:r>
    </w:p>
    <w:p w:rsidR="00000000" w:rsidDel="00000000" w:rsidP="00000000" w:rsidRDefault="00000000" w:rsidRPr="00000000" w14:paraId="0000057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findActiveByUser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);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رج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ّ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قائمة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</w:t>
      </w:r>
    </w:p>
    <w:p w:rsidR="00000000" w:rsidDel="00000000" w:rsidP="00000000" w:rsidRDefault="00000000" w:rsidRPr="00000000" w14:paraId="0000057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(!tokens.length) return;</w:t>
      </w:r>
    </w:p>
    <w:p w:rsidR="00000000" w:rsidDel="00000000" w:rsidP="00000000" w:rsidRDefault="00000000" w:rsidRPr="00000000" w14:paraId="0000057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res = await getMessaging().sendEachForMulticast({</w:t>
      </w:r>
    </w:p>
    <w:p w:rsidR="00000000" w:rsidDel="00000000" w:rsidP="00000000" w:rsidRDefault="00000000" w:rsidRPr="00000000" w14:paraId="0000057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tokens,</w:t>
      </w:r>
    </w:p>
    <w:p w:rsidR="00000000" w:rsidDel="00000000" w:rsidP="00000000" w:rsidRDefault="00000000" w:rsidRPr="00000000" w14:paraId="0000057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notification: { title: payload.title, body: payload.body },</w:t>
      </w:r>
    </w:p>
    <w:p w:rsidR="00000000" w:rsidDel="00000000" w:rsidP="00000000" w:rsidRDefault="00000000" w:rsidRPr="00000000" w14:paraId="0000057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data: payload.data ?? {}</w:t>
      </w:r>
    </w:p>
    <w:p w:rsidR="00000000" w:rsidDel="00000000" w:rsidP="00000000" w:rsidRDefault="00000000" w:rsidRPr="00000000" w14:paraId="0000057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57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نظ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ّ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التوكنات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غير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الصالحة</w:t>
      </w:r>
    </w:p>
    <w:p w:rsidR="00000000" w:rsidDel="00000000" w:rsidP="00000000" w:rsidRDefault="00000000" w:rsidRPr="00000000" w14:paraId="0000057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res.responses.forEach((r, idx) =&gt; {</w:t>
      </w:r>
    </w:p>
    <w:p w:rsidR="00000000" w:rsidDel="00000000" w:rsidP="00000000" w:rsidRDefault="00000000" w:rsidRPr="00000000" w14:paraId="0000057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(!r.success) {</w:t>
      </w:r>
    </w:p>
    <w:p w:rsidR="00000000" w:rsidDel="00000000" w:rsidP="00000000" w:rsidRDefault="00000000" w:rsidRPr="00000000" w14:paraId="0000057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const err = r.error?.code;</w:t>
      </w:r>
    </w:p>
    <w:p w:rsidR="00000000" w:rsidDel="00000000" w:rsidP="00000000" w:rsidRDefault="00000000" w:rsidRPr="00000000" w14:paraId="0000057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if (err === 'messaging/registration-token-not-registered' ||</w:t>
      </w:r>
    </w:p>
    <w:p w:rsidR="00000000" w:rsidDel="00000000" w:rsidP="00000000" w:rsidRDefault="00000000" w:rsidRPr="00000000" w14:paraId="0000057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err === 'messaging/invalid-registration-token') {</w:t>
      </w:r>
    </w:p>
    <w:p w:rsidR="00000000" w:rsidDel="00000000" w:rsidP="00000000" w:rsidRDefault="00000000" w:rsidRPr="00000000" w14:paraId="0000058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db.tokens.markInvalid(tokens[idx]); // token_status=invalid</w:t>
      </w:r>
    </w:p>
    <w:p w:rsidR="00000000" w:rsidDel="00000000" w:rsidP="00000000" w:rsidRDefault="00000000" w:rsidRPr="00000000" w14:paraId="0000058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</w:t>
      </w:r>
    </w:p>
    <w:p w:rsidR="00000000" w:rsidDel="00000000" w:rsidP="00000000" w:rsidRDefault="00000000" w:rsidRPr="00000000" w14:paraId="0000058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58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58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numPr>
          <w:ilvl w:val="0"/>
          <w:numId w:val="2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المحاولة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Exponential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backoff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quotaExceeded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87">
      <w:pPr>
        <w:numPr>
          <w:ilvl w:val="0"/>
          <w:numId w:val="2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last_push_sent_ts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last_push_result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88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8vekxgfxfd8" w:id="174"/>
      <w:bookmarkEnd w:id="17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6)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السياسات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والقواعد</w:t>
      </w:r>
    </w:p>
    <w:p w:rsidR="00000000" w:rsidDel="00000000" w:rsidP="00000000" w:rsidRDefault="00000000" w:rsidRPr="00000000" w14:paraId="00000589">
      <w:pPr>
        <w:numPr>
          <w:ilvl w:val="0"/>
          <w:numId w:val="15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تعد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الأجهزة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8A">
      <w:pPr>
        <w:numPr>
          <w:ilvl w:val="0"/>
          <w:numId w:val="15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الخصوصية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إعلانية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IDFA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fcm_token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8B">
      <w:pPr>
        <w:numPr>
          <w:ilvl w:val="0"/>
          <w:numId w:val="15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الأمن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JWT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ضيف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Guest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8C">
      <w:pPr>
        <w:numPr>
          <w:ilvl w:val="0"/>
          <w:numId w:val="15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الأدنى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للإصدار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احتف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min_supported_build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Heartbeat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app_build_number &lt; min_supported_build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426 (</w:t>
      </w:r>
      <w:r w:rsidDel="00000000" w:rsidR="00000000" w:rsidRPr="00000000">
        <w:rPr>
          <w:rtl w:val="0"/>
        </w:rPr>
        <w:t xml:space="preserve">Upgrade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8D">
      <w:pPr>
        <w:numPr>
          <w:ilvl w:val="0"/>
          <w:numId w:val="15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الاختيارات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التسويقية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marketing_opt_in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Topics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new_arrivals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للمشتركين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8E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zf4ga0segskr" w:id="175"/>
      <w:bookmarkEnd w:id="17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7)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اختبار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QA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  <w:r w:rsidDel="00000000" w:rsidR="00000000" w:rsidRPr="00000000">
        <w:rPr>
          <w:b w:val="1"/>
          <w:sz w:val="46"/>
          <w:szCs w:val="46"/>
          <w:rtl w:val="1"/>
        </w:rPr>
        <w:t xml:space="preserve">سريع</w:t>
      </w:r>
    </w:p>
    <w:p w:rsidR="00000000" w:rsidDel="00000000" w:rsidP="00000000" w:rsidRDefault="00000000" w:rsidRPr="00000000" w14:paraId="0000058F">
      <w:pPr>
        <w:numPr>
          <w:ilvl w:val="0"/>
          <w:numId w:val="13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إنجاحه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محفوظ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90">
      <w:pPr>
        <w:numPr>
          <w:ilvl w:val="0"/>
          <w:numId w:val="13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ً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push_permission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onTokenRefresh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يشتغل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91">
      <w:pPr>
        <w:numPr>
          <w:ilvl w:val="0"/>
          <w:numId w:val="13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كلاهما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92">
      <w:pPr>
        <w:numPr>
          <w:ilvl w:val="0"/>
          <w:numId w:val="13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تثبيت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NotRegistered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تنظيفه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93">
      <w:pPr>
        <w:numPr>
          <w:ilvl w:val="0"/>
          <w:numId w:val="13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app_version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heartbeat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94">
      <w:pPr>
        <w:numPr>
          <w:ilvl w:val="0"/>
          <w:numId w:val="13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95">
      <w:pPr>
        <w:bidi w:val="1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wundfjpn6o" w:id="176"/>
      <w:bookmarkEnd w:id="17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التبويب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bidi w:val="1"/>
        <w:spacing w:after="240" w:before="240" w:lineRule="auto"/>
        <w:rPr/>
      </w:pPr>
      <w:r w:rsidDel="00000000" w:rsidR="00000000" w:rsidRPr="00000000">
        <w:rPr>
          <w:b w:val="1"/>
          <w:sz w:val="36"/>
          <w:szCs w:val="36"/>
          <w:rtl w:val="1"/>
        </w:rPr>
        <w:t xml:space="preserve">إدارة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موافقات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القنوات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b w:val="1"/>
          <w:sz w:val="36"/>
          <w:szCs w:val="36"/>
          <w:rtl w:val="0"/>
        </w:rPr>
        <w:t xml:space="preserve">Push</w:t>
      </w:r>
      <w:r w:rsidDel="00000000" w:rsidR="00000000" w:rsidRPr="00000000">
        <w:rPr>
          <w:b w:val="1"/>
          <w:sz w:val="36"/>
          <w:szCs w:val="36"/>
          <w:rtl w:val="0"/>
        </w:rPr>
        <w:t xml:space="preserve"> / </w:t>
      </w:r>
      <w:r w:rsidDel="00000000" w:rsidR="00000000" w:rsidRPr="00000000">
        <w:rPr>
          <w:b w:val="1"/>
          <w:sz w:val="36"/>
          <w:szCs w:val="36"/>
          <w:rtl w:val="0"/>
        </w:rPr>
        <w:t xml:space="preserve">SMS</w:t>
      </w:r>
      <w:r w:rsidDel="00000000" w:rsidR="00000000" w:rsidRPr="00000000">
        <w:rPr>
          <w:b w:val="1"/>
          <w:sz w:val="36"/>
          <w:szCs w:val="36"/>
          <w:rtl w:val="0"/>
        </w:rPr>
        <w:t xml:space="preserve"> / </w:t>
      </w:r>
      <w:r w:rsidDel="00000000" w:rsidR="00000000" w:rsidRPr="00000000">
        <w:rPr>
          <w:b w:val="1"/>
          <w:sz w:val="36"/>
          <w:szCs w:val="36"/>
          <w:rtl w:val="0"/>
        </w:rPr>
        <w:t xml:space="preserve">WhatsApp</w:t>
      </w:r>
      <w:r w:rsidDel="00000000" w:rsidR="00000000" w:rsidRPr="00000000">
        <w:rPr>
          <w:b w:val="1"/>
          <w:sz w:val="36"/>
          <w:szCs w:val="36"/>
          <w:rtl w:val="0"/>
        </w:rPr>
        <w:t xml:space="preserve"> / </w:t>
      </w:r>
      <w:r w:rsidDel="00000000" w:rsidR="00000000" w:rsidRPr="00000000">
        <w:rPr>
          <w:b w:val="1"/>
          <w:sz w:val="36"/>
          <w:szCs w:val="36"/>
          <w:rtl w:val="0"/>
        </w:rPr>
        <w:t xml:space="preserve">Email</w:t>
      </w:r>
      <w:r w:rsidDel="00000000" w:rsidR="00000000" w:rsidRPr="00000000">
        <w:rPr>
          <w:b w:val="1"/>
          <w:sz w:val="36"/>
          <w:szCs w:val="36"/>
          <w:rtl w:val="1"/>
        </w:rPr>
        <w:t xml:space="preserve">)    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الغرض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Transactional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Marketing</w:t>
      </w:r>
      <w:r w:rsidDel="00000000" w:rsidR="00000000" w:rsidRPr="00000000">
        <w:rPr>
          <w:rtl w:val="1"/>
        </w:rPr>
        <w:t xml:space="preserve"> / …) </w:t>
      </w:r>
      <w:r w:rsidDel="00000000" w:rsidR="00000000" w:rsidRPr="00000000">
        <w:rPr>
          <w:rtl w:val="1"/>
        </w:rPr>
        <w:t xml:space="preserve">واحترامها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المواضيع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Topics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permission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98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qo6ta7pob36d" w:id="177"/>
      <w:bookmarkEnd w:id="17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1)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التعاريف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Definitions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59A">
      <w:pPr>
        <w:numPr>
          <w:ilvl w:val="0"/>
          <w:numId w:val="24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whatsapp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9B">
      <w:pPr>
        <w:numPr>
          <w:ilvl w:val="0"/>
          <w:numId w:val="24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survey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9C">
      <w:pPr>
        <w:numPr>
          <w:ilvl w:val="0"/>
          <w:numId w:val="24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new_arrivals</w:t>
      </w:r>
      <w:r w:rsidDel="00000000" w:rsidR="00000000" w:rsidRPr="00000000">
        <w:rPr>
          <w:rtl w:val="0"/>
        </w:rPr>
        <w:t xml:space="preserve">, …).</w:t>
      </w:r>
    </w:p>
    <w:p w:rsidR="00000000" w:rsidDel="00000000" w:rsidP="00000000" w:rsidRDefault="00000000" w:rsidRPr="00000000" w14:paraId="0000059D">
      <w:pPr>
        <w:numPr>
          <w:ilvl w:val="0"/>
          <w:numId w:val="24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denied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revoked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9E">
      <w:pPr>
        <w:numPr>
          <w:ilvl w:val="0"/>
          <w:numId w:val="24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Evidence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للموافقة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timestamp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9F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o0k4uvenu14r" w:id="178"/>
      <w:bookmarkEnd w:id="17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2)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مخطط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البيانات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DDL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5A1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المخططات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اصطلاحاتك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وثب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utf8mb4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A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-- 2.1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بيانات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تواصل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المستخدم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للتحقق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قبل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الإرسال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</w:t>
      </w:r>
    </w:p>
    <w:p w:rsidR="00000000" w:rsidDel="00000000" w:rsidP="00000000" w:rsidRDefault="00000000" w:rsidRPr="00000000" w14:paraId="000005A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user_contacts (</w:t>
      </w:r>
    </w:p>
    <w:p w:rsidR="00000000" w:rsidDel="00000000" w:rsidP="00000000" w:rsidRDefault="00000000" w:rsidRPr="00000000" w14:paraId="000005A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user_id            BIGINT NOT NULL,</w:t>
      </w:r>
    </w:p>
    <w:p w:rsidR="00000000" w:rsidDel="00000000" w:rsidP="00000000" w:rsidRDefault="00000000" w:rsidRPr="00000000" w14:paraId="000005A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email              VARCHAR(255),</w:t>
      </w:r>
    </w:p>
    <w:p w:rsidR="00000000" w:rsidDel="00000000" w:rsidP="00000000" w:rsidRDefault="00000000" w:rsidRPr="00000000" w14:paraId="000005A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email_verified     TINYINT(1) NOT NULL DEFAULT 0,</w:t>
      </w:r>
    </w:p>
    <w:p w:rsidR="00000000" w:rsidDel="00000000" w:rsidP="00000000" w:rsidRDefault="00000000" w:rsidRPr="00000000" w14:paraId="000005A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email_verified_at  DATETIME NULL,</w:t>
      </w:r>
    </w:p>
    <w:p w:rsidR="00000000" w:rsidDel="00000000" w:rsidP="00000000" w:rsidRDefault="00000000" w:rsidRPr="00000000" w14:paraId="000005A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phone_e164         VARCHAR(32),            -- +9677xxxxxx</w:t>
      </w:r>
    </w:p>
    <w:p w:rsidR="00000000" w:rsidDel="00000000" w:rsidP="00000000" w:rsidRDefault="00000000" w:rsidRPr="00000000" w14:paraId="000005A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phone_verified     TINYINT(1) NOT NULL DEFAULT 0,</w:t>
      </w:r>
    </w:p>
    <w:p w:rsidR="00000000" w:rsidDel="00000000" w:rsidP="00000000" w:rsidRDefault="00000000" w:rsidRPr="00000000" w14:paraId="000005A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phone_verified_at  DATETIME NULL,</w:t>
      </w:r>
    </w:p>
    <w:p w:rsidR="00000000" w:rsidDel="00000000" w:rsidP="00000000" w:rsidRDefault="00000000" w:rsidRPr="00000000" w14:paraId="000005A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164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(32)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,       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كان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رقم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واتساب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مختلفا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ً</w:t>
      </w:r>
    </w:p>
    <w:p w:rsidR="00000000" w:rsidDel="00000000" w:rsidP="00000000" w:rsidRDefault="00000000" w:rsidRPr="00000000" w14:paraId="000005A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created_at         DATETIME NOT NULL DEFAULT CURRENT_TIMESTAMP,</w:t>
      </w:r>
    </w:p>
    <w:p w:rsidR="00000000" w:rsidDel="00000000" w:rsidP="00000000" w:rsidRDefault="00000000" w:rsidRPr="00000000" w14:paraId="000005A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updated_at         DATETIME NOT NULL DEFAULT CURRENT_TIMESTAMP ON UPDATE CURRENT_TIMESTAMP,</w:t>
      </w:r>
    </w:p>
    <w:p w:rsidR="00000000" w:rsidDel="00000000" w:rsidP="00000000" w:rsidRDefault="00000000" w:rsidRPr="00000000" w14:paraId="000005A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 KEY (user_id),</w:t>
      </w:r>
    </w:p>
    <w:p w:rsidR="00000000" w:rsidDel="00000000" w:rsidP="00000000" w:rsidRDefault="00000000" w:rsidRPr="00000000" w14:paraId="000005A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UNIQUE KEY uq_contacts_email (email),</w:t>
      </w:r>
    </w:p>
    <w:p w:rsidR="00000000" w:rsidDel="00000000" w:rsidP="00000000" w:rsidRDefault="00000000" w:rsidRPr="00000000" w14:paraId="000005B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UNIQUE KEY uq_contacts_phone (phone_e164),</w:t>
      </w:r>
    </w:p>
    <w:p w:rsidR="00000000" w:rsidDel="00000000" w:rsidP="00000000" w:rsidRDefault="00000000" w:rsidRPr="00000000" w14:paraId="000005B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UNIQUE KEY uq_contacts_wa_phone (wa_phone_e164)</w:t>
      </w:r>
    </w:p>
    <w:p w:rsidR="00000000" w:rsidDel="00000000" w:rsidP="00000000" w:rsidRDefault="00000000" w:rsidRPr="00000000" w14:paraId="000005B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5B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-- 2.2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الموافقات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الحالية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Effective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</w:t>
      </w:r>
    </w:p>
    <w:p w:rsidR="00000000" w:rsidDel="00000000" w:rsidP="00000000" w:rsidRDefault="00000000" w:rsidRPr="00000000" w14:paraId="000005B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user_consents (</w:t>
      </w:r>
    </w:p>
    <w:p w:rsidR="00000000" w:rsidDel="00000000" w:rsidP="00000000" w:rsidRDefault="00000000" w:rsidRPr="00000000" w14:paraId="000005B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user_id        BIGINT NOT NULL,</w:t>
      </w:r>
    </w:p>
    <w:p w:rsidR="00000000" w:rsidDel="00000000" w:rsidP="00000000" w:rsidRDefault="00000000" w:rsidRPr="00000000" w14:paraId="000005B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channel        ENUM('push','sms','whatsapp','email') NOT NULL,</w:t>
      </w:r>
    </w:p>
    <w:p w:rsidR="00000000" w:rsidDel="00000000" w:rsidP="00000000" w:rsidRDefault="00000000" w:rsidRPr="00000000" w14:paraId="000005B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purpose        ENUM('transactional','marketing','survey','security') NOT NULL,</w:t>
      </w:r>
    </w:p>
    <w:p w:rsidR="00000000" w:rsidDel="00000000" w:rsidP="00000000" w:rsidRDefault="00000000" w:rsidRPr="00000000" w14:paraId="000005B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topic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(64)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  --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=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موافقة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عامة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على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الغرض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في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القناة</w:t>
      </w:r>
    </w:p>
    <w:p w:rsidR="00000000" w:rsidDel="00000000" w:rsidP="00000000" w:rsidRDefault="00000000" w:rsidRPr="00000000" w14:paraId="000005B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status         ENUM('granted','denied','revoked') NOT NULL,</w:t>
      </w:r>
    </w:p>
    <w:p w:rsidR="00000000" w:rsidDel="00000000" w:rsidP="00000000" w:rsidRDefault="00000000" w:rsidRPr="00000000" w14:paraId="000005B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source         ENUM('app_checkbox','profile_center','checkout_optin','wa_click_to_chat',</w:t>
      </w:r>
    </w:p>
    <w:p w:rsidR="00000000" w:rsidDel="00000000" w:rsidP="00000000" w:rsidRDefault="00000000" w:rsidRPr="00000000" w14:paraId="000005B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'sms_keyword','email_unsubscribe_link','cs_agent','system') NOT NULL,</w:t>
      </w:r>
    </w:p>
    <w:p w:rsidR="00000000" w:rsidDel="00000000" w:rsidP="00000000" w:rsidRDefault="00000000" w:rsidRPr="00000000" w14:paraId="000005B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evidence       JSON NULL,          -- {ip, device_id, user_agent, text, ts}</w:t>
      </w:r>
    </w:p>
    <w:p w:rsidR="00000000" w:rsidDel="00000000" w:rsidP="00000000" w:rsidRDefault="00000000" w:rsidRPr="00000000" w14:paraId="000005B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language       CHAR(2) NULL,       -- ar / en</w:t>
      </w:r>
    </w:p>
    <w:p w:rsidR="00000000" w:rsidDel="00000000" w:rsidP="00000000" w:rsidRDefault="00000000" w:rsidRPr="00000000" w14:paraId="000005B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jurisdiction   VARCHAR(32) NULL,</w:t>
      </w:r>
    </w:p>
    <w:p w:rsidR="00000000" w:rsidDel="00000000" w:rsidP="00000000" w:rsidRDefault="00000000" w:rsidRPr="00000000" w14:paraId="000005C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created_at     DATETIME NOT NULL DEFAULT CURRENT_TIMESTAMP,</w:t>
      </w:r>
    </w:p>
    <w:p w:rsidR="00000000" w:rsidDel="00000000" w:rsidP="00000000" w:rsidRDefault="00000000" w:rsidRPr="00000000" w14:paraId="000005C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updated_at     DATETIME NOT NULL DEFAULT CURRENT_TIMESTAMP ON UPDATE CURRENT_TIMESTAMP,</w:t>
      </w:r>
    </w:p>
    <w:p w:rsidR="00000000" w:rsidDel="00000000" w:rsidP="00000000" w:rsidRDefault="00000000" w:rsidRPr="00000000" w14:paraId="000005C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 KEY (user_id, channel, purpose, topic),</w:t>
      </w:r>
    </w:p>
    <w:p w:rsidR="00000000" w:rsidDel="00000000" w:rsidP="00000000" w:rsidRDefault="00000000" w:rsidRPr="00000000" w14:paraId="000005C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KEY idx_consents_user (user_id),</w:t>
      </w:r>
    </w:p>
    <w:p w:rsidR="00000000" w:rsidDel="00000000" w:rsidP="00000000" w:rsidRDefault="00000000" w:rsidRPr="00000000" w14:paraId="000005C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KEY idx_consents_channel (channel),</w:t>
      </w:r>
    </w:p>
    <w:p w:rsidR="00000000" w:rsidDel="00000000" w:rsidP="00000000" w:rsidRDefault="00000000" w:rsidRPr="00000000" w14:paraId="000005C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KEY idx_consents_updated (updated_at)</w:t>
      </w:r>
    </w:p>
    <w:p w:rsidR="00000000" w:rsidDel="00000000" w:rsidP="00000000" w:rsidRDefault="00000000" w:rsidRPr="00000000" w14:paraId="000005C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5C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-- 2.3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سجل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تغي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ّ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ر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الموافقات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</w:t>
      </w:r>
    </w:p>
    <w:p w:rsidR="00000000" w:rsidDel="00000000" w:rsidP="00000000" w:rsidRDefault="00000000" w:rsidRPr="00000000" w14:paraId="000005C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user_consent_history (</w:t>
      </w:r>
    </w:p>
    <w:p w:rsidR="00000000" w:rsidDel="00000000" w:rsidP="00000000" w:rsidRDefault="00000000" w:rsidRPr="00000000" w14:paraId="000005C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id            BIGINT NOT NULL AUTO_INCREMENT,</w:t>
      </w:r>
    </w:p>
    <w:p w:rsidR="00000000" w:rsidDel="00000000" w:rsidP="00000000" w:rsidRDefault="00000000" w:rsidRPr="00000000" w14:paraId="000005C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user_id       BIGINT NOT NULL,</w:t>
      </w:r>
    </w:p>
    <w:p w:rsidR="00000000" w:rsidDel="00000000" w:rsidP="00000000" w:rsidRDefault="00000000" w:rsidRPr="00000000" w14:paraId="000005C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channel       ENUM('push','sms','whatsapp','email') NOT NULL,</w:t>
      </w:r>
    </w:p>
    <w:p w:rsidR="00000000" w:rsidDel="00000000" w:rsidP="00000000" w:rsidRDefault="00000000" w:rsidRPr="00000000" w14:paraId="000005C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purpose       ENUM('transactional','marketing','survey','security') NOT NULL,</w:t>
      </w:r>
    </w:p>
    <w:p w:rsidR="00000000" w:rsidDel="00000000" w:rsidP="00000000" w:rsidRDefault="00000000" w:rsidRPr="00000000" w14:paraId="000005C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topic         VARCHAR(64) NULL,</w:t>
      </w:r>
    </w:p>
    <w:p w:rsidR="00000000" w:rsidDel="00000000" w:rsidP="00000000" w:rsidRDefault="00000000" w:rsidRPr="00000000" w14:paraId="000005C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prev_status   ENUM('granted','denied','revoked') NULL,</w:t>
      </w:r>
    </w:p>
    <w:p w:rsidR="00000000" w:rsidDel="00000000" w:rsidP="00000000" w:rsidRDefault="00000000" w:rsidRPr="00000000" w14:paraId="000005D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new_status    ENUM('granted','denied','revoked') NOT NULL,</w:t>
      </w:r>
    </w:p>
    <w:p w:rsidR="00000000" w:rsidDel="00000000" w:rsidP="00000000" w:rsidRDefault="00000000" w:rsidRPr="00000000" w14:paraId="000005D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source        ENUM('app_checkbox','profile_center','checkout_optin','wa_click_to_chat',</w:t>
      </w:r>
    </w:p>
    <w:p w:rsidR="00000000" w:rsidDel="00000000" w:rsidP="00000000" w:rsidRDefault="00000000" w:rsidRPr="00000000" w14:paraId="000005D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'sms_keyword','email_unsubscribe_link','cs_agent','system') NOT NULL,</w:t>
      </w:r>
    </w:p>
    <w:p w:rsidR="00000000" w:rsidDel="00000000" w:rsidP="00000000" w:rsidRDefault="00000000" w:rsidRPr="00000000" w14:paraId="000005D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evidence      JSON NULL,</w:t>
      </w:r>
    </w:p>
    <w:p w:rsidR="00000000" w:rsidDel="00000000" w:rsidP="00000000" w:rsidRDefault="00000000" w:rsidRPr="00000000" w14:paraId="000005D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changed_by    ENUM('user','system','agent') NOT NULL,</w:t>
      </w:r>
    </w:p>
    <w:p w:rsidR="00000000" w:rsidDel="00000000" w:rsidP="00000000" w:rsidRDefault="00000000" w:rsidRPr="00000000" w14:paraId="000005D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changed_at    DATETIME NOT NULL DEFAULT CURRENT_TIMESTAMP,</w:t>
      </w:r>
    </w:p>
    <w:p w:rsidR="00000000" w:rsidDel="00000000" w:rsidP="00000000" w:rsidRDefault="00000000" w:rsidRPr="00000000" w14:paraId="000005D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 KEY (id),</w:t>
      </w:r>
    </w:p>
    <w:p w:rsidR="00000000" w:rsidDel="00000000" w:rsidP="00000000" w:rsidRDefault="00000000" w:rsidRPr="00000000" w14:paraId="000005D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KEY idx_hist_user (user_id),</w:t>
      </w:r>
    </w:p>
    <w:p w:rsidR="00000000" w:rsidDel="00000000" w:rsidP="00000000" w:rsidRDefault="00000000" w:rsidRPr="00000000" w14:paraId="000005D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KEY idx_hist_changed (changed_at)</w:t>
      </w:r>
    </w:p>
    <w:p w:rsidR="00000000" w:rsidDel="00000000" w:rsidP="00000000" w:rsidRDefault="00000000" w:rsidRPr="00000000" w14:paraId="000005D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5D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-- 2.4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تكامل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مع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الأجهزة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مواصفة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الأجهزة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لديك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</w:t>
      </w:r>
    </w:p>
    <w:p w:rsidR="00000000" w:rsidDel="00000000" w:rsidP="00000000" w:rsidRDefault="00000000" w:rsidRPr="00000000" w14:paraId="000005D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نضمن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وجود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permission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وإصدار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التطبيق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لإحترام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دفع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الإشعارات</w:t>
      </w:r>
    </w:p>
    <w:p w:rsidR="00000000" w:rsidDel="00000000" w:rsidP="00000000" w:rsidRDefault="00000000" w:rsidRPr="00000000" w14:paraId="000005D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مثال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مبس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ّ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ط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للحقلين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الأساسيين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جداولك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قد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تكون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أوسع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):</w:t>
      </w:r>
    </w:p>
    <w:p w:rsidR="00000000" w:rsidDel="00000000" w:rsidP="00000000" w:rsidRDefault="00000000" w:rsidRPr="00000000" w14:paraId="000005D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ALTER TABLE devices ADD COLUMN push_permission TINYINT(1) NOT NULL DEFAULT 0;</w:t>
      </w:r>
    </w:p>
    <w:p w:rsidR="00000000" w:rsidDel="00000000" w:rsidP="00000000" w:rsidRDefault="00000000" w:rsidRPr="00000000" w14:paraId="000005D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ALTER TABLE devices ADD COLUMN app_build_number INT NOT NULL DEFAULT 0;</w:t>
      </w:r>
    </w:p>
    <w:p w:rsidR="00000000" w:rsidDel="00000000" w:rsidP="00000000" w:rsidRDefault="00000000" w:rsidRPr="00000000" w14:paraId="000005E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فهارسك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موجودة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مسبق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ً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...)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ملاحظات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معايير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5E3">
      <w:pPr>
        <w:numPr>
          <w:ilvl w:val="0"/>
          <w:numId w:val="24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المفتاح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المرك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user_consents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0"/>
        </w:rPr>
        <w:t xml:space="preserve">='</w:t>
      </w:r>
      <w:r w:rsidDel="00000000" w:rsidR="00000000" w:rsidRPr="00000000">
        <w:rPr>
          <w:rtl w:val="0"/>
        </w:rPr>
        <w:t xml:space="preserve">promos</w:t>
      </w:r>
      <w:r w:rsidDel="00000000" w:rsidR="00000000" w:rsidRPr="00000000">
        <w:rPr>
          <w:rtl w:val="1"/>
        </w:rPr>
        <w:t xml:space="preserve">').</w:t>
      </w:r>
    </w:p>
    <w:p w:rsidR="00000000" w:rsidDel="00000000" w:rsidP="00000000" w:rsidRDefault="00000000" w:rsidRPr="00000000" w14:paraId="000005E4">
      <w:pPr>
        <w:numPr>
          <w:ilvl w:val="0"/>
          <w:numId w:val="24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evidence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E5">
      <w:pPr>
        <w:numPr>
          <w:ilvl w:val="0"/>
          <w:numId w:val="24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changed_at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E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tnwetd7ich7z" w:id="179"/>
      <w:bookmarkEnd w:id="17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3) </w:t>
      </w:r>
      <w:r w:rsidDel="00000000" w:rsidR="00000000" w:rsidRPr="00000000">
        <w:rPr>
          <w:b w:val="1"/>
          <w:sz w:val="46"/>
          <w:szCs w:val="46"/>
          <w:rtl w:val="1"/>
        </w:rPr>
        <w:t xml:space="preserve">سياسات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افتراضية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Defaults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5E8">
      <w:pPr>
        <w:numPr>
          <w:ilvl w:val="0"/>
          <w:numId w:val="14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E9">
      <w:pPr>
        <w:numPr>
          <w:ilvl w:val="1"/>
          <w:numId w:val="14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Transactional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يلغ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بعينها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EA">
      <w:pPr>
        <w:numPr>
          <w:ilvl w:val="1"/>
          <w:numId w:val="14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Marketing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denied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EB">
      <w:pPr>
        <w:numPr>
          <w:ilvl w:val="0"/>
          <w:numId w:val="14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للإرسال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EC">
      <w:pPr>
        <w:numPr>
          <w:ilvl w:val="1"/>
          <w:numId w:val="14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خدمية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user_consents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ED">
      <w:pPr>
        <w:numPr>
          <w:ilvl w:val="1"/>
          <w:numId w:val="14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devices.push_permission = 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توكن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E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8lugy0puximc" w:id="180"/>
      <w:bookmarkEnd w:id="18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4) </w:t>
      </w:r>
      <w:r w:rsidDel="00000000" w:rsidR="00000000" w:rsidRPr="00000000">
        <w:rPr>
          <w:b w:val="1"/>
          <w:sz w:val="46"/>
          <w:szCs w:val="46"/>
          <w:rtl w:val="1"/>
        </w:rPr>
        <w:t xml:space="preserve">عمليات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الكتابة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Upsert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وأمثلة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SQL</w:t>
      </w:r>
    </w:p>
    <w:p w:rsidR="00000000" w:rsidDel="00000000" w:rsidP="00000000" w:rsidRDefault="00000000" w:rsidRPr="00000000" w14:paraId="000005F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bunem50eon" w:id="181"/>
      <w:bookmarkEnd w:id="18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4.1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قراءة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مصفوفة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الموافقات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للمستخدم</w:t>
      </w:r>
    </w:p>
    <w:p w:rsidR="00000000" w:rsidDel="00000000" w:rsidP="00000000" w:rsidRDefault="00000000" w:rsidRPr="00000000" w14:paraId="000005F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channel, purpose, topic, status, source, language, updated_at</w:t>
      </w:r>
    </w:p>
    <w:p w:rsidR="00000000" w:rsidDel="00000000" w:rsidP="00000000" w:rsidRDefault="00000000" w:rsidRPr="00000000" w14:paraId="000005F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user_consents</w:t>
      </w:r>
    </w:p>
    <w:p w:rsidR="00000000" w:rsidDel="00000000" w:rsidP="00000000" w:rsidRDefault="00000000" w:rsidRPr="00000000" w14:paraId="000005F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user_id = ?;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ki2gc2zbdo" w:id="182"/>
      <w:bookmarkEnd w:id="18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Upsert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موافقة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5F6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تطبيقيا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user_consent_history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Upsert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نهج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ته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5F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مثال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منح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عام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بدون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topic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</w:t>
      </w:r>
    </w:p>
    <w:p w:rsidR="00000000" w:rsidDel="00000000" w:rsidP="00000000" w:rsidRDefault="00000000" w:rsidRPr="00000000" w14:paraId="000005F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user_consents (user_id, channel, purpose, topic, status, source, evidence, language)</w:t>
      </w:r>
    </w:p>
    <w:p w:rsidR="00000000" w:rsidDel="00000000" w:rsidP="00000000" w:rsidRDefault="00000000" w:rsidRPr="00000000" w14:paraId="000005F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 (?, 'email', 'marketing', NULL, 'granted', 'profile_center',</w:t>
      </w:r>
    </w:p>
    <w:p w:rsidR="00000000" w:rsidDel="00000000" w:rsidP="00000000" w:rsidRDefault="00000000" w:rsidRPr="00000000" w14:paraId="000005F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JSON_OBJECT('ip', ?, 'text', 'I agree to receive marketing emails', 'ts', NOW()), 'ar')</w:t>
      </w:r>
    </w:p>
    <w:p w:rsidR="00000000" w:rsidDel="00000000" w:rsidP="00000000" w:rsidRDefault="00000000" w:rsidRPr="00000000" w14:paraId="000005F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DUPLICATE KEY UPDATE</w:t>
      </w:r>
    </w:p>
    <w:p w:rsidR="00000000" w:rsidDel="00000000" w:rsidP="00000000" w:rsidRDefault="00000000" w:rsidRPr="00000000" w14:paraId="000005F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status = VALUES(status),</w:t>
      </w:r>
    </w:p>
    <w:p w:rsidR="00000000" w:rsidDel="00000000" w:rsidP="00000000" w:rsidRDefault="00000000" w:rsidRPr="00000000" w14:paraId="000005F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source = VALUES(source),</w:t>
      </w:r>
    </w:p>
    <w:p w:rsidR="00000000" w:rsidDel="00000000" w:rsidP="00000000" w:rsidRDefault="00000000" w:rsidRPr="00000000" w14:paraId="000005F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evidence = VALUES(evidence),</w:t>
      </w:r>
    </w:p>
    <w:p w:rsidR="00000000" w:rsidDel="00000000" w:rsidP="00000000" w:rsidRDefault="00000000" w:rsidRPr="00000000" w14:paraId="000005F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language = VALUES(language),</w:t>
      </w:r>
    </w:p>
    <w:p w:rsidR="00000000" w:rsidDel="00000000" w:rsidP="00000000" w:rsidRDefault="00000000" w:rsidRPr="00000000" w14:paraId="0000060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updated_at = CURRENT_TIMESTAMP;</w:t>
      </w:r>
    </w:p>
    <w:p w:rsidR="00000000" w:rsidDel="00000000" w:rsidP="00000000" w:rsidRDefault="00000000" w:rsidRPr="00000000" w14:paraId="0000060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سجل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تاريخ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:</w:t>
      </w:r>
    </w:p>
    <w:p w:rsidR="00000000" w:rsidDel="00000000" w:rsidP="00000000" w:rsidRDefault="00000000" w:rsidRPr="00000000" w14:paraId="0000060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user_consent_history (user_id, channel, purpose, topic, prev_status, new_status, source, evidence, changed_by)</w:t>
      </w:r>
    </w:p>
    <w:p w:rsidR="00000000" w:rsidDel="00000000" w:rsidP="00000000" w:rsidRDefault="00000000" w:rsidRPr="00000000" w14:paraId="0000060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 (?, 'email', 'marketing', NULL, ?, 'granted', 'profile_center',</w:t>
      </w:r>
    </w:p>
    <w:p w:rsidR="00000000" w:rsidDel="00000000" w:rsidP="00000000" w:rsidRDefault="00000000" w:rsidRPr="00000000" w14:paraId="0000060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JSON_OBJECT('ip', ?, 'screen', 'preference_center'), 'user');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gmv0fvma1k" w:id="183"/>
      <w:bookmarkEnd w:id="18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4.3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إلغاء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اشتراك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Unsubscribe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60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إلغاء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:</w:t>
      </w:r>
    </w:p>
    <w:p w:rsidR="00000000" w:rsidDel="00000000" w:rsidP="00000000" w:rsidRDefault="00000000" w:rsidRPr="00000000" w14:paraId="0000060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user_consents (user_id, channel, purpose, topic, status, source, evidence)</w:t>
      </w:r>
    </w:p>
    <w:p w:rsidR="00000000" w:rsidDel="00000000" w:rsidP="00000000" w:rsidRDefault="00000000" w:rsidRPr="00000000" w14:paraId="0000060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 (?, 'email', 'marketing', NULL, 'revoked', 'email_unsubscribe_link',</w:t>
      </w:r>
    </w:p>
    <w:p w:rsidR="00000000" w:rsidDel="00000000" w:rsidP="00000000" w:rsidRDefault="00000000" w:rsidRPr="00000000" w14:paraId="0000060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JSON_OBJECT('reason', 'unsubscribe_link', 'ts', NOW()))</w:t>
      </w:r>
    </w:p>
    <w:p w:rsidR="00000000" w:rsidDel="00000000" w:rsidP="00000000" w:rsidRDefault="00000000" w:rsidRPr="00000000" w14:paraId="0000060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DUPLICATE KEY UPDATE</w:t>
      </w:r>
    </w:p>
    <w:p w:rsidR="00000000" w:rsidDel="00000000" w:rsidP="00000000" w:rsidRDefault="00000000" w:rsidRPr="00000000" w14:paraId="0000060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status     = 'revoked',</w:t>
      </w:r>
    </w:p>
    <w:p w:rsidR="00000000" w:rsidDel="00000000" w:rsidP="00000000" w:rsidRDefault="00000000" w:rsidRPr="00000000" w14:paraId="0000060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source     = VALUES(source),</w:t>
      </w:r>
    </w:p>
    <w:p w:rsidR="00000000" w:rsidDel="00000000" w:rsidP="00000000" w:rsidRDefault="00000000" w:rsidRPr="00000000" w14:paraId="0000060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evidence   = VALUES(evidence),</w:t>
      </w:r>
    </w:p>
    <w:p w:rsidR="00000000" w:rsidDel="00000000" w:rsidP="00000000" w:rsidRDefault="00000000" w:rsidRPr="00000000" w14:paraId="0000061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updated_at = CURRENT_TIMESTAMP;</w:t>
      </w:r>
    </w:p>
    <w:p w:rsidR="00000000" w:rsidDel="00000000" w:rsidP="00000000" w:rsidRDefault="00000000" w:rsidRPr="00000000" w14:paraId="0000061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user_consent_history (...)</w:t>
      </w:r>
    </w:p>
    <w:p w:rsidR="00000000" w:rsidDel="00000000" w:rsidP="00000000" w:rsidRDefault="00000000" w:rsidRPr="00000000" w14:paraId="0000061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 (..., /* prev_status */ ?, 'revoked', 'email_unsubscribe_link', JSON_OBJECT('message_id', ?), 'user');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vw4eet2vtod4" w:id="184"/>
      <w:bookmarkEnd w:id="18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5) </w:t>
      </w:r>
      <w:r w:rsidDel="00000000" w:rsidR="00000000" w:rsidRPr="00000000">
        <w:rPr>
          <w:b w:val="1"/>
          <w:sz w:val="46"/>
          <w:szCs w:val="46"/>
          <w:rtl w:val="1"/>
        </w:rPr>
        <w:t xml:space="preserve">خوارزمية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قرار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الإرسال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Eligibility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617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المدخلات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channel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message_type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transactional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topic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b w:val="1"/>
          <w:rtl w:val="1"/>
        </w:rPr>
        <w:t xml:space="preserve">المخرجات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allowed</w:t>
      </w:r>
      <w:r w:rsidDel="00000000" w:rsidR="00000000" w:rsidRPr="00000000">
        <w:rPr>
          <w:rtl w:val="0"/>
        </w:rPr>
        <w:t xml:space="preserve"> (bool),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1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6rulozxxyx" w:id="185"/>
      <w:bookmarkEnd w:id="18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5.1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قواعد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عامة</w:t>
      </w:r>
    </w:p>
    <w:p w:rsidR="00000000" w:rsidDel="00000000" w:rsidP="00000000" w:rsidRDefault="00000000" w:rsidRPr="00000000" w14:paraId="00000619">
      <w:pPr>
        <w:numPr>
          <w:ilvl w:val="0"/>
          <w:numId w:val="45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1A">
      <w:pPr>
        <w:numPr>
          <w:ilvl w:val="1"/>
          <w:numId w:val="45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denied/revoked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تحق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قة</w:t>
      </w:r>
      <w:r w:rsidDel="00000000" w:rsidR="00000000" w:rsidRPr="00000000">
        <w:rPr>
          <w:rtl w:val="0"/>
        </w:rPr>
        <w:t xml:space="preserve"> (email_verified/phone_verified).</w:t>
      </w:r>
    </w:p>
    <w:p w:rsidR="00000000" w:rsidDel="00000000" w:rsidP="00000000" w:rsidRDefault="00000000" w:rsidRPr="00000000" w14:paraId="0000061B">
      <w:pPr>
        <w:numPr>
          <w:ilvl w:val="1"/>
          <w:numId w:val="45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يشترط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devices.push_permission=1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C">
      <w:pPr>
        <w:numPr>
          <w:ilvl w:val="0"/>
          <w:numId w:val="45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1D">
      <w:pPr>
        <w:numPr>
          <w:ilvl w:val="1"/>
          <w:numId w:val="45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يشترط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status='granted'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والغرض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E">
      <w:pPr>
        <w:numPr>
          <w:ilvl w:val="1"/>
          <w:numId w:val="45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وإلا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للقناة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الغرض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1F">
      <w:pPr>
        <w:numPr>
          <w:ilvl w:val="1"/>
          <w:numId w:val="45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Fallback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لقناة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مرفوضة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20">
      <w:pPr>
        <w:numPr>
          <w:ilvl w:val="0"/>
          <w:numId w:val="45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قيود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تشغيلية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هادئة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Caps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للإصدار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2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1rebconvt6" w:id="186"/>
      <w:bookmarkEnd w:id="18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على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الخادم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62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can_send(user_id, channel, msg_type, topic):</w:t>
      </w:r>
    </w:p>
    <w:p w:rsidR="00000000" w:rsidDel="00000000" w:rsidP="00000000" w:rsidRDefault="00000000" w:rsidRPr="00000000" w14:paraId="0000062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consents = SELECT * FROM user_consents WHERE user_id=? AND channel=?;</w:t>
      </w:r>
    </w:p>
    <w:p w:rsidR="00000000" w:rsidDel="00000000" w:rsidP="00000000" w:rsidRDefault="00000000" w:rsidRPr="00000000" w14:paraId="0000062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contacts = SELECT * FROM user_contacts WHERE user_id=?;</w:t>
      </w:r>
    </w:p>
    <w:p w:rsidR="00000000" w:rsidDel="00000000" w:rsidP="00000000" w:rsidRDefault="00000000" w:rsidRPr="00000000" w14:paraId="0000062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msg_type == 'transactional':</w:t>
      </w:r>
    </w:p>
    <w:p w:rsidR="00000000" w:rsidDel="00000000" w:rsidP="00000000" w:rsidRDefault="00000000" w:rsidRPr="00000000" w14:paraId="0000062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channel in ('sms','whatsapp'):</w:t>
      </w:r>
    </w:p>
    <w:p w:rsidR="00000000" w:rsidDel="00000000" w:rsidP="00000000" w:rsidRDefault="00000000" w:rsidRPr="00000000" w14:paraId="0000062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if channel == 'sms' and contacts.phone_verified == 0: return (false, 'phone_not_verified')</w:t>
      </w:r>
    </w:p>
    <w:p w:rsidR="00000000" w:rsidDel="00000000" w:rsidP="00000000" w:rsidRDefault="00000000" w:rsidRPr="00000000" w14:paraId="0000062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if channel == 'whatsapp' and (contacts.wa_phone_e164 is null or contacts.phone_verified == 0): </w:t>
      </w:r>
    </w:p>
    <w:p w:rsidR="00000000" w:rsidDel="00000000" w:rsidP="00000000" w:rsidRDefault="00000000" w:rsidRPr="00000000" w14:paraId="0000062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return (false, 'wa_not_verified')</w:t>
      </w:r>
    </w:p>
    <w:p w:rsidR="00000000" w:rsidDel="00000000" w:rsidP="00000000" w:rsidRDefault="00000000" w:rsidRPr="00000000" w14:paraId="0000062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channel == 'email' and contacts.email_verified == 0: return (false, 'email_not_verified')</w:t>
      </w:r>
    </w:p>
    <w:p w:rsidR="00000000" w:rsidDel="00000000" w:rsidP="00000000" w:rsidRDefault="00000000" w:rsidRPr="00000000" w14:paraId="0000062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channel == 'push':</w:t>
      </w:r>
    </w:p>
    <w:p w:rsidR="00000000" w:rsidDel="00000000" w:rsidP="00000000" w:rsidRDefault="00000000" w:rsidRPr="00000000" w14:paraId="0000062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if NOT exists valid device with push_permission=1 and valid token: return (false, 'push_permission_denied')</w:t>
      </w:r>
    </w:p>
    <w:p w:rsidR="00000000" w:rsidDel="00000000" w:rsidP="00000000" w:rsidRDefault="00000000" w:rsidRPr="00000000" w14:paraId="0000062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 = effective_status(consents, channel, 'transactional', topic)</w:t>
      </w:r>
    </w:p>
    <w:p w:rsidR="00000000" w:rsidDel="00000000" w:rsidP="00000000" w:rsidRDefault="00000000" w:rsidRPr="00000000" w14:paraId="0000063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st in ('denied', 'revoked'): return (false, 'consent_denied')</w:t>
      </w:r>
    </w:p>
    <w:p w:rsidR="00000000" w:rsidDel="00000000" w:rsidP="00000000" w:rsidRDefault="00000000" w:rsidRPr="00000000" w14:paraId="0000063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(true, 'ok')</w:t>
      </w:r>
    </w:p>
    <w:p w:rsidR="00000000" w:rsidDel="00000000" w:rsidP="00000000" w:rsidRDefault="00000000" w:rsidRPr="00000000" w14:paraId="0000063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else if msg_type == 'marketing':</w:t>
      </w:r>
    </w:p>
    <w:p w:rsidR="00000000" w:rsidDel="00000000" w:rsidP="00000000" w:rsidRDefault="00000000" w:rsidRPr="00000000" w14:paraId="0000063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 = effective_status(consents, channel, 'marketing', topic)</w:t>
      </w:r>
    </w:p>
    <w:p w:rsidR="00000000" w:rsidDel="00000000" w:rsidP="00000000" w:rsidRDefault="00000000" w:rsidRPr="00000000" w14:paraId="0000063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st != 'granted': return (false, 'marketing_not_opted_in')</w:t>
      </w:r>
    </w:p>
    <w:p w:rsidR="00000000" w:rsidDel="00000000" w:rsidP="00000000" w:rsidRDefault="00000000" w:rsidRPr="00000000" w14:paraId="0000063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  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اختياري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تحقق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ساعات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هادئة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وحدود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التكرار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هنا</w:t>
      </w:r>
    </w:p>
    <w:p w:rsidR="00000000" w:rsidDel="00000000" w:rsidP="00000000" w:rsidRDefault="00000000" w:rsidRPr="00000000" w14:paraId="0000063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violates_frequency_caps(user_id, channel): return (false, 'frequency_cap')</w:t>
      </w:r>
    </w:p>
    <w:p w:rsidR="00000000" w:rsidDel="00000000" w:rsidP="00000000" w:rsidRDefault="00000000" w:rsidRPr="00000000" w14:paraId="0000063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channel == 'push' and NOT exists valid push device: return (false, 'push_permission_denied')</w:t>
      </w:r>
    </w:p>
    <w:p w:rsidR="00000000" w:rsidDel="00000000" w:rsidP="00000000" w:rsidRDefault="00000000" w:rsidRPr="00000000" w14:paraId="0000063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channel == 'email' and contacts.email_verified == 0: return (false, 'email_not_verified')</w:t>
      </w:r>
    </w:p>
    <w:p w:rsidR="00000000" w:rsidDel="00000000" w:rsidP="00000000" w:rsidRDefault="00000000" w:rsidRPr="00000000" w14:paraId="0000063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channel in ('sms','whatsapp') and contacts.phone_verified == 0: return (false, 'phone_not_verified')</w:t>
      </w:r>
    </w:p>
    <w:p w:rsidR="00000000" w:rsidDel="00000000" w:rsidP="00000000" w:rsidRDefault="00000000" w:rsidRPr="00000000" w14:paraId="0000063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(true, 'ok')</w:t>
      </w:r>
    </w:p>
    <w:p w:rsidR="00000000" w:rsidDel="00000000" w:rsidP="00000000" w:rsidRDefault="00000000" w:rsidRPr="00000000" w14:paraId="0000063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effective_status(consents, channel, purpose, topic):</w:t>
      </w:r>
    </w:p>
    <w:p w:rsidR="00000000" w:rsidDel="00000000" w:rsidP="00000000" w:rsidRDefault="00000000" w:rsidRPr="00000000" w14:paraId="0000063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أولوية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موافقة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topic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المحد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ّ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د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ثم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العامة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topic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</w:t>
      </w:r>
    </w:p>
    <w:p w:rsidR="00000000" w:rsidDel="00000000" w:rsidP="00000000" w:rsidRDefault="00000000" w:rsidRPr="00000000" w14:paraId="0000063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row = consents.find(c =&gt; c.purpose==purpose &amp;&amp; c.topic==topic) </w:t>
      </w:r>
    </w:p>
    <w:p w:rsidR="00000000" w:rsidDel="00000000" w:rsidP="00000000" w:rsidRDefault="00000000" w:rsidRPr="00000000" w14:paraId="0000064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|| consents.find(c =&gt; c.purpose==purpose &amp;&amp; c.topic is null)</w:t>
      </w:r>
    </w:p>
    <w:p w:rsidR="00000000" w:rsidDel="00000000" w:rsidP="00000000" w:rsidRDefault="00000000" w:rsidRPr="00000000" w14:paraId="0000064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row exists: return row.status else:</w:t>
      </w:r>
    </w:p>
    <w:p w:rsidR="00000000" w:rsidDel="00000000" w:rsidP="00000000" w:rsidRDefault="00000000" w:rsidRPr="00000000" w14:paraId="0000064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  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افتراضات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granted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denied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قابلة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للتهيئة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</w:t>
      </w:r>
    </w:p>
    <w:p w:rsidR="00000000" w:rsidDel="00000000" w:rsidP="00000000" w:rsidRDefault="00000000" w:rsidRPr="00000000" w14:paraId="0000064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(purpose=='transactional') ? 'granted' : 'denied'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oxlgtwd440cs" w:id="187"/>
      <w:bookmarkEnd w:id="18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6) </w:t>
      </w:r>
      <w:r w:rsidDel="00000000" w:rsidR="00000000" w:rsidRPr="00000000">
        <w:rPr>
          <w:b w:val="1"/>
          <w:sz w:val="46"/>
          <w:szCs w:val="46"/>
          <w:rtl w:val="1"/>
        </w:rPr>
        <w:t xml:space="preserve">دمج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القنوات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Integrations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64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wbgvluli5g6b" w:id="188"/>
      <w:bookmarkEnd w:id="188"/>
      <w:r w:rsidDel="00000000" w:rsidR="00000000" w:rsidRPr="00000000">
        <w:rPr>
          <w:b w:val="1"/>
          <w:sz w:val="34"/>
          <w:szCs w:val="34"/>
          <w:rtl w:val="0"/>
        </w:rPr>
        <w:t xml:space="preserve">6.1 WhatsApp</w:t>
      </w:r>
    </w:p>
    <w:p w:rsidR="00000000" w:rsidDel="00000000" w:rsidP="00000000" w:rsidRDefault="00000000" w:rsidRPr="00000000" w14:paraId="00000648">
      <w:pPr>
        <w:numPr>
          <w:ilvl w:val="0"/>
          <w:numId w:val="22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ممنوع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outbound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للإثبات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49">
      <w:pPr>
        <w:numPr>
          <w:ilvl w:val="0"/>
          <w:numId w:val="22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خز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“</w:t>
      </w:r>
      <w:r w:rsidDel="00000000" w:rsidR="00000000" w:rsidRPr="00000000">
        <w:rPr>
          <w:rtl w:val="1"/>
        </w:rPr>
        <w:t xml:space="preserve">أوافق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زهراء</w:t>
      </w:r>
      <w:r w:rsidDel="00000000" w:rsidR="00000000" w:rsidRPr="00000000">
        <w:rPr>
          <w:rtl w:val="1"/>
        </w:rPr>
        <w:t xml:space="preserve">…”).</w:t>
      </w:r>
    </w:p>
    <w:p w:rsidR="00000000" w:rsidDel="00000000" w:rsidP="00000000" w:rsidRDefault="00000000" w:rsidRPr="00000000" w14:paraId="0000064A">
      <w:pPr>
        <w:numPr>
          <w:ilvl w:val="0"/>
          <w:numId w:val="22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Webhook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الغاء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user_consents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revoked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4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h60ggswrfb4k" w:id="189"/>
      <w:bookmarkEnd w:id="189"/>
      <w:r w:rsidDel="00000000" w:rsidR="00000000" w:rsidRPr="00000000">
        <w:rPr>
          <w:b w:val="1"/>
          <w:sz w:val="34"/>
          <w:szCs w:val="34"/>
          <w:rtl w:val="0"/>
        </w:rPr>
        <w:t xml:space="preserve">6.2 SMS</w:t>
      </w:r>
    </w:p>
    <w:p w:rsidR="00000000" w:rsidDel="00000000" w:rsidP="00000000" w:rsidRDefault="00000000" w:rsidRPr="00000000" w14:paraId="0000064C">
      <w:pPr>
        <w:numPr>
          <w:ilvl w:val="0"/>
          <w:numId w:val="39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UNSUB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الغاء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CANCEL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موافقة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4D">
      <w:pPr>
        <w:numPr>
          <w:ilvl w:val="0"/>
          <w:numId w:val="39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Keyword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user_consent_history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user_consents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4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5vxyo6mf5d8j" w:id="190"/>
      <w:bookmarkEnd w:id="190"/>
      <w:r w:rsidDel="00000000" w:rsidR="00000000" w:rsidRPr="00000000">
        <w:rPr>
          <w:b w:val="1"/>
          <w:sz w:val="34"/>
          <w:szCs w:val="34"/>
          <w:rtl w:val="0"/>
        </w:rPr>
        <w:t xml:space="preserve">6.3 Email</w:t>
      </w:r>
    </w:p>
    <w:p w:rsidR="00000000" w:rsidDel="00000000" w:rsidP="00000000" w:rsidRDefault="00000000" w:rsidRPr="00000000" w14:paraId="0000064F">
      <w:pPr>
        <w:numPr>
          <w:ilvl w:val="0"/>
          <w:numId w:val="29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Unsubscribe link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ترويسة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List-Unsubscribe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أمكن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50">
      <w:pPr>
        <w:numPr>
          <w:ilvl w:val="0"/>
          <w:numId w:val="29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Webhook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revoked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الإلغاء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5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ra8nkukapyw2" w:id="191"/>
      <w:bookmarkEnd w:id="191"/>
      <w:r w:rsidDel="00000000" w:rsidR="00000000" w:rsidRPr="00000000">
        <w:rPr>
          <w:b w:val="1"/>
          <w:sz w:val="34"/>
          <w:szCs w:val="34"/>
          <w:rtl w:val="0"/>
        </w:rPr>
        <w:t xml:space="preserve">6.4 Push</w:t>
      </w:r>
    </w:p>
    <w:p w:rsidR="00000000" w:rsidDel="00000000" w:rsidP="00000000" w:rsidRDefault="00000000" w:rsidRPr="00000000" w14:paraId="00000652">
      <w:pPr>
        <w:numPr>
          <w:ilvl w:val="0"/>
          <w:numId w:val="41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موافقة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القناة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1"/>
        </w:rPr>
        <w:t xml:space="preserve">إذن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الجهاز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53">
      <w:pPr>
        <w:numPr>
          <w:ilvl w:val="0"/>
          <w:numId w:val="41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Marketing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push_permission=0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status='granted'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user_consents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5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agq0yoa0val8" w:id="192"/>
      <w:bookmarkEnd w:id="19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7) </w:t>
      </w:r>
      <w:r w:rsidDel="00000000" w:rsidR="00000000" w:rsidRPr="00000000">
        <w:rPr>
          <w:b w:val="1"/>
          <w:sz w:val="46"/>
          <w:szCs w:val="46"/>
          <w:rtl w:val="1"/>
        </w:rPr>
        <w:t xml:space="preserve">سجل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الإرسال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للتدقيق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والتقارير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65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يوصى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ونتيجته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5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message_deliveries (</w:t>
      </w:r>
    </w:p>
    <w:p w:rsidR="00000000" w:rsidDel="00000000" w:rsidP="00000000" w:rsidRDefault="00000000" w:rsidRPr="00000000" w14:paraId="0000065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id                BIGINT NOT NULL AUTO_INCREMENT,</w:t>
      </w:r>
    </w:p>
    <w:p w:rsidR="00000000" w:rsidDel="00000000" w:rsidP="00000000" w:rsidRDefault="00000000" w:rsidRPr="00000000" w14:paraId="0000065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user_id           BIGINT NOT NULL,</w:t>
      </w:r>
    </w:p>
    <w:p w:rsidR="00000000" w:rsidDel="00000000" w:rsidP="00000000" w:rsidRDefault="00000000" w:rsidRPr="00000000" w14:paraId="0000065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channel           ENUM('push','sms','whatsapp','email') NOT NULL,</w:t>
      </w:r>
    </w:p>
    <w:p w:rsidR="00000000" w:rsidDel="00000000" w:rsidP="00000000" w:rsidRDefault="00000000" w:rsidRPr="00000000" w14:paraId="0000065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message_type      ENUM('transactional','marketing','survey','security') NOT NULL,</w:t>
      </w:r>
    </w:p>
    <w:p w:rsidR="00000000" w:rsidDel="00000000" w:rsidP="00000000" w:rsidRDefault="00000000" w:rsidRPr="00000000" w14:paraId="0000065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topic             VARCHAR(64) NULL,</w:t>
      </w:r>
    </w:p>
    <w:p w:rsidR="00000000" w:rsidDel="00000000" w:rsidP="00000000" w:rsidRDefault="00000000" w:rsidRPr="00000000" w14:paraId="0000065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decision_allowed  TINYINT(1) NOT NULL,</w:t>
      </w:r>
    </w:p>
    <w:p w:rsidR="00000000" w:rsidDel="00000000" w:rsidP="00000000" w:rsidRDefault="00000000" w:rsidRPr="00000000" w14:paraId="0000065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decision_reason   VARCHAR(64) NOT NULL,</w:t>
      </w:r>
    </w:p>
    <w:p w:rsidR="00000000" w:rsidDel="00000000" w:rsidP="00000000" w:rsidRDefault="00000000" w:rsidRPr="00000000" w14:paraId="0000065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provider_message_id VARCHAR(128) NULL,</w:t>
      </w:r>
    </w:p>
    <w:p w:rsidR="00000000" w:rsidDel="00000000" w:rsidP="00000000" w:rsidRDefault="00000000" w:rsidRPr="00000000" w14:paraId="0000066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provider_code     VARCHAR(64) NULL,      -- NOT_REGISTERED, UNSUBSCRIBED, ...</w:t>
      </w:r>
    </w:p>
    <w:p w:rsidR="00000000" w:rsidDel="00000000" w:rsidP="00000000" w:rsidRDefault="00000000" w:rsidRPr="00000000" w14:paraId="0000066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send_status       ENUM('queued','sent','failed','skipped') NOT NULL,</w:t>
      </w:r>
    </w:p>
    <w:p w:rsidR="00000000" w:rsidDel="00000000" w:rsidP="00000000" w:rsidRDefault="00000000" w:rsidRPr="00000000" w14:paraId="0000066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created_at        DATETIME NOT NULL DEFAULT CURRENT_TIMESTAMP,</w:t>
      </w:r>
    </w:p>
    <w:p w:rsidR="00000000" w:rsidDel="00000000" w:rsidP="00000000" w:rsidRDefault="00000000" w:rsidRPr="00000000" w14:paraId="0000066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 KEY (id),</w:t>
      </w:r>
    </w:p>
    <w:p w:rsidR="00000000" w:rsidDel="00000000" w:rsidP="00000000" w:rsidRDefault="00000000" w:rsidRPr="00000000" w14:paraId="0000066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KEY idx_deliveries_user (user_id),</w:t>
      </w:r>
    </w:p>
    <w:p w:rsidR="00000000" w:rsidDel="00000000" w:rsidP="00000000" w:rsidRDefault="00000000" w:rsidRPr="00000000" w14:paraId="0000066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KEY idx_deliveries_created (created_at)</w:t>
      </w:r>
    </w:p>
    <w:p w:rsidR="00000000" w:rsidDel="00000000" w:rsidP="00000000" w:rsidRDefault="00000000" w:rsidRPr="00000000" w14:paraId="0000066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 ENGINE=InnoDB DEFAULT CHARSET=utf8mb4 COLLATE=utf8mb4_unicode_ci;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خز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لقطة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قرار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decision_allowed/reason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UNSUBSCRIBED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NOT_REGISTERED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user_consents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devices.token_status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69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wh1ur2eswu6m" w:id="193"/>
      <w:bookmarkEnd w:id="19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8) </w:t>
      </w:r>
      <w:r w:rsidDel="00000000" w:rsidR="00000000" w:rsidRPr="00000000">
        <w:rPr>
          <w:b w:val="1"/>
          <w:sz w:val="46"/>
          <w:szCs w:val="46"/>
          <w:rtl w:val="1"/>
        </w:rPr>
        <w:t xml:space="preserve">تدف</w:t>
      </w:r>
      <w:r w:rsidDel="00000000" w:rsidR="00000000" w:rsidRPr="00000000">
        <w:rPr>
          <w:b w:val="1"/>
          <w:sz w:val="46"/>
          <w:szCs w:val="46"/>
          <w:rtl w:val="1"/>
        </w:rPr>
        <w:t xml:space="preserve">ّ</w:t>
      </w:r>
      <w:r w:rsidDel="00000000" w:rsidR="00000000" w:rsidRPr="00000000">
        <w:rPr>
          <w:b w:val="1"/>
          <w:sz w:val="46"/>
          <w:szCs w:val="46"/>
          <w:rtl w:val="1"/>
        </w:rPr>
        <w:t xml:space="preserve">قات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العمل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Flows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مختصرة</w:t>
      </w:r>
    </w:p>
    <w:p w:rsidR="00000000" w:rsidDel="00000000" w:rsidP="00000000" w:rsidRDefault="00000000" w:rsidRPr="00000000" w14:paraId="0000066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3xw90bxm0cjm" w:id="194"/>
      <w:bookmarkEnd w:id="19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8.1 </w:t>
      </w:r>
      <w:r w:rsidDel="00000000" w:rsidR="00000000" w:rsidRPr="00000000">
        <w:rPr>
          <w:b w:val="1"/>
          <w:sz w:val="34"/>
          <w:szCs w:val="34"/>
          <w:rtl w:val="1"/>
        </w:rPr>
        <w:t xml:space="preserve">جمع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موافقة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Marketing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عبر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مركز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التفضيلات</w:t>
      </w:r>
    </w:p>
    <w:p w:rsidR="00000000" w:rsidDel="00000000" w:rsidP="00000000" w:rsidRDefault="00000000" w:rsidRPr="00000000" w14:paraId="0000066C">
      <w:pPr>
        <w:numPr>
          <w:ilvl w:val="0"/>
          <w:numId w:val="8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Checkbox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6D">
      <w:pPr>
        <w:numPr>
          <w:ilvl w:val="0"/>
          <w:numId w:val="8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6E">
      <w:pPr>
        <w:numPr>
          <w:ilvl w:val="1"/>
          <w:numId w:val="8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user_consents</w:t>
      </w:r>
      <w:r w:rsidDel="00000000" w:rsidR="00000000" w:rsidRPr="00000000">
        <w:rPr>
          <w:rtl w:val="0"/>
        </w:rPr>
        <w:t xml:space="preserve"> (Upsert).</w:t>
      </w:r>
    </w:p>
    <w:p w:rsidR="00000000" w:rsidDel="00000000" w:rsidP="00000000" w:rsidRDefault="00000000" w:rsidRPr="00000000" w14:paraId="0000066F">
      <w:pPr>
        <w:numPr>
          <w:ilvl w:val="1"/>
          <w:numId w:val="8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user_consent_history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70">
      <w:pPr>
        <w:numPr>
          <w:ilvl w:val="0"/>
          <w:numId w:val="8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7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amv4vv8ij39v" w:id="195"/>
      <w:bookmarkEnd w:id="19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8.2 </w:t>
      </w:r>
      <w:r w:rsidDel="00000000" w:rsidR="00000000" w:rsidRPr="00000000">
        <w:rPr>
          <w:b w:val="1"/>
          <w:sz w:val="34"/>
          <w:szCs w:val="34"/>
          <w:rtl w:val="1"/>
        </w:rPr>
        <w:t xml:space="preserve">إلغاء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اشتراك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Email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عبر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الرابط</w:t>
      </w:r>
    </w:p>
    <w:p w:rsidR="00000000" w:rsidDel="00000000" w:rsidP="00000000" w:rsidRDefault="00000000" w:rsidRPr="00000000" w14:paraId="00000672">
      <w:pPr>
        <w:numPr>
          <w:ilvl w:val="0"/>
          <w:numId w:val="12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Unsubscribe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73">
      <w:pPr>
        <w:numPr>
          <w:ilvl w:val="0"/>
          <w:numId w:val="12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Webhook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user_consents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revoked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user_consent_history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74">
      <w:pPr>
        <w:numPr>
          <w:ilvl w:val="0"/>
          <w:numId w:val="12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Marketing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7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7bw4uk2g07oi" w:id="196"/>
      <w:bookmarkEnd w:id="19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8.3 </w:t>
      </w:r>
      <w:r w:rsidDel="00000000" w:rsidR="00000000" w:rsidRPr="00000000">
        <w:rPr>
          <w:b w:val="1"/>
          <w:sz w:val="34"/>
          <w:szCs w:val="34"/>
          <w:rtl w:val="1"/>
        </w:rPr>
        <w:t xml:space="preserve">إرسال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رسالة</w:t>
      </w:r>
    </w:p>
    <w:p w:rsidR="00000000" w:rsidDel="00000000" w:rsidP="00000000" w:rsidRDefault="00000000" w:rsidRPr="00000000" w14:paraId="00000676">
      <w:pPr>
        <w:numPr>
          <w:ilvl w:val="0"/>
          <w:numId w:val="7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can_send(...)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77">
      <w:pPr>
        <w:numPr>
          <w:ilvl w:val="0"/>
          <w:numId w:val="7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allowed=false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message_deliveries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skipped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78">
      <w:pPr>
        <w:numPr>
          <w:ilvl w:val="0"/>
          <w:numId w:val="7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allowed=true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message_deliveries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79">
      <w:pPr>
        <w:numPr>
          <w:ilvl w:val="0"/>
          <w:numId w:val="7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consent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7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42pzumngr6fi" w:id="197"/>
      <w:bookmarkEnd w:id="19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9)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الفهارس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والأداء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Indexes</w:t>
      </w:r>
      <w:r w:rsidDel="00000000" w:rsidR="00000000" w:rsidRPr="00000000">
        <w:rPr>
          <w:b w:val="1"/>
          <w:sz w:val="46"/>
          <w:szCs w:val="46"/>
          <w:rtl w:val="0"/>
        </w:rPr>
        <w:t xml:space="preserve"> &amp; </w:t>
      </w:r>
      <w:r w:rsidDel="00000000" w:rsidR="00000000" w:rsidRPr="00000000">
        <w:rPr>
          <w:b w:val="1"/>
          <w:sz w:val="46"/>
          <w:szCs w:val="46"/>
          <w:rtl w:val="0"/>
        </w:rPr>
        <w:t xml:space="preserve">Perf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67C">
      <w:pPr>
        <w:numPr>
          <w:ilvl w:val="0"/>
          <w:numId w:val="16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user_consents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لتقاطعات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7D">
      <w:pPr>
        <w:numPr>
          <w:ilvl w:val="0"/>
          <w:numId w:val="16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user_consent_history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(user_id)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(changed_at)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للتدقيق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7E">
      <w:pPr>
        <w:numPr>
          <w:ilvl w:val="0"/>
          <w:numId w:val="16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message_deliveries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7F">
      <w:pPr>
        <w:numPr>
          <w:ilvl w:val="0"/>
          <w:numId w:val="16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Bulk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safe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Exponential Backoff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80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iekhgireexsp" w:id="198"/>
      <w:bookmarkEnd w:id="19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10)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الأمان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والخصوصية</w:t>
      </w:r>
    </w:p>
    <w:p w:rsidR="00000000" w:rsidDel="00000000" w:rsidP="00000000" w:rsidRDefault="00000000" w:rsidRPr="00000000" w14:paraId="00000682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خز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83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قابل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للإثبات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ومتى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وكيف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84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رآه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8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n4mqjxa2mzlv" w:id="199"/>
      <w:bookmarkEnd w:id="19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11)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اختبارات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QA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  <w:r w:rsidDel="00000000" w:rsidR="00000000" w:rsidRPr="00000000">
        <w:rPr>
          <w:b w:val="1"/>
          <w:sz w:val="46"/>
          <w:szCs w:val="46"/>
          <w:rtl w:val="1"/>
        </w:rPr>
        <w:t xml:space="preserve">أساسية</w:t>
      </w:r>
    </w:p>
    <w:p w:rsidR="00000000" w:rsidDel="00000000" w:rsidP="00000000" w:rsidRDefault="00000000" w:rsidRPr="00000000" w14:paraId="00000687">
      <w:pPr>
        <w:numPr>
          <w:ilvl w:val="0"/>
          <w:numId w:val="49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Marketing revoked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Marketing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can_send = 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88">
      <w:pPr>
        <w:numPr>
          <w:ilvl w:val="0"/>
          <w:numId w:val="49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permission = 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push/marketing=granted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89">
      <w:pPr>
        <w:numPr>
          <w:ilvl w:val="0"/>
          <w:numId w:val="49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SMS START/STOP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user_consents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8A">
      <w:pPr>
        <w:numPr>
          <w:ilvl w:val="0"/>
          <w:numId w:val="49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Topic-specific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granted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topic='promos'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new_arrivals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8B">
      <w:pPr>
        <w:numPr>
          <w:ilvl w:val="0"/>
          <w:numId w:val="49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Transactional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verified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=0) ⇒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8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11s2h4kxhhi3" w:id="200"/>
      <w:bookmarkEnd w:id="20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12) </w:t>
      </w:r>
      <w:r w:rsidDel="00000000" w:rsidR="00000000" w:rsidRPr="00000000">
        <w:rPr>
          <w:b w:val="1"/>
          <w:sz w:val="46"/>
          <w:szCs w:val="46"/>
          <w:rtl w:val="1"/>
        </w:rPr>
        <w:t xml:space="preserve">قابلية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التوس</w:t>
      </w:r>
      <w:r w:rsidDel="00000000" w:rsidR="00000000" w:rsidRPr="00000000">
        <w:rPr>
          <w:b w:val="1"/>
          <w:sz w:val="46"/>
          <w:szCs w:val="46"/>
          <w:rtl w:val="1"/>
        </w:rPr>
        <w:t xml:space="preserve">ّ</w:t>
      </w:r>
      <w:r w:rsidDel="00000000" w:rsidR="00000000" w:rsidRPr="00000000">
        <w:rPr>
          <w:b w:val="1"/>
          <w:sz w:val="46"/>
          <w:szCs w:val="46"/>
          <w:rtl w:val="1"/>
        </w:rPr>
        <w:t xml:space="preserve">ع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Migration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Notes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68E">
      <w:pPr>
        <w:numPr>
          <w:ilvl w:val="0"/>
          <w:numId w:val="28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ENUMs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channels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purposes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8F">
      <w:pPr>
        <w:numPr>
          <w:ilvl w:val="0"/>
          <w:numId w:val="28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topic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90">
      <w:pPr>
        <w:numPr>
          <w:ilvl w:val="0"/>
          <w:numId w:val="28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غرض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91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6yuq01qz85cf" w:id="201"/>
      <w:bookmarkEnd w:id="20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13) </w:t>
      </w:r>
      <w:r w:rsidDel="00000000" w:rsidR="00000000" w:rsidRPr="00000000">
        <w:rPr>
          <w:b w:val="1"/>
          <w:sz w:val="46"/>
          <w:szCs w:val="46"/>
          <w:rtl w:val="1"/>
        </w:rPr>
        <w:t xml:space="preserve">تنفيذ</w:t>
      </w:r>
    </w:p>
    <w:p w:rsidR="00000000" w:rsidDel="00000000" w:rsidP="00000000" w:rsidRDefault="00000000" w:rsidRPr="00000000" w14:paraId="00000693">
      <w:pPr>
        <w:numPr>
          <w:ilvl w:val="0"/>
          <w:numId w:val="9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+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message_deliveries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94">
      <w:pPr>
        <w:numPr>
          <w:ilvl w:val="0"/>
          <w:numId w:val="9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التفضيلات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GET/PUT consents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95">
      <w:pPr>
        <w:numPr>
          <w:ilvl w:val="0"/>
          <w:numId w:val="9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Webhooks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unsubscribe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keywords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96">
      <w:pPr>
        <w:numPr>
          <w:ilvl w:val="0"/>
          <w:numId w:val="9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can_send(...)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واحترامها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97">
      <w:pPr>
        <w:numPr>
          <w:ilvl w:val="0"/>
          <w:numId w:val="9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devices.push_permission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fcm_token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98">
      <w:pPr>
        <w:numPr>
          <w:ilvl w:val="0"/>
          <w:numId w:val="9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Dashboards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Unsub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99">
      <w:pPr>
        <w:numPr>
          <w:ilvl w:val="0"/>
          <w:numId w:val="9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تغطية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9A">
      <w:pPr>
        <w:bidi w:val="1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489p46jrthwv" w:id="202"/>
      <w:bookmarkEnd w:id="20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التبويب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bidi w:val="1"/>
        <w:spacing w:after="240" w:before="240" w:lineRule="auto"/>
        <w:rPr/>
      </w:pPr>
      <w:r w:rsidDel="00000000" w:rsidR="00000000" w:rsidRPr="00000000">
        <w:rPr>
          <w:b w:val="1"/>
          <w:sz w:val="36"/>
          <w:szCs w:val="36"/>
          <w:rtl w:val="1"/>
        </w:rPr>
        <w:t xml:space="preserve">الشرائح</w:t>
      </w:r>
      <w:r w:rsidDel="00000000" w:rsidR="00000000" w:rsidRPr="00000000">
        <w:rPr>
          <w:b w:val="1"/>
          <w:sz w:val="36"/>
          <w:szCs w:val="36"/>
          <w:rtl w:val="1"/>
        </w:rPr>
        <w:t xml:space="preserve">: </w:t>
      </w:r>
      <w:r w:rsidDel="00000000" w:rsidR="00000000" w:rsidRPr="00000000">
        <w:rPr>
          <w:b w:val="1"/>
          <w:sz w:val="36"/>
          <w:szCs w:val="36"/>
          <w:rtl w:val="1"/>
        </w:rPr>
        <w:t xml:space="preserve">تعريف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شرائح</w:t>
      </w:r>
      <w:r w:rsidDel="00000000" w:rsidR="00000000" w:rsidRPr="00000000">
        <w:rPr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b w:val="1"/>
          <w:sz w:val="36"/>
          <w:szCs w:val="36"/>
          <w:rtl w:val="0"/>
        </w:rPr>
        <w:t xml:space="preserve">VIP</w:t>
      </w:r>
      <w:r w:rsidDel="00000000" w:rsidR="00000000" w:rsidRPr="00000000">
        <w:rPr>
          <w:b w:val="1"/>
          <w:sz w:val="36"/>
          <w:szCs w:val="36"/>
          <w:rtl w:val="1"/>
        </w:rPr>
        <w:t xml:space="preserve">، </w:t>
      </w:r>
      <w:r w:rsidDel="00000000" w:rsidR="00000000" w:rsidRPr="00000000">
        <w:rPr>
          <w:b w:val="1"/>
          <w:sz w:val="36"/>
          <w:szCs w:val="36"/>
          <w:rtl w:val="1"/>
        </w:rPr>
        <w:t xml:space="preserve">غير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نشط</w:t>
      </w:r>
      <w:r w:rsidDel="00000000" w:rsidR="00000000" w:rsidRPr="00000000">
        <w:rPr>
          <w:b w:val="1"/>
          <w:sz w:val="36"/>
          <w:szCs w:val="36"/>
          <w:rtl w:val="1"/>
        </w:rPr>
        <w:t xml:space="preserve">، </w:t>
      </w:r>
      <w:r w:rsidDel="00000000" w:rsidR="00000000" w:rsidRPr="00000000">
        <w:rPr>
          <w:b w:val="1"/>
          <w:sz w:val="36"/>
          <w:szCs w:val="36"/>
          <w:rtl w:val="1"/>
        </w:rPr>
        <w:t xml:space="preserve">مهجور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سلة</w:t>
      </w:r>
      <w:r w:rsidDel="00000000" w:rsidR="00000000" w:rsidRPr="00000000">
        <w:rPr>
          <w:b w:val="1"/>
          <w:sz w:val="36"/>
          <w:szCs w:val="36"/>
          <w:rtl w:val="1"/>
        </w:rPr>
        <w:t xml:space="preserve">…) </w:t>
      </w:r>
      <w:r w:rsidDel="00000000" w:rsidR="00000000" w:rsidRPr="00000000">
        <w:rPr>
          <w:b w:val="1"/>
          <w:sz w:val="36"/>
          <w:szCs w:val="36"/>
          <w:rtl w:val="1"/>
        </w:rPr>
        <w:t xml:space="preserve">وعضوية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العملاء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فيها</w:t>
      </w:r>
      <w:r w:rsidDel="00000000" w:rsidR="00000000" w:rsidRPr="00000000">
        <w:rPr>
          <w:b w:val="1"/>
          <w:sz w:val="36"/>
          <w:szCs w:val="36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احتسابها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وتخزينها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حتمية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وقابلة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للتدقيق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الاستهداف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consents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9D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db6zrmqgdt20" w:id="203"/>
      <w:bookmarkEnd w:id="20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1)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القاموس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Taxonomy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والتعاريف</w:t>
      </w:r>
    </w:p>
    <w:p w:rsidR="00000000" w:rsidDel="00000000" w:rsidP="00000000" w:rsidRDefault="00000000" w:rsidRPr="00000000" w14:paraId="0000069F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الافتراضات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أزياء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A0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شرائح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Lifecycle</w:t>
      </w:r>
      <w:r w:rsidDel="00000000" w:rsidR="00000000" w:rsidRPr="00000000">
        <w:rPr>
          <w:b w:val="1"/>
          <w:rtl w:val="1"/>
        </w:rPr>
        <w:t xml:space="preserve">) — </w:t>
      </w:r>
      <w:r w:rsidDel="00000000" w:rsidR="00000000" w:rsidRPr="00000000">
        <w:rPr>
          <w:b w:val="1"/>
          <w:rtl w:val="1"/>
        </w:rPr>
        <w:t xml:space="preserve">متنافية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المجموعة</w:t>
      </w:r>
    </w:p>
    <w:p w:rsidR="00000000" w:rsidDel="00000000" w:rsidP="00000000" w:rsidRDefault="00000000" w:rsidRPr="00000000" w14:paraId="000006A1">
      <w:pPr>
        <w:numPr>
          <w:ilvl w:val="0"/>
          <w:numId w:val="19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NEW_7D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A2">
      <w:pPr>
        <w:numPr>
          <w:ilvl w:val="0"/>
          <w:numId w:val="19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ACTIVE_30D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A3">
      <w:pPr>
        <w:numPr>
          <w:ilvl w:val="0"/>
          <w:numId w:val="19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DORMANT_31_90D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31–90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A4">
      <w:pPr>
        <w:numPr>
          <w:ilvl w:val="0"/>
          <w:numId w:val="19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CHURN_RISK_91_180D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91–180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A5">
      <w:pPr>
        <w:numPr>
          <w:ilvl w:val="0"/>
          <w:numId w:val="19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LOST_180P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&gt;180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A6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قيمة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العميل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6A7">
      <w:pPr>
        <w:numPr>
          <w:ilvl w:val="0"/>
          <w:numId w:val="28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5%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(≥ 5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&amp; </w:t>
      </w:r>
      <w:r w:rsidDel="00000000" w:rsidR="00000000" w:rsidRPr="00000000">
        <w:rPr>
          <w:rtl w:val="0"/>
        </w:rPr>
        <w:t xml:space="preserve">AOV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90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A8">
      <w:pPr>
        <w:numPr>
          <w:ilvl w:val="0"/>
          <w:numId w:val="28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HIGH_VALUE_NEW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بقيمة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90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A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السلوك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الجلسة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الق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Behavioral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6AA">
      <w:pPr>
        <w:numPr>
          <w:ilvl w:val="0"/>
          <w:numId w:val="30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CART_ABANDONER_24H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أضاف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1–24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AB">
      <w:pPr>
        <w:numPr>
          <w:ilvl w:val="0"/>
          <w:numId w:val="30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CHECKOUT_ABANDONER_6H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–6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AC">
      <w:pPr>
        <w:numPr>
          <w:ilvl w:val="0"/>
          <w:numId w:val="30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BROWSE_ABANDONER_24H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: ≥3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24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A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الجودة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المخاطر</w:t>
      </w:r>
    </w:p>
    <w:p w:rsidR="00000000" w:rsidDel="00000000" w:rsidP="00000000" w:rsidRDefault="00000000" w:rsidRPr="00000000" w14:paraId="000006AE">
      <w:pPr>
        <w:numPr>
          <w:ilvl w:val="0"/>
          <w:numId w:val="9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HIGH_RETURN_RATE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30%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≥3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AF">
      <w:pPr>
        <w:numPr>
          <w:ilvl w:val="0"/>
          <w:numId w:val="9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COD_RISK_HIGH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0.8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نموذجك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≥2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B0">
      <w:pPr>
        <w:numPr>
          <w:ilvl w:val="0"/>
          <w:numId w:val="9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COUPON_HUNTER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: ≥70%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180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≥3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B1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شرائح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بالتوازي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الأسبقية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B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أولوية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عرض</w:t>
      </w:r>
      <w:r w:rsidDel="00000000" w:rsidR="00000000" w:rsidRPr="00000000">
        <w:rPr>
          <w:b w:val="1"/>
          <w:rtl w:val="1"/>
        </w:rPr>
        <w:t xml:space="preserve"> “</w:t>
      </w:r>
      <w:r w:rsidDel="00000000" w:rsidR="00000000" w:rsidRPr="00000000">
        <w:rPr>
          <w:b w:val="1"/>
          <w:rtl w:val="1"/>
        </w:rPr>
        <w:t xml:space="preserve">الشريحة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الأساسية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b w:val="1"/>
          <w:rtl w:val="1"/>
        </w:rPr>
        <w:t xml:space="preserve">)”</w:t>
      </w:r>
    </w:p>
    <w:p w:rsidR="00000000" w:rsidDel="00000000" w:rsidP="00000000" w:rsidRDefault="00000000" w:rsidRPr="00000000" w14:paraId="000006B3">
      <w:pPr>
        <w:numPr>
          <w:ilvl w:val="0"/>
          <w:numId w:val="30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VIP</w:t>
      </w:r>
    </w:p>
    <w:p w:rsidR="00000000" w:rsidDel="00000000" w:rsidP="00000000" w:rsidRDefault="00000000" w:rsidRPr="00000000" w14:paraId="000006B4">
      <w:pPr>
        <w:numPr>
          <w:ilvl w:val="0"/>
          <w:numId w:val="30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CHURN_RISK / LOST</w:t>
      </w:r>
    </w:p>
    <w:p w:rsidR="00000000" w:rsidDel="00000000" w:rsidP="00000000" w:rsidRDefault="00000000" w:rsidRPr="00000000" w14:paraId="000006B5">
      <w:pPr>
        <w:numPr>
          <w:ilvl w:val="0"/>
          <w:numId w:val="30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/ NEW</w:t>
      </w:r>
    </w:p>
    <w:p w:rsidR="00000000" w:rsidDel="00000000" w:rsidP="00000000" w:rsidRDefault="00000000" w:rsidRPr="00000000" w14:paraId="000006B6">
      <w:pPr>
        <w:numPr>
          <w:ilvl w:val="0"/>
          <w:numId w:val="30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Abandoners (Cart/Checkout)</w:t>
      </w:r>
    </w:p>
    <w:p w:rsidR="00000000" w:rsidDel="00000000" w:rsidP="00000000" w:rsidRDefault="00000000" w:rsidRPr="00000000" w14:paraId="000006B7">
      <w:pPr>
        <w:numPr>
          <w:ilvl w:val="0"/>
          <w:numId w:val="30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الشرائح</w:t>
      </w:r>
    </w:p>
    <w:p w:rsidR="00000000" w:rsidDel="00000000" w:rsidP="00000000" w:rsidRDefault="00000000" w:rsidRPr="00000000" w14:paraId="000006B8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luv6duqsg51s" w:id="204"/>
      <w:bookmarkEnd w:id="20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2)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مخطط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الجداول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DDL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6B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-- 2.1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قاموس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الشرائح</w:t>
      </w:r>
    </w:p>
    <w:p w:rsidR="00000000" w:rsidDel="00000000" w:rsidP="00000000" w:rsidRDefault="00000000" w:rsidRPr="00000000" w14:paraId="000006B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segment_catalog (</w:t>
      </w:r>
    </w:p>
    <w:p w:rsidR="00000000" w:rsidDel="00000000" w:rsidP="00000000" w:rsidRDefault="00000000" w:rsidRPr="00000000" w14:paraId="000006B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segment_id       BIGINT AUTO_INCREMENT PRIMARY KEY,</w:t>
      </w:r>
    </w:p>
    <w:p w:rsidR="00000000" w:rsidDel="00000000" w:rsidP="00000000" w:rsidRDefault="00000000" w:rsidRPr="00000000" w14:paraId="000006B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(64)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,   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مثال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ABANDONER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_24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</w:r>
    </w:p>
    <w:p w:rsidR="00000000" w:rsidDel="00000000" w:rsidP="00000000" w:rsidRDefault="00000000" w:rsidRPr="00000000" w14:paraId="000006B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name_ar          VARCHAR(128) NOT NULL,</w:t>
      </w:r>
    </w:p>
    <w:p w:rsidR="00000000" w:rsidDel="00000000" w:rsidP="00000000" w:rsidRDefault="00000000" w:rsidRPr="00000000" w14:paraId="000006B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name_en          VARCHAR(128) NOT NULL,</w:t>
      </w:r>
    </w:p>
    <w:p w:rsidR="00000000" w:rsidDel="00000000" w:rsidP="00000000" w:rsidRDefault="00000000" w:rsidRPr="00000000" w14:paraId="000006C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group_code       ENUM('lifecycle','value','behavior','risk') NOT NULL,</w:t>
      </w:r>
    </w:p>
    <w:p w:rsidR="00000000" w:rsidDel="00000000" w:rsidP="00000000" w:rsidRDefault="00000000" w:rsidRPr="00000000" w14:paraId="000006C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is_mutually_exclusive  TINYINT(1) NOT NULL DEFAULT 0, -- lifecycle=true</w:t>
      </w:r>
    </w:p>
    <w:p w:rsidR="00000000" w:rsidDel="00000000" w:rsidP="00000000" w:rsidRDefault="00000000" w:rsidRPr="00000000" w14:paraId="000006C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100, 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للأولوية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داخل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المجموعة</w:t>
      </w:r>
    </w:p>
    <w:p w:rsidR="00000000" w:rsidDel="00000000" w:rsidP="00000000" w:rsidRDefault="00000000" w:rsidRPr="00000000" w14:paraId="000006C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criteria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,            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تعريف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قابل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للقراءة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الآلية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نوافذ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حدود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…)</w:t>
      </w:r>
    </w:p>
    <w:p w:rsidR="00000000" w:rsidDel="00000000" w:rsidP="00000000" w:rsidRDefault="00000000" w:rsidRPr="00000000" w14:paraId="000006C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hours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,                 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صلاحية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عضوية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تلقائية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مثلا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ً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مهجور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سلة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24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</w:t>
      </w:r>
    </w:p>
    <w:p w:rsidR="00000000" w:rsidDel="00000000" w:rsidP="00000000" w:rsidRDefault="00000000" w:rsidRPr="00000000" w14:paraId="000006C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is_active        TINYINT(1) NOT NULL DEFAULT 1,</w:t>
      </w:r>
    </w:p>
    <w:p w:rsidR="00000000" w:rsidDel="00000000" w:rsidP="00000000" w:rsidRDefault="00000000" w:rsidRPr="00000000" w14:paraId="000006C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created_at       DATETIME DEFAULT CURRENT_TIMESTAMP,</w:t>
      </w:r>
    </w:p>
    <w:p w:rsidR="00000000" w:rsidDel="00000000" w:rsidP="00000000" w:rsidRDefault="00000000" w:rsidRPr="00000000" w14:paraId="000006C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updated_at       DATETIME DEFAULT CURRENT_TIMESTAMP ON UPDATE CURRENT_TIMESTAMP</w:t>
      </w:r>
    </w:p>
    <w:p w:rsidR="00000000" w:rsidDel="00000000" w:rsidP="00000000" w:rsidRDefault="00000000" w:rsidRPr="00000000" w14:paraId="000006C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6C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-- 2.2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عضوية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العملاء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في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الشرائح</w:t>
      </w:r>
    </w:p>
    <w:p w:rsidR="00000000" w:rsidDel="00000000" w:rsidP="00000000" w:rsidRDefault="00000000" w:rsidRPr="00000000" w14:paraId="000006C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segment_membership (</w:t>
      </w:r>
    </w:p>
    <w:p w:rsidR="00000000" w:rsidDel="00000000" w:rsidP="00000000" w:rsidRDefault="00000000" w:rsidRPr="00000000" w14:paraId="000006C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user_id          BIGINT NOT NULL,</w:t>
      </w:r>
    </w:p>
    <w:p w:rsidR="00000000" w:rsidDel="00000000" w:rsidP="00000000" w:rsidRDefault="00000000" w:rsidRPr="00000000" w14:paraId="000006C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segment_id       BIGINT NOT NULL,</w:t>
      </w:r>
    </w:p>
    <w:p w:rsidR="00000000" w:rsidDel="00000000" w:rsidP="00000000" w:rsidRDefault="00000000" w:rsidRPr="00000000" w14:paraId="000006C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status           ENUM('active','inactive') NOT NULL DEFAULT 'active',</w:t>
      </w:r>
    </w:p>
    <w:p w:rsidR="00000000" w:rsidDel="00000000" w:rsidP="00000000" w:rsidRDefault="00000000" w:rsidRPr="00000000" w14:paraId="000006C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(6,3)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,        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لقيم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مثل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RFM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…</w:t>
      </w:r>
    </w:p>
    <w:p w:rsidR="00000000" w:rsidDel="00000000" w:rsidP="00000000" w:rsidRDefault="00000000" w:rsidRPr="00000000" w14:paraId="000006D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first_join_ts    DATETIME NOT NULL,</w:t>
      </w:r>
    </w:p>
    <w:p w:rsidR="00000000" w:rsidDel="00000000" w:rsidP="00000000" w:rsidRDefault="00000000" w:rsidRPr="00000000" w14:paraId="000006D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last_enter_ts    DATETIME NOT NULL,</w:t>
      </w:r>
    </w:p>
    <w:p w:rsidR="00000000" w:rsidDel="00000000" w:rsidP="00000000" w:rsidRDefault="00000000" w:rsidRPr="00000000" w14:paraId="000006D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last_exit_ts     DATETIME NULL,</w:t>
      </w:r>
    </w:p>
    <w:p w:rsidR="00000000" w:rsidDel="00000000" w:rsidP="00000000" w:rsidRDefault="00000000" w:rsidRPr="00000000" w14:paraId="000006D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evidence         JSON NULL,                -- {rule:'A1', window:'24h', cart_id:..., last_event_ts:...}</w:t>
      </w:r>
    </w:p>
    <w:p w:rsidR="00000000" w:rsidDel="00000000" w:rsidP="00000000" w:rsidRDefault="00000000" w:rsidRPr="00000000" w14:paraId="000006D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updated_at       DATETIME DEFAULT CURRENT_TIMESTAMP ON UPDATE CURRENT_TIMESTAMP,</w:t>
      </w:r>
    </w:p>
    <w:p w:rsidR="00000000" w:rsidDel="00000000" w:rsidP="00000000" w:rsidRDefault="00000000" w:rsidRPr="00000000" w14:paraId="000006D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 KEY (user_id, segment_id),</w:t>
      </w:r>
    </w:p>
    <w:p w:rsidR="00000000" w:rsidDel="00000000" w:rsidP="00000000" w:rsidRDefault="00000000" w:rsidRPr="00000000" w14:paraId="000006D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KEY idx_segment (segment_id),</w:t>
      </w:r>
    </w:p>
    <w:p w:rsidR="00000000" w:rsidDel="00000000" w:rsidP="00000000" w:rsidRDefault="00000000" w:rsidRPr="00000000" w14:paraId="000006D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KEY idx_status (status),</w:t>
      </w:r>
    </w:p>
    <w:p w:rsidR="00000000" w:rsidDel="00000000" w:rsidP="00000000" w:rsidRDefault="00000000" w:rsidRPr="00000000" w14:paraId="000006D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KEY idx_updated (updated_at),</w:t>
      </w:r>
    </w:p>
    <w:p w:rsidR="00000000" w:rsidDel="00000000" w:rsidP="00000000" w:rsidRDefault="00000000" w:rsidRPr="00000000" w14:paraId="000006D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CONSTRAINT fk_membership_catalog FOREIGN KEY (segment_id) REFERENCES segment_catalog(segment_id)</w:t>
      </w:r>
    </w:p>
    <w:p w:rsidR="00000000" w:rsidDel="00000000" w:rsidP="00000000" w:rsidRDefault="00000000" w:rsidRPr="00000000" w14:paraId="000006D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6D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-- 2.3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مؤشرات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مجم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ّ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لكل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عميل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تتحدث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يومي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ً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/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شبه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لحظي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</w:t>
      </w:r>
    </w:p>
    <w:p w:rsidR="00000000" w:rsidDel="00000000" w:rsidP="00000000" w:rsidRDefault="00000000" w:rsidRPr="00000000" w14:paraId="000006D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dim_user_metrics (</w:t>
      </w:r>
    </w:p>
    <w:p w:rsidR="00000000" w:rsidDel="00000000" w:rsidP="00000000" w:rsidRDefault="00000000" w:rsidRPr="00000000" w14:paraId="000006D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user_id              BIGINT PRIMARY KEY,</w:t>
      </w:r>
    </w:p>
    <w:p w:rsidR="00000000" w:rsidDel="00000000" w:rsidP="00000000" w:rsidRDefault="00000000" w:rsidRPr="00000000" w14:paraId="000006D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first_order_ts       DATETIME NULL,</w:t>
      </w:r>
    </w:p>
    <w:p w:rsidR="00000000" w:rsidDel="00000000" w:rsidP="00000000" w:rsidRDefault="00000000" w:rsidRPr="00000000" w14:paraId="000006E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last_order_ts        DATETIME NULL,</w:t>
      </w:r>
    </w:p>
    <w:p w:rsidR="00000000" w:rsidDel="00000000" w:rsidP="00000000" w:rsidRDefault="00000000" w:rsidRPr="00000000" w14:paraId="000006E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orders_count_365     INT NOT NULL DEFAULT 0,</w:t>
      </w:r>
    </w:p>
    <w:p w:rsidR="00000000" w:rsidDel="00000000" w:rsidP="00000000" w:rsidRDefault="00000000" w:rsidRPr="00000000" w14:paraId="000006E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revenue_365          DECIMAL(12,2) NOT NULL DEFAULT 0,</w:t>
      </w:r>
    </w:p>
    <w:p w:rsidR="00000000" w:rsidDel="00000000" w:rsidP="00000000" w:rsidRDefault="00000000" w:rsidRPr="00000000" w14:paraId="000006E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revenue_lifetime     DECIMAL(12,2) NOT NULL DEFAULT 0,</w:t>
      </w:r>
    </w:p>
    <w:p w:rsidR="00000000" w:rsidDel="00000000" w:rsidP="00000000" w:rsidRDefault="00000000" w:rsidRPr="00000000" w14:paraId="000006E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aov_90d              DECIMAL(12,2) NULL,</w:t>
      </w:r>
    </w:p>
    <w:p w:rsidR="00000000" w:rsidDel="00000000" w:rsidP="00000000" w:rsidRDefault="00000000" w:rsidRPr="00000000" w14:paraId="000006E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returns_rate_90d     DECIMAL(5,2) NULL,       -- 0..100</w:t>
      </w:r>
    </w:p>
    <w:p w:rsidR="00000000" w:rsidDel="00000000" w:rsidP="00000000" w:rsidRDefault="00000000" w:rsidRPr="00000000" w14:paraId="000006E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last_session_ts      DATETIME NULL,</w:t>
      </w:r>
    </w:p>
    <w:p w:rsidR="00000000" w:rsidDel="00000000" w:rsidP="00000000" w:rsidRDefault="00000000" w:rsidRPr="00000000" w14:paraId="000006E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last_add_to_cart_ts  DATETIME NULL,</w:t>
      </w:r>
    </w:p>
    <w:p w:rsidR="00000000" w:rsidDel="00000000" w:rsidP="00000000" w:rsidRDefault="00000000" w:rsidRPr="00000000" w14:paraId="000006E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last_checkout_ts     DATETIME NULL,</w:t>
      </w:r>
    </w:p>
    <w:p w:rsidR="00000000" w:rsidDel="00000000" w:rsidP="00000000" w:rsidRDefault="00000000" w:rsidRPr="00000000" w14:paraId="000006E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cart_value_last      DECIMAL(12,2) NULL,</w:t>
      </w:r>
    </w:p>
    <w:p w:rsidR="00000000" w:rsidDel="00000000" w:rsidP="00000000" w:rsidRDefault="00000000" w:rsidRPr="00000000" w14:paraId="000006E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coupon_usage_rate_180d DECIMAL(5,2) NULL,     -- 0..100</w:t>
      </w:r>
    </w:p>
    <w:p w:rsidR="00000000" w:rsidDel="00000000" w:rsidP="00000000" w:rsidRDefault="00000000" w:rsidRPr="00000000" w14:paraId="000006E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cod_risk_score       DECIMAL(6,3) NULL,</w:t>
      </w:r>
    </w:p>
    <w:p w:rsidR="00000000" w:rsidDel="00000000" w:rsidP="00000000" w:rsidRDefault="00000000" w:rsidRPr="00000000" w14:paraId="000006E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city                 VARCHAR(64) NULL,</w:t>
      </w:r>
    </w:p>
    <w:p w:rsidR="00000000" w:rsidDel="00000000" w:rsidP="00000000" w:rsidRDefault="00000000" w:rsidRPr="00000000" w14:paraId="000006E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updated_at           DATETIME DEFAULT CURRENT_TIMESTAMP ON UPDATE CURRENT_TIMESTAMP</w:t>
      </w:r>
    </w:p>
    <w:p w:rsidR="00000000" w:rsidDel="00000000" w:rsidP="00000000" w:rsidRDefault="00000000" w:rsidRPr="00000000" w14:paraId="000006E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ملاحظات</w:t>
      </w:r>
    </w:p>
    <w:p w:rsidR="00000000" w:rsidDel="00000000" w:rsidP="00000000" w:rsidRDefault="00000000" w:rsidRPr="00000000" w14:paraId="000006F1">
      <w:pPr>
        <w:numPr>
          <w:ilvl w:val="0"/>
          <w:numId w:val="54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criteria_json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بالأسفل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F2">
      <w:pPr>
        <w:numPr>
          <w:ilvl w:val="0"/>
          <w:numId w:val="54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ttl_hours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انقضاء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عضوية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24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6F3">
      <w:pPr>
        <w:numPr>
          <w:ilvl w:val="0"/>
          <w:numId w:val="54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is_mutually_exclusive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F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7pcki9oa80dq" w:id="205"/>
      <w:bookmarkEnd w:id="20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3) </w:t>
      </w:r>
      <w:r w:rsidDel="00000000" w:rsidR="00000000" w:rsidRPr="00000000">
        <w:rPr>
          <w:b w:val="1"/>
          <w:sz w:val="46"/>
          <w:szCs w:val="46"/>
          <w:rtl w:val="1"/>
        </w:rPr>
        <w:t xml:space="preserve">أمثلة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تعريف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معيارية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criteria</w:t>
      </w:r>
      <w:r w:rsidDel="00000000" w:rsidR="00000000" w:rsidRPr="00000000">
        <w:rPr>
          <w:b w:val="1"/>
          <w:sz w:val="46"/>
          <w:szCs w:val="46"/>
          <w:rtl w:val="0"/>
        </w:rPr>
        <w:t xml:space="preserve">_</w:t>
      </w:r>
      <w:r w:rsidDel="00000000" w:rsidR="00000000" w:rsidRPr="00000000">
        <w:rPr>
          <w:b w:val="1"/>
          <w:sz w:val="46"/>
          <w:szCs w:val="46"/>
          <w:rtl w:val="0"/>
        </w:rPr>
        <w:t xml:space="preserve">json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6F6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segment_catalog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F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CART_ABANDONER_24H</w:t>
      </w:r>
    </w:p>
    <w:p w:rsidR="00000000" w:rsidDel="00000000" w:rsidP="00000000" w:rsidRDefault="00000000" w:rsidRPr="00000000" w14:paraId="000006F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6F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"events_required": ["add_to_cart"],</w:t>
      </w:r>
    </w:p>
    <w:p w:rsidR="00000000" w:rsidDel="00000000" w:rsidP="00000000" w:rsidRDefault="00000000" w:rsidRPr="00000000" w14:paraId="000006F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"window_hours": 24,</w:t>
      </w:r>
    </w:p>
    <w:p w:rsidR="00000000" w:rsidDel="00000000" w:rsidP="00000000" w:rsidRDefault="00000000" w:rsidRPr="00000000" w14:paraId="000006F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"exit_on": ["purchase"],</w:t>
      </w:r>
    </w:p>
    <w:p w:rsidR="00000000" w:rsidDel="00000000" w:rsidP="00000000" w:rsidRDefault="00000000" w:rsidRPr="00000000" w14:paraId="000006F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"min_cart_value": 1,</w:t>
      </w:r>
    </w:p>
    <w:p w:rsidR="00000000" w:rsidDel="00000000" w:rsidP="00000000" w:rsidRDefault="00000000" w:rsidRPr="00000000" w14:paraId="000006F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"mutual_group": "behavior"</w:t>
      </w:r>
    </w:p>
    <w:p w:rsidR="00000000" w:rsidDel="00000000" w:rsidP="00000000" w:rsidRDefault="00000000" w:rsidRPr="00000000" w14:paraId="000006F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F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CHECKOUT_ABANDONER_6H</w:t>
      </w:r>
    </w:p>
    <w:p w:rsidR="00000000" w:rsidDel="00000000" w:rsidP="00000000" w:rsidRDefault="00000000" w:rsidRPr="00000000" w14:paraId="0000070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70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"events_required": ["begin_checkout"],</w:t>
      </w:r>
    </w:p>
    <w:p w:rsidR="00000000" w:rsidDel="00000000" w:rsidP="00000000" w:rsidRDefault="00000000" w:rsidRPr="00000000" w14:paraId="0000070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"window_hours": 6,</w:t>
      </w:r>
    </w:p>
    <w:p w:rsidR="00000000" w:rsidDel="00000000" w:rsidP="00000000" w:rsidRDefault="00000000" w:rsidRPr="00000000" w14:paraId="0000070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"exit_on": ["purchase"],</w:t>
      </w:r>
    </w:p>
    <w:p w:rsidR="00000000" w:rsidDel="00000000" w:rsidP="00000000" w:rsidRDefault="00000000" w:rsidRPr="00000000" w14:paraId="0000070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"mutual_group": "behavior"</w:t>
      </w:r>
    </w:p>
    <w:p w:rsidR="00000000" w:rsidDel="00000000" w:rsidP="00000000" w:rsidRDefault="00000000" w:rsidRPr="00000000" w14:paraId="0000070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0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VIP</w:t>
      </w:r>
    </w:p>
    <w:p w:rsidR="00000000" w:rsidDel="00000000" w:rsidP="00000000" w:rsidRDefault="00000000" w:rsidRPr="00000000" w14:paraId="0000070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70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"rule": "percentile_or_threshold",</w:t>
      </w:r>
    </w:p>
    <w:p w:rsidR="00000000" w:rsidDel="00000000" w:rsidP="00000000" w:rsidRDefault="00000000" w:rsidRPr="00000000" w14:paraId="0000070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"percentile": 95,</w:t>
      </w:r>
    </w:p>
    <w:p w:rsidR="00000000" w:rsidDel="00000000" w:rsidP="00000000" w:rsidRDefault="00000000" w:rsidRPr="00000000" w14:paraId="0000070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"field": "revenue_lifetime",</w:t>
      </w:r>
    </w:p>
    <w:p w:rsidR="00000000" w:rsidDel="00000000" w:rsidP="00000000" w:rsidRDefault="00000000" w:rsidRPr="00000000" w14:paraId="0000070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"or": {"orders_min": 5, "aov_90d_percentile": 90},</w:t>
      </w:r>
    </w:p>
    <w:p w:rsidR="00000000" w:rsidDel="00000000" w:rsidP="00000000" w:rsidRDefault="00000000" w:rsidRPr="00000000" w14:paraId="0000070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"mutual_group": "value"</w:t>
      </w:r>
    </w:p>
    <w:p w:rsidR="00000000" w:rsidDel="00000000" w:rsidP="00000000" w:rsidRDefault="00000000" w:rsidRPr="00000000" w14:paraId="0000070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1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DORMANT_31_90D</w:t>
      </w:r>
    </w:p>
    <w:p w:rsidR="00000000" w:rsidDel="00000000" w:rsidP="00000000" w:rsidRDefault="00000000" w:rsidRPr="00000000" w14:paraId="0000071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71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"rule": "last_order_between_days",</w:t>
      </w:r>
    </w:p>
    <w:p w:rsidR="00000000" w:rsidDel="00000000" w:rsidP="00000000" w:rsidRDefault="00000000" w:rsidRPr="00000000" w14:paraId="0000071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"min_days": 31,</w:t>
      </w:r>
    </w:p>
    <w:p w:rsidR="00000000" w:rsidDel="00000000" w:rsidP="00000000" w:rsidRDefault="00000000" w:rsidRPr="00000000" w14:paraId="0000071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"max_days": 90,</w:t>
      </w:r>
    </w:p>
    <w:p w:rsidR="00000000" w:rsidDel="00000000" w:rsidP="00000000" w:rsidRDefault="00000000" w:rsidRPr="00000000" w14:paraId="0000071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"mutual_group": "lifecycle",</w:t>
      </w:r>
    </w:p>
    <w:p w:rsidR="00000000" w:rsidDel="00000000" w:rsidP="00000000" w:rsidRDefault="00000000" w:rsidRPr="00000000" w14:paraId="0000071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"exclusive_group": true</w:t>
      </w:r>
    </w:p>
    <w:p w:rsidR="00000000" w:rsidDel="00000000" w:rsidP="00000000" w:rsidRDefault="00000000" w:rsidRPr="00000000" w14:paraId="0000071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mkat6lcbveqw" w:id="206"/>
      <w:bookmarkEnd w:id="20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4) </w:t>
      </w:r>
      <w:r w:rsidDel="00000000" w:rsidR="00000000" w:rsidRPr="00000000">
        <w:rPr>
          <w:b w:val="1"/>
          <w:sz w:val="46"/>
          <w:szCs w:val="46"/>
          <w:rtl w:val="1"/>
        </w:rPr>
        <w:t xml:space="preserve">منطق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الاحتساب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والتحديث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Jobs</w:t>
      </w:r>
      <w:r w:rsidDel="00000000" w:rsidR="00000000" w:rsidRPr="00000000">
        <w:rPr>
          <w:b w:val="1"/>
          <w:sz w:val="46"/>
          <w:szCs w:val="46"/>
          <w:rtl w:val="0"/>
        </w:rPr>
        <w:t xml:space="preserve"> &amp; </w:t>
      </w:r>
      <w:r w:rsidDel="00000000" w:rsidR="00000000" w:rsidRPr="00000000">
        <w:rPr>
          <w:b w:val="1"/>
          <w:sz w:val="46"/>
          <w:szCs w:val="46"/>
          <w:rtl w:val="0"/>
        </w:rPr>
        <w:t xml:space="preserve">Triggers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71C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دفعة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Batch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BigQuery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71D">
      <w:pPr>
        <w:numPr>
          <w:ilvl w:val="0"/>
          <w:numId w:val="15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dim_user_metrics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مصادر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events</w:t>
      </w:r>
      <w:r w:rsidDel="00000000" w:rsidR="00000000" w:rsidRPr="00000000">
        <w:rPr>
          <w:rtl w:val="0"/>
        </w:rPr>
        <w:t xml:space="preserve"> (sessions, add_to_cart, begin_checkout).</w:t>
      </w:r>
    </w:p>
    <w:p w:rsidR="00000000" w:rsidDel="00000000" w:rsidP="00000000" w:rsidRDefault="00000000" w:rsidRPr="00000000" w14:paraId="0000071E">
      <w:pPr>
        <w:numPr>
          <w:ilvl w:val="0"/>
          <w:numId w:val="15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توليد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عضوية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1F">
      <w:pPr>
        <w:numPr>
          <w:ilvl w:val="1"/>
          <w:numId w:val="15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last_order_ts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20">
      <w:pPr>
        <w:numPr>
          <w:ilvl w:val="1"/>
          <w:numId w:val="15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revenue_lifetime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aov_90d</w:t>
      </w:r>
      <w:r w:rsidDel="00000000" w:rsidR="00000000" w:rsidRPr="00000000">
        <w:rPr>
          <w:rtl w:val="0"/>
        </w:rPr>
        <w:t xml:space="preserve">, percentiles.</w:t>
      </w:r>
    </w:p>
    <w:p w:rsidR="00000000" w:rsidDel="00000000" w:rsidP="00000000" w:rsidRDefault="00000000" w:rsidRPr="00000000" w14:paraId="00000721">
      <w:pPr>
        <w:numPr>
          <w:ilvl w:val="1"/>
          <w:numId w:val="150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الجودة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returns_rate_90d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cod_risk_score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coupon_usage_rate_180d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2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لحظي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Streaming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Near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real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723">
      <w:pPr>
        <w:numPr>
          <w:ilvl w:val="0"/>
          <w:numId w:val="48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24">
      <w:pPr>
        <w:numPr>
          <w:ilvl w:val="1"/>
          <w:numId w:val="48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add_to_cart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إدراج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CART_ABANDONER_24H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ttl_hours=24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725">
      <w:pPr>
        <w:numPr>
          <w:ilvl w:val="1"/>
          <w:numId w:val="48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begin_checkout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إدراج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CHECKOUT_ABANDONER_6H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26">
      <w:pPr>
        <w:numPr>
          <w:ilvl w:val="1"/>
          <w:numId w:val="48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1"/>
        </w:rPr>
        <w:t xml:space="preserve">إخراج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شرائح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مهجور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27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قواعد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الدخول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الخروج</w:t>
      </w:r>
    </w:p>
    <w:p w:rsidR="00000000" w:rsidDel="00000000" w:rsidP="00000000" w:rsidRDefault="00000000" w:rsidRPr="00000000" w14:paraId="00000728">
      <w:pPr>
        <w:numPr>
          <w:ilvl w:val="0"/>
          <w:numId w:val="23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0"/>
        </w:rPr>
        <w:t xml:space="preserve">INSERT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29">
      <w:pPr>
        <w:numPr>
          <w:ilvl w:val="0"/>
          <w:numId w:val="23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 </w:t>
      </w: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status='inactive'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last_exit_ts=NOW()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2A">
      <w:pPr>
        <w:numPr>
          <w:ilvl w:val="0"/>
          <w:numId w:val="23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last_enter_ts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2B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7ltfuld1688k" w:id="207"/>
      <w:bookmarkEnd w:id="20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5) </w:t>
      </w:r>
      <w:r w:rsidDel="00000000" w:rsidR="00000000" w:rsidRPr="00000000">
        <w:rPr>
          <w:b w:val="1"/>
          <w:sz w:val="46"/>
          <w:szCs w:val="46"/>
          <w:rtl w:val="1"/>
        </w:rPr>
        <w:t xml:space="preserve">أمثلة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SQL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مختصرة</w:t>
      </w:r>
    </w:p>
    <w:p w:rsidR="00000000" w:rsidDel="00000000" w:rsidP="00000000" w:rsidRDefault="00000000" w:rsidRPr="00000000" w14:paraId="0000072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تحديد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DORMANT</w:t>
      </w:r>
      <w:r w:rsidDel="00000000" w:rsidR="00000000" w:rsidRPr="00000000">
        <w:rPr>
          <w:b w:val="1"/>
          <w:rtl w:val="0"/>
        </w:rPr>
        <w:t xml:space="preserve">_31_90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دفعة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يومية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72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افتراض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DATEDIFF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CURDATE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</w:t>
      </w:r>
    </w:p>
    <w:p w:rsidR="00000000" w:rsidDel="00000000" w:rsidP="00000000" w:rsidRDefault="00000000" w:rsidRPr="00000000" w14:paraId="0000072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segment_membership (user_id, segment_id, status, first_join_ts, last_enter_ts, evidence)</w:t>
      </w:r>
    </w:p>
    <w:p w:rsidR="00000000" w:rsidDel="00000000" w:rsidP="00000000" w:rsidRDefault="00000000" w:rsidRPr="00000000" w14:paraId="0000073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m.user_id, sc.segment_id, 'active', NOW(), NOW(),</w:t>
      </w:r>
    </w:p>
    <w:p w:rsidR="00000000" w:rsidDel="00000000" w:rsidP="00000000" w:rsidRDefault="00000000" w:rsidRPr="00000000" w14:paraId="0000073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JSON_OBJECT('days_since_last_order', DATEDIFF(CURDATE(), m.last_order_ts))</w:t>
      </w:r>
    </w:p>
    <w:p w:rsidR="00000000" w:rsidDel="00000000" w:rsidP="00000000" w:rsidRDefault="00000000" w:rsidRPr="00000000" w14:paraId="0000073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dim_user_metrics m</w:t>
      </w:r>
    </w:p>
    <w:p w:rsidR="00000000" w:rsidDel="00000000" w:rsidP="00000000" w:rsidRDefault="00000000" w:rsidRPr="00000000" w14:paraId="0000073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segment_catalog sc ON sc.code = 'DORMANT_31_90D' AND sc.is_active=1</w:t>
      </w:r>
    </w:p>
    <w:p w:rsidR="00000000" w:rsidDel="00000000" w:rsidP="00000000" w:rsidRDefault="00000000" w:rsidRPr="00000000" w14:paraId="0000073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m.last_order_ts IS NOT NULL</w:t>
      </w:r>
    </w:p>
    <w:p w:rsidR="00000000" w:rsidDel="00000000" w:rsidP="00000000" w:rsidRDefault="00000000" w:rsidRPr="00000000" w14:paraId="0000073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AND DATEDIFF(CURDATE(), m.last_order_ts) BETWEEN 31 AND 90</w:t>
      </w:r>
    </w:p>
    <w:p w:rsidR="00000000" w:rsidDel="00000000" w:rsidP="00000000" w:rsidRDefault="00000000" w:rsidRPr="00000000" w14:paraId="0000073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DUPLICATE KEY UPDATE</w:t>
      </w:r>
    </w:p>
    <w:p w:rsidR="00000000" w:rsidDel="00000000" w:rsidP="00000000" w:rsidRDefault="00000000" w:rsidRPr="00000000" w14:paraId="0000073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status='active',</w:t>
      </w:r>
    </w:p>
    <w:p w:rsidR="00000000" w:rsidDel="00000000" w:rsidP="00000000" w:rsidRDefault="00000000" w:rsidRPr="00000000" w14:paraId="0000073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last_enter_ts=VALUES(last_enter_ts),</w:t>
      </w:r>
    </w:p>
    <w:p w:rsidR="00000000" w:rsidDel="00000000" w:rsidP="00000000" w:rsidRDefault="00000000" w:rsidRPr="00000000" w14:paraId="0000073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evidence=VALUES(evidence),</w:t>
      </w:r>
    </w:p>
    <w:p w:rsidR="00000000" w:rsidDel="00000000" w:rsidP="00000000" w:rsidRDefault="00000000" w:rsidRPr="00000000" w14:paraId="0000073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updated_at=CURRENT_TIMESTAMP;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إخراج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CART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ABANDONER</w:t>
      </w:r>
      <w:r w:rsidDel="00000000" w:rsidR="00000000" w:rsidRPr="00000000">
        <w:rPr>
          <w:b w:val="1"/>
          <w:rtl w:val="0"/>
        </w:rPr>
        <w:t xml:space="preserve">_24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الشراء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لحظي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73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 segment_membership sm</w:t>
      </w:r>
    </w:p>
    <w:p w:rsidR="00000000" w:rsidDel="00000000" w:rsidP="00000000" w:rsidRDefault="00000000" w:rsidRPr="00000000" w14:paraId="0000073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segment_catalog sc ON sc.segment_id = sm.segment_id AND sc.code='CART_ABANDONER_24H'</w:t>
      </w:r>
    </w:p>
    <w:p w:rsidR="00000000" w:rsidDel="00000000" w:rsidP="00000000" w:rsidRDefault="00000000" w:rsidRPr="00000000" w14:paraId="0000073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sm.status='inactive', sm.last_exit_ts=NOW()</w:t>
      </w:r>
    </w:p>
    <w:p w:rsidR="00000000" w:rsidDel="00000000" w:rsidP="00000000" w:rsidRDefault="00000000" w:rsidRPr="00000000" w14:paraId="0000074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sm.user_id = ? AND sm.status='active';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VIP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Percentile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BigQuery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مؤقت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743">
      <w:pPr>
        <w:numPr>
          <w:ilvl w:val="0"/>
          <w:numId w:val="108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احسب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 </w:t>
      </w:r>
      <w:r w:rsidDel="00000000" w:rsidR="00000000" w:rsidRPr="00000000">
        <w:rPr>
          <w:rtl w:val="1"/>
        </w:rPr>
        <w:t xml:space="preserve">لإجمالي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4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segment_membership (...)</w:t>
      </w:r>
    </w:p>
    <w:p w:rsidR="00000000" w:rsidDel="00000000" w:rsidP="00000000" w:rsidRDefault="00000000" w:rsidRPr="00000000" w14:paraId="0000074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u.user_id, sc.segment_id, 'active', NOW(), NOW(),</w:t>
      </w:r>
    </w:p>
    <w:p w:rsidR="00000000" w:rsidDel="00000000" w:rsidP="00000000" w:rsidRDefault="00000000" w:rsidRPr="00000000" w14:paraId="0000074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JSON_OBJECT('revenue_lifetime', m.revenue_lifetime)</w:t>
      </w:r>
    </w:p>
    <w:p w:rsidR="00000000" w:rsidDel="00000000" w:rsidP="00000000" w:rsidRDefault="00000000" w:rsidRPr="00000000" w14:paraId="0000074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dim_user_metrics m</w:t>
      </w:r>
    </w:p>
    <w:p w:rsidR="00000000" w:rsidDel="00000000" w:rsidP="00000000" w:rsidRDefault="00000000" w:rsidRPr="00000000" w14:paraId="0000074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users u ON u.user_id = m.user_id</w:t>
      </w:r>
    </w:p>
    <w:p w:rsidR="00000000" w:rsidDel="00000000" w:rsidP="00000000" w:rsidRDefault="00000000" w:rsidRPr="00000000" w14:paraId="0000074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segment_catalog sc ON sc.code='VIP' AND sc.is_active=1</w:t>
      </w:r>
    </w:p>
    <w:p w:rsidR="00000000" w:rsidDel="00000000" w:rsidP="00000000" w:rsidRDefault="00000000" w:rsidRPr="00000000" w14:paraId="0000074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m.revenue_lifetime &gt;= @p95_revenue</w:t>
      </w:r>
    </w:p>
    <w:p w:rsidR="00000000" w:rsidDel="00000000" w:rsidP="00000000" w:rsidRDefault="00000000" w:rsidRPr="00000000" w14:paraId="0000074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DUPLICATE KEY UPDATE status='active', last_enter_ts=NOW();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تنظيف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الشرائح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منتهية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الصلاحية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TTL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74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 segment_membership sm</w:t>
      </w:r>
    </w:p>
    <w:p w:rsidR="00000000" w:rsidDel="00000000" w:rsidP="00000000" w:rsidRDefault="00000000" w:rsidRPr="00000000" w14:paraId="0000074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segment_catalog sc ON sc.segment_id=sm.segment_id</w:t>
      </w:r>
    </w:p>
    <w:p w:rsidR="00000000" w:rsidDel="00000000" w:rsidP="00000000" w:rsidRDefault="00000000" w:rsidRPr="00000000" w14:paraId="0000075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sm.status='inactive', sm.last_exit_ts=NOW()</w:t>
      </w:r>
    </w:p>
    <w:p w:rsidR="00000000" w:rsidDel="00000000" w:rsidP="00000000" w:rsidRDefault="00000000" w:rsidRPr="00000000" w14:paraId="0000075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sm.status='active'</w:t>
      </w:r>
    </w:p>
    <w:p w:rsidR="00000000" w:rsidDel="00000000" w:rsidP="00000000" w:rsidRDefault="00000000" w:rsidRPr="00000000" w14:paraId="0000075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AND sc.ttl_hours IS NOT NULL</w:t>
      </w:r>
    </w:p>
    <w:p w:rsidR="00000000" w:rsidDel="00000000" w:rsidP="00000000" w:rsidRDefault="00000000" w:rsidRPr="00000000" w14:paraId="0000075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AND sm.last_enter_ts &lt; (NOW() - INTERVAL sc.ttl_hours HOUR);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la30ddhc88l2" w:id="208"/>
      <w:bookmarkEnd w:id="20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6) </w:t>
      </w:r>
      <w:r w:rsidDel="00000000" w:rsidR="00000000" w:rsidRPr="00000000">
        <w:rPr>
          <w:b w:val="1"/>
          <w:sz w:val="46"/>
          <w:szCs w:val="46"/>
          <w:rtl w:val="1"/>
        </w:rPr>
        <w:t xml:space="preserve">عرض</w:t>
      </w:r>
      <w:r w:rsidDel="00000000" w:rsidR="00000000" w:rsidRPr="00000000">
        <w:rPr>
          <w:b w:val="1"/>
          <w:sz w:val="46"/>
          <w:szCs w:val="46"/>
          <w:rtl w:val="1"/>
        </w:rPr>
        <w:t xml:space="preserve"> “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الشريحة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الأساسية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” (</w:t>
      </w:r>
      <w:r w:rsidDel="00000000" w:rsidR="00000000" w:rsidRPr="00000000">
        <w:rPr>
          <w:b w:val="1"/>
          <w:sz w:val="46"/>
          <w:szCs w:val="46"/>
          <w:rtl w:val="0"/>
        </w:rPr>
        <w:t xml:space="preserve">View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اختياري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75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VIEW user_primary_segment AS</w:t>
      </w:r>
    </w:p>
    <w:p w:rsidR="00000000" w:rsidDel="00000000" w:rsidP="00000000" w:rsidRDefault="00000000" w:rsidRPr="00000000" w14:paraId="0000075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t.user_id, t.segment_id, t.code, t.name_ar, t.group_code</w:t>
      </w:r>
    </w:p>
    <w:p w:rsidR="00000000" w:rsidDel="00000000" w:rsidP="00000000" w:rsidRDefault="00000000" w:rsidRPr="00000000" w14:paraId="0000075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(</w:t>
      </w:r>
    </w:p>
    <w:p w:rsidR="00000000" w:rsidDel="00000000" w:rsidP="00000000" w:rsidRDefault="00000000" w:rsidRPr="00000000" w14:paraId="0000075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 sm.user_id, sm.segment_id, sc.code, sc.name_ar, sc.group_code,</w:t>
      </w:r>
    </w:p>
    <w:p w:rsidR="00000000" w:rsidDel="00000000" w:rsidP="00000000" w:rsidRDefault="00000000" w:rsidRPr="00000000" w14:paraId="0000075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ROW_NUMBER() OVER (PARTITION BY sm.user_id ORDER BY</w:t>
      </w:r>
    </w:p>
    <w:p w:rsidR="00000000" w:rsidDel="00000000" w:rsidP="00000000" w:rsidRDefault="00000000" w:rsidRPr="00000000" w14:paraId="0000075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,  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أعط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ِ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أولوية</w:t>
      </w:r>
    </w:p>
    <w:p w:rsidR="00000000" w:rsidDel="00000000" w:rsidP="00000000" w:rsidRDefault="00000000" w:rsidRPr="00000000" w14:paraId="0000075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sc.priority ASC, sm.last_enter_ts DESC) AS rn</w:t>
      </w:r>
    </w:p>
    <w:p w:rsidR="00000000" w:rsidDel="00000000" w:rsidP="00000000" w:rsidRDefault="00000000" w:rsidRPr="00000000" w14:paraId="0000075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segment_membership sm</w:t>
      </w:r>
    </w:p>
    <w:p w:rsidR="00000000" w:rsidDel="00000000" w:rsidP="00000000" w:rsidRDefault="00000000" w:rsidRPr="00000000" w14:paraId="0000075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JOIN segment_catalog sc ON sc.segment_id=sm.segment_id</w:t>
      </w:r>
    </w:p>
    <w:p w:rsidR="00000000" w:rsidDel="00000000" w:rsidP="00000000" w:rsidRDefault="00000000" w:rsidRPr="00000000" w14:paraId="0000076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WHERE sm.status='active'</w:t>
      </w:r>
    </w:p>
    <w:p w:rsidR="00000000" w:rsidDel="00000000" w:rsidP="00000000" w:rsidRDefault="00000000" w:rsidRPr="00000000" w14:paraId="0000076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 t</w:t>
      </w:r>
    </w:p>
    <w:p w:rsidR="00000000" w:rsidDel="00000000" w:rsidP="00000000" w:rsidRDefault="00000000" w:rsidRPr="00000000" w14:paraId="0000076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t.rn=1;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y9k07of1fikl" w:id="209"/>
      <w:bookmarkEnd w:id="20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7) </w:t>
      </w:r>
      <w:r w:rsidDel="00000000" w:rsidR="00000000" w:rsidRPr="00000000">
        <w:rPr>
          <w:b w:val="1"/>
          <w:sz w:val="46"/>
          <w:szCs w:val="46"/>
          <w:rtl w:val="1"/>
        </w:rPr>
        <w:t xml:space="preserve">ربط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الشرائح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بالاستخدامات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قواعد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إرسال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مبنية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على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الشرائح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766">
      <w:pPr>
        <w:numPr>
          <w:ilvl w:val="0"/>
          <w:numId w:val="48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CART_ABANDONER_24H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24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67">
      <w:pPr>
        <w:numPr>
          <w:ilvl w:val="0"/>
          <w:numId w:val="48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CHECKOUT_ABANDONER_6H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2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(6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24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COUPON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HUNTER</w:t>
      </w:r>
      <w:r w:rsidDel="00000000" w:rsidR="00000000" w:rsidRPr="00000000">
        <w:rPr>
          <w:rtl w:val="1"/>
        </w:rPr>
        <w:t xml:space="preserve">”).</w:t>
      </w:r>
    </w:p>
    <w:p w:rsidR="00000000" w:rsidDel="00000000" w:rsidP="00000000" w:rsidRDefault="00000000" w:rsidRPr="00000000" w14:paraId="00000768">
      <w:pPr>
        <w:numPr>
          <w:ilvl w:val="0"/>
          <w:numId w:val="48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مبكر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consents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69">
      <w:pPr>
        <w:numPr>
          <w:ilvl w:val="0"/>
          <w:numId w:val="48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DORMANT/CHURN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تنشيط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6A">
      <w:pPr>
        <w:numPr>
          <w:ilvl w:val="0"/>
          <w:numId w:val="48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COD_RISK_HIGH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6B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1"/>
        </w:rPr>
        <w:t xml:space="preserve">الموافقات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العضوية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send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6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9zh07e4r7id7" w:id="210"/>
      <w:bookmarkEnd w:id="2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8)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مراقبة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وجودة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البيانات</w:t>
      </w:r>
    </w:p>
    <w:p w:rsidR="00000000" w:rsidDel="00000000" w:rsidP="00000000" w:rsidRDefault="00000000" w:rsidRPr="00000000" w14:paraId="0000076E">
      <w:pPr>
        <w:numPr>
          <w:ilvl w:val="0"/>
          <w:numId w:val="4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التحويلات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الشرائح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overlap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البقاء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6F">
      <w:pPr>
        <w:numPr>
          <w:ilvl w:val="0"/>
          <w:numId w:val="4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مفاجئ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ABANDONER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LOST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70">
      <w:pPr>
        <w:numPr>
          <w:ilvl w:val="0"/>
          <w:numId w:val="4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71">
      <w:pPr>
        <w:numPr>
          <w:ilvl w:val="1"/>
          <w:numId w:val="4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↦ </w:t>
      </w:r>
      <w:r w:rsidDel="00000000" w:rsidR="00000000" w:rsidRPr="00000000">
        <w:rPr>
          <w:rtl w:val="1"/>
        </w:rPr>
        <w:t xml:space="preserve">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Abandoners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Lifecycle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72">
      <w:pPr>
        <w:numPr>
          <w:ilvl w:val="1"/>
          <w:numId w:val="4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73">
      <w:pPr>
        <w:numPr>
          <w:ilvl w:val="1"/>
          <w:numId w:val="4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TTL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7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qxqzd8grqp5n" w:id="211"/>
      <w:bookmarkEnd w:id="2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9)  </w:t>
      </w:r>
      <w:r w:rsidDel="00000000" w:rsidR="00000000" w:rsidRPr="00000000">
        <w:rPr>
          <w:b w:val="1"/>
          <w:sz w:val="46"/>
          <w:szCs w:val="46"/>
          <w:rtl w:val="1"/>
        </w:rPr>
        <w:t xml:space="preserve">تنفيذ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</w:p>
    <w:p w:rsidR="00000000" w:rsidDel="00000000" w:rsidP="00000000" w:rsidRDefault="00000000" w:rsidRPr="00000000" w14:paraId="00000776">
      <w:pPr>
        <w:numPr>
          <w:ilvl w:val="0"/>
          <w:numId w:val="38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وتعبئة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segment_catalog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criteria_json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77">
      <w:pPr>
        <w:numPr>
          <w:ilvl w:val="0"/>
          <w:numId w:val="38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dim_user_metrics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الشرائح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INSERT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UPSERT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EXIT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78">
      <w:pPr>
        <w:numPr>
          <w:ilvl w:val="0"/>
          <w:numId w:val="38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add_to_cart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begin_checkout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79">
      <w:pPr>
        <w:numPr>
          <w:ilvl w:val="0"/>
          <w:numId w:val="38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7A">
      <w:pPr>
        <w:numPr>
          <w:ilvl w:val="0"/>
          <w:numId w:val="38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الاستهداف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can_send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الموافقات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7B">
      <w:pPr>
        <w:numPr>
          <w:ilvl w:val="0"/>
          <w:numId w:val="38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الأحجام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البقاء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التداخل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7C">
      <w:pPr>
        <w:bidi w:val="1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v7n0o4n7eiuy" w:id="212"/>
      <w:bookmarkEnd w:id="2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التبويب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b w:val="1"/>
          <w:sz w:val="36"/>
          <w:szCs w:val="36"/>
          <w:rtl w:val="1"/>
        </w:rPr>
        <w:t xml:space="preserve">جعل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GA</w:t>
      </w:r>
      <w:r w:rsidDel="00000000" w:rsidR="00000000" w:rsidRPr="00000000">
        <w:rPr>
          <w:b w:val="1"/>
          <w:sz w:val="36"/>
          <w:szCs w:val="36"/>
          <w:rtl w:val="0"/>
        </w:rPr>
        <w:t xml:space="preserve">4/</w:t>
      </w:r>
      <w:r w:rsidDel="00000000" w:rsidR="00000000" w:rsidRPr="00000000">
        <w:rPr>
          <w:b w:val="1"/>
          <w:sz w:val="36"/>
          <w:szCs w:val="36"/>
          <w:rtl w:val="0"/>
        </w:rPr>
        <w:t xml:space="preserve">Firebase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يعر</w:t>
      </w:r>
      <w:r w:rsidDel="00000000" w:rsidR="00000000" w:rsidRPr="00000000">
        <w:rPr>
          <w:b w:val="1"/>
          <w:sz w:val="36"/>
          <w:szCs w:val="36"/>
          <w:rtl w:val="1"/>
        </w:rPr>
        <w:t xml:space="preserve">ّ</w:t>
      </w:r>
      <w:r w:rsidDel="00000000" w:rsidR="00000000" w:rsidRPr="00000000">
        <w:rPr>
          <w:b w:val="1"/>
          <w:sz w:val="36"/>
          <w:szCs w:val="36"/>
          <w:rtl w:val="1"/>
        </w:rPr>
        <w:t xml:space="preserve">فان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كل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الأحداث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باسم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مستخدم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واحد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موح</w:t>
      </w:r>
      <w:r w:rsidDel="00000000" w:rsidR="00000000" w:rsidRPr="00000000">
        <w:rPr>
          <w:b w:val="1"/>
          <w:sz w:val="36"/>
          <w:szCs w:val="36"/>
          <w:rtl w:val="1"/>
        </w:rPr>
        <w:t xml:space="preserve">ّ</w:t>
      </w:r>
      <w:r w:rsidDel="00000000" w:rsidR="00000000" w:rsidRPr="00000000">
        <w:rPr>
          <w:b w:val="1"/>
          <w:sz w:val="36"/>
          <w:szCs w:val="36"/>
          <w:rtl w:val="1"/>
        </w:rPr>
        <w:t xml:space="preserve">د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يساوي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معر</w:t>
      </w:r>
      <w:r w:rsidDel="00000000" w:rsidR="00000000" w:rsidRPr="00000000">
        <w:rPr>
          <w:b w:val="1"/>
          <w:sz w:val="36"/>
          <w:szCs w:val="36"/>
          <w:rtl w:val="1"/>
        </w:rPr>
        <w:t xml:space="preserve">ّ</w:t>
      </w:r>
      <w:r w:rsidDel="00000000" w:rsidR="00000000" w:rsidRPr="00000000">
        <w:rPr>
          <w:b w:val="1"/>
          <w:sz w:val="36"/>
          <w:szCs w:val="36"/>
          <w:rtl w:val="1"/>
        </w:rPr>
        <w:t xml:space="preserve">ف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العميل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في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قاعدة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6"/>
          <w:szCs w:val="36"/>
          <w:rtl w:val="0"/>
        </w:rPr>
        <w:t xml:space="preserve">users.id</w:t>
      </w:r>
      <w:r w:rsidDel="00000000" w:rsidR="00000000" w:rsidRPr="00000000">
        <w:rPr>
          <w:b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7F">
      <w:pPr>
        <w:numPr>
          <w:ilvl w:val="0"/>
          <w:numId w:val="42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ضيف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مسج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mapping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80">
      <w:pPr>
        <w:numPr>
          <w:ilvl w:val="0"/>
          <w:numId w:val="42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بريد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هاتف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81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9zwm8kbu8okc" w:id="213"/>
      <w:bookmarkEnd w:id="2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2)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المعايير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Standards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783">
      <w:pPr>
        <w:numPr>
          <w:ilvl w:val="0"/>
          <w:numId w:val="9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صيغة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GA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حساس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U123456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UUID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84">
      <w:pPr>
        <w:numPr>
          <w:ilvl w:val="1"/>
          <w:numId w:val="9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5">
      <w:pPr>
        <w:numPr>
          <w:ilvl w:val="1"/>
          <w:numId w:val="9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6">
      <w:pPr>
        <w:numPr>
          <w:ilvl w:val="0"/>
          <w:numId w:val="9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وقت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التعيين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87">
      <w:pPr>
        <w:numPr>
          <w:ilvl w:val="1"/>
          <w:numId w:val="9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يعي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نجاح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تسجيل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الدخول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التسجيل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8">
      <w:pPr>
        <w:numPr>
          <w:ilvl w:val="1"/>
          <w:numId w:val="9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تسجيل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الخروج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89">
      <w:pPr>
        <w:numPr>
          <w:ilvl w:val="0"/>
          <w:numId w:val="9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الأحداث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تسجيل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الدخول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user_pseudo_id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8A">
      <w:pPr>
        <w:numPr>
          <w:ilvl w:val="0"/>
          <w:numId w:val="9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الخصوصية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تجزئة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SHA</w:t>
      </w:r>
      <w:r w:rsidDel="00000000" w:rsidR="00000000" w:rsidRPr="00000000">
        <w:rPr>
          <w:b w:val="1"/>
          <w:rtl w:val="0"/>
        </w:rPr>
        <w:t xml:space="preserve">-256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لبريد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هاتف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8B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po9hv6c98m1o" w:id="214"/>
      <w:bookmarkEnd w:id="2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3) </w:t>
      </w:r>
      <w:r w:rsidDel="00000000" w:rsidR="00000000" w:rsidRPr="00000000">
        <w:rPr>
          <w:b w:val="1"/>
          <w:sz w:val="46"/>
          <w:szCs w:val="46"/>
          <w:rtl w:val="1"/>
        </w:rPr>
        <w:t xml:space="preserve">تعديلات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قاعدة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البيانات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اختيارية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لكن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موصى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بها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78D">
      <w:pPr>
        <w:numPr>
          <w:ilvl w:val="0"/>
          <w:numId w:val="40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8E">
      <w:pPr>
        <w:numPr>
          <w:ilvl w:val="1"/>
          <w:numId w:val="40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ga_app_instance_id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(64)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Measurement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Protocol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8F">
      <w:pPr>
        <w:numPr>
          <w:ilvl w:val="0"/>
          <w:numId w:val="40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90">
      <w:pPr>
        <w:numPr>
          <w:ilvl w:val="1"/>
          <w:numId w:val="40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ga_user_id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1"/>
        </w:rPr>
        <w:t xml:space="preserve">(64)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91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ga_user_id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ga_user_id = 'U' || users.id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9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88g62l79vue8" w:id="215"/>
      <w:bookmarkEnd w:id="2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4) </w:t>
      </w:r>
      <w:r w:rsidDel="00000000" w:rsidR="00000000" w:rsidRPr="00000000">
        <w:rPr>
          <w:b w:val="1"/>
          <w:sz w:val="46"/>
          <w:szCs w:val="46"/>
          <w:rtl w:val="1"/>
        </w:rPr>
        <w:t xml:space="preserve">تطبيق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Flutter</w:t>
      </w:r>
      <w:r w:rsidDel="00000000" w:rsidR="00000000" w:rsidRPr="00000000">
        <w:rPr>
          <w:b w:val="1"/>
          <w:sz w:val="46"/>
          <w:szCs w:val="46"/>
          <w:rtl w:val="0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Firebase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Analytics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79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66nmskjzedwf" w:id="216"/>
      <w:bookmarkEnd w:id="2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4.1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</w:t>
      </w:r>
      <w:r w:rsidDel="00000000" w:rsidR="00000000" w:rsidRPr="00000000">
        <w:rPr>
          <w:b w:val="1"/>
          <w:sz w:val="34"/>
          <w:szCs w:val="34"/>
          <w:rtl w:val="1"/>
        </w:rPr>
        <w:t xml:space="preserve">ِ</w:t>
      </w:r>
      <w:r w:rsidDel="00000000" w:rsidR="00000000" w:rsidRPr="00000000">
        <w:rPr>
          <w:b w:val="1"/>
          <w:sz w:val="34"/>
          <w:szCs w:val="34"/>
          <w:rtl w:val="1"/>
        </w:rPr>
        <w:t xml:space="preserve">زم</w:t>
      </w:r>
    </w:p>
    <w:p w:rsidR="00000000" w:rsidDel="00000000" w:rsidP="00000000" w:rsidRDefault="00000000" w:rsidRPr="00000000" w14:paraId="00000795">
      <w:pPr>
        <w:numPr>
          <w:ilvl w:val="0"/>
          <w:numId w:val="52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firebase_core</w:t>
      </w:r>
    </w:p>
    <w:p w:rsidR="00000000" w:rsidDel="00000000" w:rsidP="00000000" w:rsidRDefault="00000000" w:rsidRPr="00000000" w14:paraId="00000796">
      <w:pPr>
        <w:numPr>
          <w:ilvl w:val="0"/>
          <w:numId w:val="5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firebase_analytics</w:t>
      </w:r>
    </w:p>
    <w:p w:rsidR="00000000" w:rsidDel="00000000" w:rsidP="00000000" w:rsidRDefault="00000000" w:rsidRPr="00000000" w14:paraId="00000797">
      <w:pPr>
        <w:numPr>
          <w:ilvl w:val="0"/>
          <w:numId w:val="52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firebase_auth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</w:p>
    <w:p w:rsidR="00000000" w:rsidDel="00000000" w:rsidP="00000000" w:rsidRDefault="00000000" w:rsidRPr="00000000" w14:paraId="0000079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gq9pbpocon8a" w:id="217"/>
      <w:bookmarkEnd w:id="21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4.2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التهيئة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الأساسية</w:t>
      </w:r>
    </w:p>
    <w:p w:rsidR="00000000" w:rsidDel="00000000" w:rsidP="00000000" w:rsidRDefault="00000000" w:rsidRPr="00000000" w14:paraId="00000799">
      <w:pPr>
        <w:numPr>
          <w:ilvl w:val="0"/>
          <w:numId w:val="36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9A">
      <w:pPr>
        <w:numPr>
          <w:ilvl w:val="0"/>
          <w:numId w:val="36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الإذن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قتها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أبق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FirebaseAnalytics.instance.setAnalyticsCollectionEnabled(true);</w:t>
      </w:r>
    </w:p>
    <w:p w:rsidR="00000000" w:rsidDel="00000000" w:rsidP="00000000" w:rsidRDefault="00000000" w:rsidRPr="00000000" w14:paraId="0000079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trjxju3mktpn" w:id="218"/>
      <w:bookmarkEnd w:id="21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4.3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تعيين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عند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تسجيل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الدخول</w:t>
      </w:r>
    </w:p>
    <w:p w:rsidR="00000000" w:rsidDel="00000000" w:rsidP="00000000" w:rsidRDefault="00000000" w:rsidRPr="00000000" w14:paraId="0000079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'package:firebase_analytics/firebase_analytics.dart';</w:t>
      </w:r>
    </w:p>
    <w:p w:rsidR="00000000" w:rsidDel="00000000" w:rsidP="00000000" w:rsidRDefault="00000000" w:rsidRPr="00000000" w14:paraId="0000079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Future&lt;void&gt; onLogin(String internalUserId) async {</w:t>
      </w:r>
    </w:p>
    <w:p w:rsidR="00000000" w:rsidDel="00000000" w:rsidP="00000000" w:rsidRDefault="00000000" w:rsidRPr="00000000" w14:paraId="0000079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حو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ّ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معرف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إلى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اختياري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إضافة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بادئة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</w:t>
      </w:r>
    </w:p>
    <w:p w:rsidR="00000000" w:rsidDel="00000000" w:rsidP="00000000" w:rsidRDefault="00000000" w:rsidRPr="00000000" w14:paraId="000007A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final gaUserId = 'U$internalUserId';</w:t>
      </w:r>
    </w:p>
    <w:p w:rsidR="00000000" w:rsidDel="00000000" w:rsidP="00000000" w:rsidRDefault="00000000" w:rsidRPr="00000000" w14:paraId="000007A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// 1)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عي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ّ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على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Analytics</w:t>
      </w:r>
    </w:p>
    <w:p w:rsidR="00000000" w:rsidDel="00000000" w:rsidP="00000000" w:rsidRDefault="00000000" w:rsidRPr="00000000" w14:paraId="000007A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await FirebaseAnalytics.instance.setUserId(id: gaUserId);</w:t>
      </w:r>
    </w:p>
    <w:p w:rsidR="00000000" w:rsidDel="00000000" w:rsidP="00000000" w:rsidRDefault="00000000" w:rsidRPr="00000000" w14:paraId="000007A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// 2)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خصائص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قياسية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اختياري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لكنها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مفيدة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للتقارير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</w:t>
      </w:r>
    </w:p>
    <w:p w:rsidR="00000000" w:rsidDel="00000000" w:rsidP="00000000" w:rsidRDefault="00000000" w:rsidRPr="00000000" w14:paraId="000007A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await FirebaseAnalytics.instance.setUserProperty(name: 'app_role', value: 'customer');</w:t>
      </w:r>
    </w:p>
    <w:p w:rsidR="00000000" w:rsidDel="00000000" w:rsidP="00000000" w:rsidRDefault="00000000" w:rsidRPr="00000000" w14:paraId="000007A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await FirebaseAnalytics.instance.setUserProperty(name: 'market', value: 'YE');</w:t>
      </w:r>
    </w:p>
    <w:p w:rsidR="00000000" w:rsidDel="00000000" w:rsidP="00000000" w:rsidRDefault="00000000" w:rsidRPr="00000000" w14:paraId="000007A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// 3)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أرسل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حدث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اختياري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</w:t>
      </w:r>
    </w:p>
    <w:p w:rsidR="00000000" w:rsidDel="00000000" w:rsidP="00000000" w:rsidRDefault="00000000" w:rsidRPr="00000000" w14:paraId="000007A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FirebaseAnalytics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logLogin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loginMethod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');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أو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otp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', 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social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'</w:t>
      </w:r>
    </w:p>
    <w:p w:rsidR="00000000" w:rsidDel="00000000" w:rsidP="00000000" w:rsidRDefault="00000000" w:rsidRPr="00000000" w14:paraId="000007A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3cp9lf1klrvf" w:id="219"/>
      <w:bookmarkEnd w:id="2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4.4 </w:t>
      </w:r>
      <w:r w:rsidDel="00000000" w:rsidR="00000000" w:rsidRPr="00000000">
        <w:rPr>
          <w:b w:val="1"/>
          <w:sz w:val="34"/>
          <w:szCs w:val="34"/>
          <w:rtl w:val="1"/>
        </w:rPr>
        <w:t xml:space="preserve">إزالة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عند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تسجيل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الخروج</w:t>
      </w:r>
    </w:p>
    <w:p w:rsidR="00000000" w:rsidDel="00000000" w:rsidP="00000000" w:rsidRDefault="00000000" w:rsidRPr="00000000" w14:paraId="000007A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Future&lt;void&gt; onLogout() async {</w:t>
      </w:r>
    </w:p>
    <w:p w:rsidR="00000000" w:rsidDel="00000000" w:rsidP="00000000" w:rsidRDefault="00000000" w:rsidRPr="00000000" w14:paraId="000007A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يزيل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الربط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بالمستخدم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الحالي</w:t>
      </w:r>
    </w:p>
    <w:p w:rsidR="00000000" w:rsidDel="00000000" w:rsidP="00000000" w:rsidRDefault="00000000" w:rsidRPr="00000000" w14:paraId="000007B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await FirebaseAnalytics.instance.setUserId(id: null);</w:t>
      </w:r>
    </w:p>
    <w:p w:rsidR="00000000" w:rsidDel="00000000" w:rsidP="00000000" w:rsidRDefault="00000000" w:rsidRPr="00000000" w14:paraId="000007B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مستحسن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لمسح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الوسوم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المرتبطة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بالمستخدم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السابق</w:t>
      </w:r>
    </w:p>
    <w:p w:rsidR="00000000" w:rsidDel="00000000" w:rsidP="00000000" w:rsidRDefault="00000000" w:rsidRPr="00000000" w14:paraId="000007B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await FirebaseAnalytics.instance.resetAnalyticsData();</w:t>
      </w:r>
    </w:p>
    <w:p w:rsidR="00000000" w:rsidDel="00000000" w:rsidP="00000000" w:rsidRDefault="00000000" w:rsidRPr="00000000" w14:paraId="000007B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611f0fcn73fu" w:id="220"/>
      <w:bookmarkEnd w:id="22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4.5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أفضل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ممارسات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إضافية</w:t>
      </w:r>
    </w:p>
    <w:p w:rsidR="00000000" w:rsidDel="00000000" w:rsidP="00000000" w:rsidRDefault="00000000" w:rsidRPr="00000000" w14:paraId="000007B7">
      <w:pPr>
        <w:numPr>
          <w:ilvl w:val="0"/>
          <w:numId w:val="23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تعي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التأكد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نجاح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التوثيق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B8">
      <w:pPr>
        <w:numPr>
          <w:ilvl w:val="0"/>
          <w:numId w:val="23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سمحت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onLogout()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onLogin()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B9">
      <w:pPr>
        <w:numPr>
          <w:ilvl w:val="0"/>
          <w:numId w:val="23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مواصفاتك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onLogin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/v1/devices/associate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B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zd51aehmhuk4" w:id="221"/>
      <w:bookmarkEnd w:id="22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5)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الويب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إن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</w:t>
      </w:r>
      <w:r w:rsidDel="00000000" w:rsidR="00000000" w:rsidRPr="00000000">
        <w:rPr>
          <w:b w:val="1"/>
          <w:sz w:val="46"/>
          <w:szCs w:val="46"/>
          <w:rtl w:val="1"/>
        </w:rPr>
        <w:t xml:space="preserve">ُ</w:t>
      </w:r>
      <w:r w:rsidDel="00000000" w:rsidR="00000000" w:rsidRPr="00000000">
        <w:rPr>
          <w:b w:val="1"/>
          <w:sz w:val="46"/>
          <w:szCs w:val="46"/>
          <w:rtl w:val="1"/>
        </w:rPr>
        <w:t xml:space="preserve">جد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WebView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موقع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7BC">
      <w:pPr>
        <w:numPr>
          <w:ilvl w:val="0"/>
          <w:numId w:val="249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gtag.js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B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</w:p>
    <w:p w:rsidR="00000000" w:rsidDel="00000000" w:rsidP="00000000" w:rsidRDefault="00000000" w:rsidRPr="00000000" w14:paraId="000007B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بعد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نجاح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تسجيل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الدخول</w:t>
      </w:r>
    </w:p>
    <w:p w:rsidR="00000000" w:rsidDel="00000000" w:rsidP="00000000" w:rsidRDefault="00000000" w:rsidRPr="00000000" w14:paraId="000007B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gtag('config', 'G-XXXXXXX', {</w:t>
      </w:r>
    </w:p>
    <w:p w:rsidR="00000000" w:rsidDel="00000000" w:rsidP="00000000" w:rsidRDefault="00000000" w:rsidRPr="00000000" w14:paraId="000007C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': 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123456'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نفس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صيغة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التطبيق</w:t>
      </w:r>
    </w:p>
    <w:p w:rsidR="00000000" w:rsidDel="00000000" w:rsidP="00000000" w:rsidRDefault="00000000" w:rsidRPr="00000000" w14:paraId="000007C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7C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لتعيين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خصائص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مستخدم</w:t>
      </w:r>
    </w:p>
    <w:p w:rsidR="00000000" w:rsidDel="00000000" w:rsidP="00000000" w:rsidRDefault="00000000" w:rsidRPr="00000000" w14:paraId="000007C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gtag('set', 'user_properties', {</w:t>
      </w:r>
    </w:p>
    <w:p w:rsidR="00000000" w:rsidDel="00000000" w:rsidP="00000000" w:rsidRDefault="00000000" w:rsidRPr="00000000" w14:paraId="000007C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app_role: 'customer',</w:t>
      </w:r>
    </w:p>
    <w:p w:rsidR="00000000" w:rsidDel="00000000" w:rsidP="00000000" w:rsidRDefault="00000000" w:rsidRPr="00000000" w14:paraId="000007C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market: 'YE'</w:t>
      </w:r>
    </w:p>
    <w:p w:rsidR="00000000" w:rsidDel="00000000" w:rsidP="00000000" w:rsidRDefault="00000000" w:rsidRPr="00000000" w14:paraId="000007C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7C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عند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تسجيل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الخروج</w:t>
      </w:r>
    </w:p>
    <w:p w:rsidR="00000000" w:rsidDel="00000000" w:rsidP="00000000" w:rsidRDefault="00000000" w:rsidRPr="00000000" w14:paraId="000007C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4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لا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يوف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ّ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ر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"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مباشر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عبر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gtag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لكن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بد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ّ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لي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إلى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عبر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إعادة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بدون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</w:p>
    <w:p w:rsidR="00000000" w:rsidDel="00000000" w:rsidP="00000000" w:rsidRDefault="00000000" w:rsidRPr="00000000" w14:paraId="000007C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gtag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', 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XXXXXXX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');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بدون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</w:p>
    <w:p w:rsidR="00000000" w:rsidDel="00000000" w:rsidP="00000000" w:rsidRDefault="00000000" w:rsidRPr="00000000" w14:paraId="000007C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&lt;/script&gt;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تدفق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مشترك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احرصي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وموح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SSO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القنوات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CF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919elody3tg0" w:id="222"/>
      <w:bookmarkEnd w:id="22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6)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الخادم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Measurement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Protocol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v</w:t>
      </w:r>
      <w:r w:rsidDel="00000000" w:rsidR="00000000" w:rsidRPr="00000000">
        <w:rPr>
          <w:b w:val="1"/>
          <w:sz w:val="46"/>
          <w:szCs w:val="46"/>
          <w:rtl w:val="1"/>
        </w:rPr>
        <w:t xml:space="preserve">2) — </w:t>
      </w:r>
      <w:r w:rsidDel="00000000" w:rsidR="00000000" w:rsidRPr="00000000">
        <w:rPr>
          <w:b w:val="1"/>
          <w:sz w:val="46"/>
          <w:szCs w:val="46"/>
          <w:rtl w:val="1"/>
        </w:rPr>
        <w:t xml:space="preserve">اختياري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متقد</w:t>
      </w:r>
      <w:r w:rsidDel="00000000" w:rsidR="00000000" w:rsidRPr="00000000">
        <w:rPr>
          <w:b w:val="1"/>
          <w:sz w:val="46"/>
          <w:szCs w:val="46"/>
          <w:rtl w:val="1"/>
        </w:rPr>
        <w:t xml:space="preserve">ّ</w:t>
      </w:r>
      <w:r w:rsidDel="00000000" w:rsidR="00000000" w:rsidRPr="00000000">
        <w:rPr>
          <w:b w:val="1"/>
          <w:sz w:val="46"/>
          <w:szCs w:val="46"/>
          <w:rtl w:val="1"/>
        </w:rPr>
        <w:t xml:space="preserve">م</w:t>
      </w:r>
    </w:p>
    <w:p w:rsidR="00000000" w:rsidDel="00000000" w:rsidP="00000000" w:rsidRDefault="00000000" w:rsidRPr="00000000" w14:paraId="000007D1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استخدمه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سترسلين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أحداث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خادمية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وتريدين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والجلسة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D2">
      <w:pPr>
        <w:numPr>
          <w:ilvl w:val="0"/>
          <w:numId w:val="22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تطبيقات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الموبايل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app_instance_id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نفس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D3">
      <w:pPr>
        <w:numPr>
          <w:ilvl w:val="1"/>
          <w:numId w:val="22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خز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ga_app_instance_id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D4">
      <w:pPr>
        <w:numPr>
          <w:ilvl w:val="1"/>
          <w:numId w:val="22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حم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app_instance_id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وارسليها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لسيرفرك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D5">
      <w:pPr>
        <w:numPr>
          <w:ilvl w:val="0"/>
          <w:numId w:val="22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الويب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_ga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نفس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D6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هيكل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مبس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7D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7D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"api_secret": "XXXX",</w:t>
      </w:r>
    </w:p>
    <w:p w:rsidR="00000000" w:rsidDel="00000000" w:rsidP="00000000" w:rsidRDefault="00000000" w:rsidRPr="00000000" w14:paraId="000007D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"measurement_id": "G-XXXX",</w:t>
      </w:r>
    </w:p>
    <w:p w:rsidR="00000000" w:rsidDel="00000000" w:rsidP="00000000" w:rsidRDefault="00000000" w:rsidRPr="00000000" w14:paraId="000007D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": "1:123: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", 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لمسارات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التطبيقات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/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الويب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حسب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نوع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الحدث</w:t>
      </w:r>
    </w:p>
    <w:p w:rsidR="00000000" w:rsidDel="00000000" w:rsidP="00000000" w:rsidRDefault="00000000" w:rsidRPr="00000000" w14:paraId="000007D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"user_id": "U123456",</w:t>
      </w:r>
    </w:p>
    <w:p w:rsidR="00000000" w:rsidDel="00000000" w:rsidP="00000000" w:rsidRDefault="00000000" w:rsidRPr="00000000" w14:paraId="000007D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"app_instance_id": "aaaaaaaa-bbbb-cccc-dddd-eeeeeeeeeeee",</w:t>
      </w:r>
    </w:p>
    <w:p w:rsidR="00000000" w:rsidDel="00000000" w:rsidP="00000000" w:rsidRDefault="00000000" w:rsidRPr="00000000" w14:paraId="000007D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"events": [{</w:t>
      </w:r>
    </w:p>
    <w:p w:rsidR="00000000" w:rsidDel="00000000" w:rsidP="00000000" w:rsidRDefault="00000000" w:rsidRPr="00000000" w14:paraId="000007D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"name": "purchase_server",</w:t>
      </w:r>
    </w:p>
    <w:p w:rsidR="00000000" w:rsidDel="00000000" w:rsidP="00000000" w:rsidRDefault="00000000" w:rsidRPr="00000000" w14:paraId="000007D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"params": {</w:t>
      </w:r>
    </w:p>
    <w:p w:rsidR="00000000" w:rsidDel="00000000" w:rsidP="00000000" w:rsidRDefault="00000000" w:rsidRPr="00000000" w14:paraId="000007E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"value": 25000,</w:t>
      </w:r>
    </w:p>
    <w:p w:rsidR="00000000" w:rsidDel="00000000" w:rsidP="00000000" w:rsidRDefault="00000000" w:rsidRPr="00000000" w14:paraId="000007E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"currency": "YER",</w:t>
      </w:r>
    </w:p>
    <w:p w:rsidR="00000000" w:rsidDel="00000000" w:rsidP="00000000" w:rsidRDefault="00000000" w:rsidRPr="00000000" w14:paraId="000007E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"transaction_id": "ORD-9876"</w:t>
      </w:r>
    </w:p>
    <w:p w:rsidR="00000000" w:rsidDel="00000000" w:rsidP="00000000" w:rsidRDefault="00000000" w:rsidRPr="00000000" w14:paraId="000007E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E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}]</w:t>
      </w:r>
    </w:p>
    <w:p w:rsidR="00000000" w:rsidDel="00000000" w:rsidP="00000000" w:rsidRDefault="00000000" w:rsidRPr="00000000" w14:paraId="000007E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1"/>
        </w:rPr>
        <w:t xml:space="preserve">مهم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الازدواج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event_id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timestamp_micros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dedup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E8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3k9uquqd6we9" w:id="223"/>
      <w:bookmarkEnd w:id="22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0"/>
        </w:rPr>
        <w:t xml:space="preserve">7) </w:t>
      </w:r>
      <w:r w:rsidDel="00000000" w:rsidR="00000000" w:rsidRPr="00000000">
        <w:rPr>
          <w:b w:val="1"/>
          <w:sz w:val="46"/>
          <w:szCs w:val="46"/>
          <w:rtl w:val="0"/>
        </w:rPr>
        <w:t xml:space="preserve">BigQuery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التوافق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وربط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التقارير</w:t>
      </w:r>
    </w:p>
    <w:p w:rsidR="00000000" w:rsidDel="00000000" w:rsidP="00000000" w:rsidRDefault="00000000" w:rsidRPr="00000000" w14:paraId="000007E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GA4 BigQuery Export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EB">
      <w:pPr>
        <w:numPr>
          <w:ilvl w:val="0"/>
          <w:numId w:val="30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ستجدي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EC">
      <w:pPr>
        <w:numPr>
          <w:ilvl w:val="1"/>
          <w:numId w:val="30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للسجل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ED">
      <w:pPr>
        <w:numPr>
          <w:ilvl w:val="1"/>
          <w:numId w:val="30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user_pseudo_id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التثبيت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7EE">
      <w:pPr>
        <w:numPr>
          <w:ilvl w:val="0"/>
          <w:numId w:val="30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7EF">
      <w:pPr>
        <w:numPr>
          <w:ilvl w:val="1"/>
          <w:numId w:val="30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اربطي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ga_user_id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7F0">
      <w:pPr>
        <w:numPr>
          <w:ilvl w:val="1"/>
          <w:numId w:val="30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احفظي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F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استعلام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تلخيص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مشتريات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7F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7F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user_id,</w:t>
      </w:r>
    </w:p>
    <w:p w:rsidR="00000000" w:rsidDel="00000000" w:rsidP="00000000" w:rsidRDefault="00000000" w:rsidRPr="00000000" w14:paraId="000007F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COUNTIF(event_name='purchase') AS purchases,</w:t>
      </w:r>
    </w:p>
    <w:p w:rsidR="00000000" w:rsidDel="00000000" w:rsidP="00000000" w:rsidRDefault="00000000" w:rsidRPr="00000000" w14:paraId="000007F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SUM(CAST(ep.value.int_value AS INT64)) FILTER (WHERE ep.key='value') AS total_value</w:t>
      </w:r>
    </w:p>
    <w:p w:rsidR="00000000" w:rsidDel="00000000" w:rsidP="00000000" w:rsidRDefault="00000000" w:rsidRPr="00000000" w14:paraId="000007F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`project.dataset.events_*`,</w:t>
      </w:r>
    </w:p>
    <w:p w:rsidR="00000000" w:rsidDel="00000000" w:rsidP="00000000" w:rsidRDefault="00000000" w:rsidRPr="00000000" w14:paraId="000007F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UNNEST(event_params) ep</w:t>
      </w:r>
    </w:p>
    <w:p w:rsidR="00000000" w:rsidDel="00000000" w:rsidP="00000000" w:rsidRDefault="00000000" w:rsidRPr="00000000" w14:paraId="000007F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user_id IS NOT NULL</w:t>
      </w:r>
    </w:p>
    <w:p w:rsidR="00000000" w:rsidDel="00000000" w:rsidP="00000000" w:rsidRDefault="00000000" w:rsidRPr="00000000" w14:paraId="000007F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user_id;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2vl7z7eafiki" w:id="224"/>
      <w:bookmarkEnd w:id="22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8)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التكامل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مع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مواصفاتك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السابقة</w:t>
      </w:r>
    </w:p>
    <w:p w:rsidR="00000000" w:rsidDel="00000000" w:rsidP="00000000" w:rsidRDefault="00000000" w:rsidRPr="00000000" w14:paraId="000007FD">
      <w:pPr>
        <w:numPr>
          <w:ilvl w:val="0"/>
          <w:numId w:val="25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FE">
      <w:pPr>
        <w:numPr>
          <w:ilvl w:val="1"/>
          <w:numId w:val="25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devices.associate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بالمستخدم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7FF">
      <w:pPr>
        <w:numPr>
          <w:ilvl w:val="1"/>
          <w:numId w:val="25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analytics.setUserId</w:t>
      </w:r>
    </w:p>
    <w:p w:rsidR="00000000" w:rsidDel="00000000" w:rsidP="00000000" w:rsidRDefault="00000000" w:rsidRPr="00000000" w14:paraId="00000800">
      <w:pPr>
        <w:numPr>
          <w:ilvl w:val="1"/>
          <w:numId w:val="25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user_properties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first_source/last_source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تحفظينها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801">
      <w:pPr>
        <w:numPr>
          <w:ilvl w:val="0"/>
          <w:numId w:val="25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02">
      <w:pPr>
        <w:numPr>
          <w:ilvl w:val="1"/>
          <w:numId w:val="25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أرسل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بنفس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03">
      <w:pPr>
        <w:numPr>
          <w:ilvl w:val="1"/>
          <w:numId w:val="258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خز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لتطابق</w:t>
      </w:r>
      <w:r w:rsidDel="00000000" w:rsidR="00000000" w:rsidRPr="00000000">
        <w:rPr>
          <w:rtl w:val="1"/>
        </w:rPr>
        <w:t xml:space="preserve"> 1:1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4.</w:t>
      </w:r>
    </w:p>
    <w:p w:rsidR="00000000" w:rsidDel="00000000" w:rsidP="00000000" w:rsidRDefault="00000000" w:rsidRPr="00000000" w14:paraId="0000080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vhh4f894xa2j" w:id="225"/>
      <w:bookmarkEnd w:id="22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9)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اختبارات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QA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806">
      <w:pPr>
        <w:numPr>
          <w:ilvl w:val="0"/>
          <w:numId w:val="39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تسجيل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الدخول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افتحي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onLogin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أطلقي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DebugView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user_id=U...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07">
      <w:pPr>
        <w:numPr>
          <w:ilvl w:val="0"/>
          <w:numId w:val="39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تسجيل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الخروج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setUserId(null)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resetAnalyticsData()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08">
      <w:pPr>
        <w:numPr>
          <w:ilvl w:val="0"/>
          <w:numId w:val="39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تبديل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الحساب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ينعكس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09">
      <w:pPr>
        <w:numPr>
          <w:ilvl w:val="0"/>
          <w:numId w:val="39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جهازان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لنفس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الحساب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كلاهما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توح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0A">
      <w:pPr>
        <w:numPr>
          <w:ilvl w:val="0"/>
          <w:numId w:val="39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خادم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عميل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MP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تأكدي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للتطبيق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app_instance_id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تشظ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0B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j1b1xxea812g" w:id="226"/>
      <w:bookmarkEnd w:id="22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10)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التنفيذ</w:t>
      </w:r>
    </w:p>
    <w:p w:rsidR="00000000" w:rsidDel="00000000" w:rsidP="00000000" w:rsidRDefault="00000000" w:rsidRPr="00000000" w14:paraId="0000080D">
      <w:pPr>
        <w:numPr>
          <w:ilvl w:val="0"/>
          <w:numId w:val="52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ga_user_id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0E">
      <w:pPr>
        <w:numPr>
          <w:ilvl w:val="0"/>
          <w:numId w:val="52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Flutter: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setUserId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setUserId(null)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resetAnalyticsData()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الخروج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0F">
      <w:pPr>
        <w:numPr>
          <w:ilvl w:val="0"/>
          <w:numId w:val="52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 = order_id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10">
      <w:pPr>
        <w:numPr>
          <w:ilvl w:val="0"/>
          <w:numId w:val="52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ga_app_instance_id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11">
      <w:pPr>
        <w:numPr>
          <w:ilvl w:val="0"/>
          <w:numId w:val="52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gtag('config', ..., {user_id})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12">
      <w:pPr>
        <w:numPr>
          <w:ilvl w:val="0"/>
          <w:numId w:val="52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13">
      <w:pPr>
        <w:numPr>
          <w:ilvl w:val="0"/>
          <w:numId w:val="52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DebugView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عينات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14">
      <w:pPr>
        <w:bidi w:val="1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nw9qowk9hjrn" w:id="227"/>
      <w:bookmarkEnd w:id="22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التبويب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bidi w:val="1"/>
        <w:spacing w:after="240" w:before="24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قياس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احتفاظ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المستخدمين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حسب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دفعات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اكتساب</w:t>
      </w:r>
      <w:r w:rsidDel="00000000" w:rsidR="00000000" w:rsidRPr="00000000">
        <w:rPr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b w:val="1"/>
          <w:sz w:val="36"/>
          <w:szCs w:val="36"/>
          <w:rtl w:val="0"/>
        </w:rPr>
        <w:t xml:space="preserve">Cohorts</w:t>
      </w:r>
      <w:r w:rsidDel="00000000" w:rsidR="00000000" w:rsidRPr="00000000">
        <w:rPr>
          <w:b w:val="1"/>
          <w:sz w:val="36"/>
          <w:szCs w:val="36"/>
          <w:rtl w:val="1"/>
        </w:rPr>
        <w:t xml:space="preserve">) </w:t>
      </w:r>
      <w:r w:rsidDel="00000000" w:rsidR="00000000" w:rsidRPr="00000000">
        <w:rPr>
          <w:b w:val="1"/>
          <w:sz w:val="36"/>
          <w:szCs w:val="36"/>
          <w:rtl w:val="1"/>
        </w:rPr>
        <w:t xml:space="preserve">على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أساس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تاريخ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البدء</w:t>
      </w:r>
      <w:r w:rsidDel="00000000" w:rsidR="00000000" w:rsidRPr="00000000">
        <w:rPr>
          <w:b w:val="1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817">
      <w:pPr>
        <w:numPr>
          <w:ilvl w:val="0"/>
          <w:numId w:val="33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شائعين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”:</w:t>
      </w:r>
    </w:p>
    <w:p w:rsidR="00000000" w:rsidDel="00000000" w:rsidP="00000000" w:rsidRDefault="00000000" w:rsidRPr="00000000" w14:paraId="00000818">
      <w:pPr>
        <w:numPr>
          <w:ilvl w:val="1"/>
          <w:numId w:val="33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Activity Retention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19">
      <w:pPr>
        <w:numPr>
          <w:ilvl w:val="1"/>
          <w:numId w:val="33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Purchase Retention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1A">
      <w:pPr>
        <w:numPr>
          <w:ilvl w:val="0"/>
          <w:numId w:val="33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W1/W4/W8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M1/M3/M6</w:t>
      </w:r>
      <w:r w:rsidDel="00000000" w:rsidR="00000000" w:rsidRPr="00000000">
        <w:rPr>
          <w:rtl w:val="0"/>
        </w:rPr>
        <w:t xml:space="preserve"> + WAU/MAU.</w:t>
      </w:r>
    </w:p>
    <w:p w:rsidR="00000000" w:rsidDel="00000000" w:rsidP="00000000" w:rsidRDefault="00000000" w:rsidRPr="00000000" w14:paraId="0000081B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uyd5ei3zlbhl" w:id="228"/>
      <w:bookmarkEnd w:id="22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2)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التعاريف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Standards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81C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4foysvqnpnn" w:id="229"/>
      <w:bookmarkEnd w:id="22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2.1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مرساة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الد</w:t>
      </w:r>
      <w:r w:rsidDel="00000000" w:rsidR="00000000" w:rsidRPr="00000000">
        <w:rPr>
          <w:b w:val="1"/>
          <w:sz w:val="34"/>
          <w:szCs w:val="34"/>
          <w:rtl w:val="1"/>
        </w:rPr>
        <w:t xml:space="preserve">ُ</w:t>
      </w:r>
      <w:r w:rsidDel="00000000" w:rsidR="00000000" w:rsidRPr="00000000">
        <w:rPr>
          <w:b w:val="1"/>
          <w:sz w:val="34"/>
          <w:szCs w:val="34"/>
          <w:rtl w:val="1"/>
        </w:rPr>
        <w:t xml:space="preserve">فعة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Cohort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Anchor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81D">
      <w:pPr>
        <w:numPr>
          <w:ilvl w:val="0"/>
          <w:numId w:val="34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الموبايل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مستحسن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first_open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(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للتطبيق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1E">
      <w:pPr>
        <w:numPr>
          <w:ilvl w:val="0"/>
          <w:numId w:val="34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الويب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first_visit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1F">
      <w:pPr>
        <w:numPr>
          <w:ilvl w:val="0"/>
          <w:numId w:val="34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تحليل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first_purchase_ts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20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احتفظ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بالاثنين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Cohort_Acq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visit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Cohort_Purch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2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w00sl8hwm5pj" w:id="230"/>
      <w:bookmarkEnd w:id="23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2.2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تعريف</w:t>
      </w:r>
      <w:r w:rsidDel="00000000" w:rsidR="00000000" w:rsidRPr="00000000">
        <w:rPr>
          <w:b w:val="1"/>
          <w:sz w:val="34"/>
          <w:szCs w:val="34"/>
          <w:rtl w:val="1"/>
        </w:rPr>
        <w:t xml:space="preserve"> “</w:t>
      </w:r>
      <w:r w:rsidDel="00000000" w:rsidR="00000000" w:rsidRPr="00000000">
        <w:rPr>
          <w:b w:val="1"/>
          <w:sz w:val="34"/>
          <w:szCs w:val="34"/>
          <w:rtl w:val="1"/>
        </w:rPr>
        <w:t xml:space="preserve">نشط</w:t>
      </w:r>
      <w:r w:rsidDel="00000000" w:rsidR="00000000" w:rsidRPr="00000000">
        <w:rPr>
          <w:b w:val="1"/>
          <w:sz w:val="34"/>
          <w:szCs w:val="34"/>
          <w:rtl w:val="1"/>
        </w:rPr>
        <w:t xml:space="preserve">”</w:t>
      </w:r>
    </w:p>
    <w:p w:rsidR="00000000" w:rsidDel="00000000" w:rsidP="00000000" w:rsidRDefault="00000000" w:rsidRPr="00000000" w14:paraId="0000082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بالتوازي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823">
      <w:pPr>
        <w:numPr>
          <w:ilvl w:val="0"/>
          <w:numId w:val="26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session_start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user_engagement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view_item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add_to_cart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begin_checkout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24">
      <w:pPr>
        <w:numPr>
          <w:ilvl w:val="0"/>
          <w:numId w:val="26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شراء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Purchase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2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8cr7w19f611i" w:id="231"/>
      <w:bookmarkEnd w:id="23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2.3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أنواع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الاحتفاظ</w:t>
      </w:r>
    </w:p>
    <w:p w:rsidR="00000000" w:rsidDel="00000000" w:rsidP="00000000" w:rsidRDefault="00000000" w:rsidRPr="00000000" w14:paraId="00000826">
      <w:pPr>
        <w:numPr>
          <w:ilvl w:val="0"/>
          <w:numId w:val="19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Classic Retention (Cohort-aligned):</w:t>
        <w:br w:type="textWrapping"/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 0 = </w:t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الانضمام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 1 = [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7..13] </w:t>
      </w: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الانضمام</w:t>
      </w:r>
      <w:r w:rsidDel="00000000" w:rsidR="00000000" w:rsidRPr="00000000">
        <w:rPr>
          <w:rtl w:val="1"/>
        </w:rPr>
        <w:t xml:space="preserve">… (</w:t>
      </w:r>
      <w:r w:rsidDel="00000000" w:rsidR="00000000" w:rsidRPr="00000000">
        <w:rPr>
          <w:rtl w:val="1"/>
        </w:rPr>
        <w:t xml:space="preserve">نوافذ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الانضمام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27">
      <w:pPr>
        <w:numPr>
          <w:ilvl w:val="0"/>
          <w:numId w:val="19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Rolling Retention:</w:t>
        <w:br w:type="textWrapping"/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يعتبر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محتف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اليوم</w:t>
      </w:r>
      <w:r w:rsidDel="00000000" w:rsidR="00000000" w:rsidRPr="00000000">
        <w:rPr>
          <w:b w:val="1"/>
          <w:rtl w:val="1"/>
        </w:rPr>
        <w:t xml:space="preserve"> 7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للتنشيط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استخد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28">
      <w:pPr>
        <w:numPr>
          <w:ilvl w:val="0"/>
          <w:numId w:val="19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Bracket Retention:</w:t>
        <w:br w:type="textWrapping"/>
      </w:r>
      <w:r w:rsidDel="00000000" w:rsidR="00000000" w:rsidRPr="00000000">
        <w:rPr>
          <w:rtl w:val="1"/>
        </w:rPr>
        <w:t xml:space="preserve">نوافذ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أسابيع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تقويمية</w:t>
      </w:r>
      <w:r w:rsidDel="00000000" w:rsidR="00000000" w:rsidRPr="00000000">
        <w:rPr>
          <w:rtl w:val="1"/>
        </w:rPr>
        <w:t xml:space="preserve">)؛ </w:t>
      </w: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لملاءمة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الشهرية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29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1"/>
        </w:rPr>
        <w:t xml:space="preserve">الموصى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للتقارير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التشغيلية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Classic Retention.</w:t>
      </w:r>
    </w:p>
    <w:p w:rsidR="00000000" w:rsidDel="00000000" w:rsidP="00000000" w:rsidRDefault="00000000" w:rsidRPr="00000000" w14:paraId="0000082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59uf4d8qox" w:id="232"/>
      <w:bookmarkEnd w:id="23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2.4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توحيد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المناطق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الزمنية</w:t>
      </w:r>
    </w:p>
    <w:p w:rsidR="00000000" w:rsidDel="00000000" w:rsidP="00000000" w:rsidRDefault="00000000" w:rsidRPr="00000000" w14:paraId="0000082B">
      <w:pPr>
        <w:numPr>
          <w:ilvl w:val="0"/>
          <w:numId w:val="8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يصد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UTC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DATETIME(TIMESTAMP_MICROS(event_timestamp), "Asia/Aden")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لضبط</w:t>
      </w:r>
      <w:r w:rsidDel="00000000" w:rsidR="00000000" w:rsidRPr="00000000">
        <w:rPr>
          <w:rtl w:val="1"/>
        </w:rPr>
        <w:t xml:space="preserve"> +03:00.</w:t>
      </w:r>
    </w:p>
    <w:p w:rsidR="00000000" w:rsidDel="00000000" w:rsidP="00000000" w:rsidRDefault="00000000" w:rsidRPr="00000000" w14:paraId="0000082C">
      <w:pPr>
        <w:numPr>
          <w:ilvl w:val="0"/>
          <w:numId w:val="8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الاثنين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2D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vhfl3n7dmmgt" w:id="233"/>
      <w:bookmarkEnd w:id="23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3)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مخطط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بيانات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مساند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اختياري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ولكنه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مفيد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82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مرساة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الد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ُ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فعة</w:t>
      </w:r>
    </w:p>
    <w:p w:rsidR="00000000" w:rsidDel="00000000" w:rsidP="00000000" w:rsidRDefault="00000000" w:rsidRPr="00000000" w14:paraId="0000083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dim_users (</w:t>
      </w:r>
    </w:p>
    <w:p w:rsidR="00000000" w:rsidDel="00000000" w:rsidP="00000000" w:rsidRDefault="00000000" w:rsidRPr="00000000" w14:paraId="0000083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user_key           STRING PRIMARY KEY, -- COALESCE(user_id, user_pseudo_id)</w:t>
      </w:r>
    </w:p>
    <w:p w:rsidR="00000000" w:rsidDel="00000000" w:rsidP="00000000" w:rsidRDefault="00000000" w:rsidRPr="00000000" w14:paraId="0000083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,           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4</w:t>
      </w:r>
    </w:p>
    <w:p w:rsidR="00000000" w:rsidDel="00000000" w:rsidP="00000000" w:rsidRDefault="00000000" w:rsidRPr="00000000" w14:paraId="0000083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,           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للويب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وجد</w:t>
      </w:r>
    </w:p>
    <w:p w:rsidR="00000000" w:rsidDel="00000000" w:rsidP="00000000" w:rsidRDefault="00000000" w:rsidRPr="00000000" w14:paraId="0000083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first_purchase_ts  DATETIME</w:t>
      </w:r>
    </w:p>
    <w:p w:rsidR="00000000" w:rsidDel="00000000" w:rsidP="00000000" w:rsidRDefault="00000000" w:rsidRPr="00000000" w14:paraId="0000083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83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calendar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أبعاد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الوقت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يوم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/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أسبوع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/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شهر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</w:t>
      </w:r>
    </w:p>
    <w:p w:rsidR="00000000" w:rsidDel="00000000" w:rsidP="00000000" w:rsidRDefault="00000000" w:rsidRPr="00000000" w14:paraId="0000083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تكن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موجودة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أنشئها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لتبسيط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التقارير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.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user_key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4/</w:t>
      </w:r>
      <w:r w:rsidDel="00000000" w:rsidR="00000000" w:rsidRPr="00000000">
        <w:rPr>
          <w:rtl w:val="0"/>
        </w:rPr>
        <w:t xml:space="preserve">BQ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COALESCE(user_id, user_pseudo_id)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الضيوف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التعيين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3B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wamr7cp96ztl" w:id="234"/>
      <w:bookmarkEnd w:id="23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0"/>
        </w:rPr>
        <w:t xml:space="preserve">4) </w:t>
      </w:r>
      <w:r w:rsidDel="00000000" w:rsidR="00000000" w:rsidRPr="00000000">
        <w:rPr>
          <w:b w:val="1"/>
          <w:sz w:val="46"/>
          <w:szCs w:val="46"/>
          <w:rtl w:val="0"/>
        </w:rPr>
        <w:t xml:space="preserve">BigQuery</w:t>
      </w:r>
      <w:r w:rsidDel="00000000" w:rsidR="00000000" w:rsidRPr="00000000">
        <w:rPr>
          <w:b w:val="1"/>
          <w:sz w:val="46"/>
          <w:szCs w:val="46"/>
          <w:rtl w:val="0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GA</w:t>
      </w:r>
      <w:r w:rsidDel="00000000" w:rsidR="00000000" w:rsidRPr="00000000">
        <w:rPr>
          <w:b w:val="1"/>
          <w:sz w:val="46"/>
          <w:szCs w:val="46"/>
          <w:rtl w:val="0"/>
        </w:rPr>
        <w:t xml:space="preserve">4 </w:t>
      </w:r>
      <w:r w:rsidDel="00000000" w:rsidR="00000000" w:rsidRPr="00000000">
        <w:rPr>
          <w:b w:val="1"/>
          <w:sz w:val="46"/>
          <w:szCs w:val="46"/>
          <w:rtl w:val="0"/>
        </w:rPr>
        <w:t xml:space="preserve">Export</w:t>
      </w:r>
      <w:r w:rsidDel="00000000" w:rsidR="00000000" w:rsidRPr="00000000">
        <w:rPr>
          <w:b w:val="1"/>
          <w:sz w:val="46"/>
          <w:szCs w:val="46"/>
          <w:rtl w:val="0"/>
        </w:rPr>
        <w:t xml:space="preserve">) — </w:t>
      </w:r>
      <w:r w:rsidDel="00000000" w:rsidR="00000000" w:rsidRPr="00000000">
        <w:rPr>
          <w:b w:val="1"/>
          <w:sz w:val="46"/>
          <w:szCs w:val="46"/>
          <w:rtl w:val="0"/>
        </w:rPr>
        <w:t xml:space="preserve">SQL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أمثلة</w:t>
      </w:r>
    </w:p>
    <w:p w:rsidR="00000000" w:rsidDel="00000000" w:rsidP="00000000" w:rsidRDefault="00000000" w:rsidRPr="00000000" w14:paraId="0000083D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project.dataset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مشروعك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ضعي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قناتك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).</w:t>
        <w:br w:type="textWrapping"/>
      </w:r>
      <w:r w:rsidDel="00000000" w:rsidR="00000000" w:rsidRPr="00000000">
        <w:rPr>
          <w:b w:val="1"/>
          <w:rtl w:val="0"/>
        </w:rPr>
        <w:t xml:space="preserve">Activity list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للتعديل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3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ro5hnirqkv7s" w:id="235"/>
      <w:bookmarkEnd w:id="23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4.1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استخراج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دفعة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الاكتساب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الأسبوعية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first</w:t>
      </w:r>
      <w:r w:rsidDel="00000000" w:rsidR="00000000" w:rsidRPr="00000000">
        <w:rPr>
          <w:b w:val="1"/>
          <w:sz w:val="34"/>
          <w:szCs w:val="34"/>
          <w:rtl w:val="0"/>
        </w:rPr>
        <w:t xml:space="preserve">_</w:t>
      </w:r>
      <w:r w:rsidDel="00000000" w:rsidR="00000000" w:rsidRPr="00000000">
        <w:rPr>
          <w:b w:val="1"/>
          <w:sz w:val="34"/>
          <w:szCs w:val="34"/>
          <w:rtl w:val="0"/>
        </w:rPr>
        <w:t xml:space="preserve">open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83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DECLARE TZ STRING DEFAULT "Asia/Aden";</w:t>
      </w:r>
    </w:p>
    <w:p w:rsidR="00000000" w:rsidDel="00000000" w:rsidP="00000000" w:rsidRDefault="00000000" w:rsidRPr="00000000" w14:paraId="0000084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firsts AS (</w:t>
      </w:r>
    </w:p>
    <w:p w:rsidR="00000000" w:rsidDel="00000000" w:rsidP="00000000" w:rsidRDefault="00000000" w:rsidRPr="00000000" w14:paraId="0000084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</w:t>
      </w:r>
    </w:p>
    <w:p w:rsidR="00000000" w:rsidDel="00000000" w:rsidP="00000000" w:rsidRDefault="00000000" w:rsidRPr="00000000" w14:paraId="0000084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COALESCE(user_id, user_pseudo_id) AS user_key,</w:t>
      </w:r>
    </w:p>
    <w:p w:rsidR="00000000" w:rsidDel="00000000" w:rsidP="00000000" w:rsidRDefault="00000000" w:rsidRPr="00000000" w14:paraId="0000084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MIN(DATETIME(TIMESTAMP_MICROS(event_timestamp), TZ)) AS first_open_dt</w:t>
      </w:r>
    </w:p>
    <w:p w:rsidR="00000000" w:rsidDel="00000000" w:rsidP="00000000" w:rsidRDefault="00000000" w:rsidRPr="00000000" w14:paraId="0000084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`project.dataset.events_*`</w:t>
      </w:r>
    </w:p>
    <w:p w:rsidR="00000000" w:rsidDel="00000000" w:rsidP="00000000" w:rsidRDefault="00000000" w:rsidRPr="00000000" w14:paraId="0000084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WHERE event_name = 'first_open'</w:t>
      </w:r>
    </w:p>
    <w:p w:rsidR="00000000" w:rsidDel="00000000" w:rsidP="00000000" w:rsidRDefault="00000000" w:rsidRPr="00000000" w14:paraId="0000084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GROUP BY 1</w:t>
      </w:r>
    </w:p>
    <w:p w:rsidR="00000000" w:rsidDel="00000000" w:rsidP="00000000" w:rsidRDefault="00000000" w:rsidRPr="00000000" w14:paraId="0000084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),</w:t>
      </w:r>
    </w:p>
    <w:p w:rsidR="00000000" w:rsidDel="00000000" w:rsidP="00000000" w:rsidRDefault="00000000" w:rsidRPr="00000000" w14:paraId="0000084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cohorts AS (</w:t>
      </w:r>
    </w:p>
    <w:p w:rsidR="00000000" w:rsidDel="00000000" w:rsidP="00000000" w:rsidRDefault="00000000" w:rsidRPr="00000000" w14:paraId="0000084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</w:t>
      </w:r>
    </w:p>
    <w:p w:rsidR="00000000" w:rsidDel="00000000" w:rsidP="00000000" w:rsidRDefault="00000000" w:rsidRPr="00000000" w14:paraId="0000084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user_key,</w:t>
      </w:r>
    </w:p>
    <w:p w:rsidR="00000000" w:rsidDel="00000000" w:rsidP="00000000" w:rsidRDefault="00000000" w:rsidRPr="00000000" w14:paraId="0000084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DATE_TRUNC(DATE(first_open_dt), WEEK(MONDAY)) AS cohort_week</w:t>
      </w:r>
    </w:p>
    <w:p w:rsidR="00000000" w:rsidDel="00000000" w:rsidP="00000000" w:rsidRDefault="00000000" w:rsidRPr="00000000" w14:paraId="0000084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firsts</w:t>
      </w:r>
    </w:p>
    <w:p w:rsidR="00000000" w:rsidDel="00000000" w:rsidP="00000000" w:rsidRDefault="00000000" w:rsidRPr="00000000" w14:paraId="0000084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),</w:t>
      </w:r>
    </w:p>
    <w:p w:rsidR="00000000" w:rsidDel="00000000" w:rsidP="00000000" w:rsidRDefault="00000000" w:rsidRPr="00000000" w14:paraId="0000084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acts AS (</w:t>
      </w:r>
    </w:p>
    <w:p w:rsidR="00000000" w:rsidDel="00000000" w:rsidP="00000000" w:rsidRDefault="00000000" w:rsidRPr="00000000" w14:paraId="0000085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نشاط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معتبر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Activity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Retention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</w:t>
      </w:r>
    </w:p>
    <w:p w:rsidR="00000000" w:rsidDel="00000000" w:rsidP="00000000" w:rsidRDefault="00000000" w:rsidRPr="00000000" w14:paraId="0000085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</w:t>
      </w:r>
    </w:p>
    <w:p w:rsidR="00000000" w:rsidDel="00000000" w:rsidP="00000000" w:rsidRDefault="00000000" w:rsidRPr="00000000" w14:paraId="0000085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COALESCE(user_id, user_pseudo_id) AS user_key,</w:t>
      </w:r>
    </w:p>
    <w:p w:rsidR="00000000" w:rsidDel="00000000" w:rsidP="00000000" w:rsidRDefault="00000000" w:rsidRPr="00000000" w14:paraId="0000085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DATE(DATETIME(TIMESTAMP_MICROS(event_timestamp), TZ)) AS activity_date</w:t>
      </w:r>
    </w:p>
    <w:p w:rsidR="00000000" w:rsidDel="00000000" w:rsidP="00000000" w:rsidRDefault="00000000" w:rsidRPr="00000000" w14:paraId="0000085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`project.dataset.events_*`</w:t>
      </w:r>
    </w:p>
    <w:p w:rsidR="00000000" w:rsidDel="00000000" w:rsidP="00000000" w:rsidRDefault="00000000" w:rsidRPr="00000000" w14:paraId="0000085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WHERE event_name IN ('session_start','user_engagement','view_item','add_to_cart','begin_checkout','purchase')</w:t>
      </w:r>
    </w:p>
    <w:p w:rsidR="00000000" w:rsidDel="00000000" w:rsidP="00000000" w:rsidRDefault="00000000" w:rsidRPr="00000000" w14:paraId="0000085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),</w:t>
      </w:r>
    </w:p>
    <w:p w:rsidR="00000000" w:rsidDel="00000000" w:rsidP="00000000" w:rsidRDefault="00000000" w:rsidRPr="00000000" w14:paraId="0000085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joined AS (</w:t>
      </w:r>
    </w:p>
    <w:p w:rsidR="00000000" w:rsidDel="00000000" w:rsidP="00000000" w:rsidRDefault="00000000" w:rsidRPr="00000000" w14:paraId="0000085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</w:t>
      </w:r>
    </w:p>
    <w:p w:rsidR="00000000" w:rsidDel="00000000" w:rsidP="00000000" w:rsidRDefault="00000000" w:rsidRPr="00000000" w14:paraId="0000085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c.cohort_week,</w:t>
      </w:r>
    </w:p>
    <w:p w:rsidR="00000000" w:rsidDel="00000000" w:rsidP="00000000" w:rsidRDefault="00000000" w:rsidRPr="00000000" w14:paraId="0000085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a.user_key,</w:t>
      </w:r>
    </w:p>
    <w:p w:rsidR="00000000" w:rsidDel="00000000" w:rsidP="00000000" w:rsidRDefault="00000000" w:rsidRPr="00000000" w14:paraId="0000085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a.activity_date,</w:t>
      </w:r>
    </w:p>
    <w:p w:rsidR="00000000" w:rsidDel="00000000" w:rsidP="00000000" w:rsidRDefault="00000000" w:rsidRPr="00000000" w14:paraId="0000085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DATE_DIFF(a.activity_date, c.cohort_week, DAY) AS days_since_cohort</w:t>
      </w:r>
    </w:p>
    <w:p w:rsidR="00000000" w:rsidDel="00000000" w:rsidP="00000000" w:rsidRDefault="00000000" w:rsidRPr="00000000" w14:paraId="0000085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acts a</w:t>
      </w:r>
    </w:p>
    <w:p w:rsidR="00000000" w:rsidDel="00000000" w:rsidP="00000000" w:rsidRDefault="00000000" w:rsidRPr="00000000" w14:paraId="0000085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JOIN cohorts c USING (user_key)</w:t>
      </w:r>
    </w:p>
    <w:p w:rsidR="00000000" w:rsidDel="00000000" w:rsidP="00000000" w:rsidRDefault="00000000" w:rsidRPr="00000000" w14:paraId="0000085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),</w:t>
      </w:r>
    </w:p>
    <w:p w:rsidR="00000000" w:rsidDel="00000000" w:rsidP="00000000" w:rsidRDefault="00000000" w:rsidRPr="00000000" w14:paraId="0000086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buckets AS (</w:t>
      </w:r>
    </w:p>
    <w:p w:rsidR="00000000" w:rsidDel="00000000" w:rsidP="00000000" w:rsidRDefault="00000000" w:rsidRPr="00000000" w14:paraId="0000086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حاويات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الأسابيع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الكلاسيكية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1/...</w:t>
      </w:r>
    </w:p>
    <w:p w:rsidR="00000000" w:rsidDel="00000000" w:rsidP="00000000" w:rsidRDefault="00000000" w:rsidRPr="00000000" w14:paraId="0000086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</w:t>
      </w:r>
    </w:p>
    <w:p w:rsidR="00000000" w:rsidDel="00000000" w:rsidP="00000000" w:rsidRDefault="00000000" w:rsidRPr="00000000" w14:paraId="0000086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cohort_week,</w:t>
      </w:r>
    </w:p>
    <w:p w:rsidR="00000000" w:rsidDel="00000000" w:rsidP="00000000" w:rsidRDefault="00000000" w:rsidRPr="00000000" w14:paraId="0000086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user_key,</w:t>
      </w:r>
    </w:p>
    <w:p w:rsidR="00000000" w:rsidDel="00000000" w:rsidP="00000000" w:rsidRDefault="00000000" w:rsidRPr="00000000" w14:paraId="0000086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CASE</w:t>
      </w:r>
    </w:p>
    <w:p w:rsidR="00000000" w:rsidDel="00000000" w:rsidP="00000000" w:rsidRDefault="00000000" w:rsidRPr="00000000" w14:paraId="0000086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WHEN days_since_cohort BETWEEN 0 AND 6 THEN 0</w:t>
      </w:r>
    </w:p>
    <w:p w:rsidR="00000000" w:rsidDel="00000000" w:rsidP="00000000" w:rsidRDefault="00000000" w:rsidRPr="00000000" w14:paraId="0000086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WHEN days_since_cohort BETWEEN 7 AND 13 THEN 1</w:t>
      </w:r>
    </w:p>
    <w:p w:rsidR="00000000" w:rsidDel="00000000" w:rsidP="00000000" w:rsidRDefault="00000000" w:rsidRPr="00000000" w14:paraId="0000086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WHEN days_since_cohort BETWEEN 14 AND 20 THEN 2</w:t>
      </w:r>
    </w:p>
    <w:p w:rsidR="00000000" w:rsidDel="00000000" w:rsidP="00000000" w:rsidRDefault="00000000" w:rsidRPr="00000000" w14:paraId="0000086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WHEN days_since_cohort BETWEEN 21 AND 27 THEN 3</w:t>
      </w:r>
    </w:p>
    <w:p w:rsidR="00000000" w:rsidDel="00000000" w:rsidP="00000000" w:rsidRDefault="00000000" w:rsidRPr="00000000" w14:paraId="0000086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WHEN days_since_cohort BETWEEN 28 AND 34 THEN 4</w:t>
      </w:r>
    </w:p>
    <w:p w:rsidR="00000000" w:rsidDel="00000000" w:rsidP="00000000" w:rsidRDefault="00000000" w:rsidRPr="00000000" w14:paraId="0000086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ELSE NULL</w:t>
      </w:r>
    </w:p>
    <w:p w:rsidR="00000000" w:rsidDel="00000000" w:rsidP="00000000" w:rsidRDefault="00000000" w:rsidRPr="00000000" w14:paraId="0000086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AS w_bucket</w:t>
      </w:r>
    </w:p>
    <w:p w:rsidR="00000000" w:rsidDel="00000000" w:rsidP="00000000" w:rsidRDefault="00000000" w:rsidRPr="00000000" w14:paraId="0000086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joined</w:t>
      </w:r>
    </w:p>
    <w:p w:rsidR="00000000" w:rsidDel="00000000" w:rsidP="00000000" w:rsidRDefault="00000000" w:rsidRPr="00000000" w14:paraId="0000086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86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87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cohort_week,</w:t>
      </w:r>
    </w:p>
    <w:p w:rsidR="00000000" w:rsidDel="00000000" w:rsidP="00000000" w:rsidRDefault="00000000" w:rsidRPr="00000000" w14:paraId="0000087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COUNT(DISTINCT user_key) AS cohort_size,</w:t>
      </w:r>
    </w:p>
    <w:p w:rsidR="00000000" w:rsidDel="00000000" w:rsidP="00000000" w:rsidRDefault="00000000" w:rsidRPr="00000000" w14:paraId="0000087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SAFE_DIVIDE(COUNT(DISTINCT IF(w_bucket=0, user_key, NULL)), COUNT(DISTINCT user_key)) AS w0_ret,</w:t>
      </w:r>
    </w:p>
    <w:p w:rsidR="00000000" w:rsidDel="00000000" w:rsidP="00000000" w:rsidRDefault="00000000" w:rsidRPr="00000000" w14:paraId="0000087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SAFE_DIVIDE(COUNT(DISTINCT IF(w_bucket=1, user_key, NULL)), COUNT(DISTINCT user_key)) AS w1_ret,</w:t>
      </w:r>
    </w:p>
    <w:p w:rsidR="00000000" w:rsidDel="00000000" w:rsidP="00000000" w:rsidRDefault="00000000" w:rsidRPr="00000000" w14:paraId="0000087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SAFE_DIVIDE(COUNT(DISTINCT IF(w_bucket=2, user_key, NULL)), COUNT(DISTINCT user_key)) AS w2_ret,</w:t>
      </w:r>
    </w:p>
    <w:p w:rsidR="00000000" w:rsidDel="00000000" w:rsidP="00000000" w:rsidRDefault="00000000" w:rsidRPr="00000000" w14:paraId="0000087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SAFE_DIVIDE(COUNT(DISTINCT IF(w_bucket=3, user_key, NULL)), COUNT(DISTINCT user_key)) AS w3_ret,</w:t>
      </w:r>
    </w:p>
    <w:p w:rsidR="00000000" w:rsidDel="00000000" w:rsidP="00000000" w:rsidRDefault="00000000" w:rsidRPr="00000000" w14:paraId="0000087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SAFE_DIVIDE(COUNT(DISTINCT IF(w_bucket=4, user_key, NULL)), COUNT(DISTINCT user_key)) AS w4_ret</w:t>
      </w:r>
    </w:p>
    <w:p w:rsidR="00000000" w:rsidDel="00000000" w:rsidP="00000000" w:rsidRDefault="00000000" w:rsidRPr="00000000" w14:paraId="0000087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buckets</w:t>
      </w:r>
    </w:p>
    <w:p w:rsidR="00000000" w:rsidDel="00000000" w:rsidP="00000000" w:rsidRDefault="00000000" w:rsidRPr="00000000" w14:paraId="0000087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cohort_week</w:t>
      </w:r>
    </w:p>
    <w:p w:rsidR="00000000" w:rsidDel="00000000" w:rsidP="00000000" w:rsidRDefault="00000000" w:rsidRPr="00000000" w14:paraId="0000087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cohort_week DESC;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nrich8k0rcy9" w:id="236"/>
      <w:bookmarkEnd w:id="23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4.2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الاحتفاظ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الشهري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Classic</w:t>
      </w:r>
      <w:r w:rsidDel="00000000" w:rsidR="00000000" w:rsidRPr="00000000">
        <w:rPr>
          <w:b w:val="1"/>
          <w:sz w:val="34"/>
          <w:szCs w:val="34"/>
          <w:rtl w:val="1"/>
        </w:rPr>
        <w:t xml:space="preserve">)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على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أساس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first</w:t>
      </w:r>
      <w:r w:rsidDel="00000000" w:rsidR="00000000" w:rsidRPr="00000000">
        <w:rPr>
          <w:b w:val="1"/>
          <w:sz w:val="34"/>
          <w:szCs w:val="34"/>
          <w:rtl w:val="0"/>
        </w:rPr>
        <w:t xml:space="preserve">_</w:t>
      </w:r>
      <w:r w:rsidDel="00000000" w:rsidR="00000000" w:rsidRPr="00000000">
        <w:rPr>
          <w:b w:val="1"/>
          <w:sz w:val="34"/>
          <w:szCs w:val="34"/>
          <w:rtl w:val="0"/>
        </w:rPr>
        <w:t xml:space="preserve">open</w:t>
      </w:r>
    </w:p>
    <w:p w:rsidR="00000000" w:rsidDel="00000000" w:rsidP="00000000" w:rsidRDefault="00000000" w:rsidRPr="00000000" w14:paraId="0000087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DECLARE TZ STRING DEFAULT "Asia/Aden";</w:t>
      </w:r>
    </w:p>
    <w:p w:rsidR="00000000" w:rsidDel="00000000" w:rsidP="00000000" w:rsidRDefault="00000000" w:rsidRPr="00000000" w14:paraId="0000087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firsts AS (</w:t>
      </w:r>
    </w:p>
    <w:p w:rsidR="00000000" w:rsidDel="00000000" w:rsidP="00000000" w:rsidRDefault="00000000" w:rsidRPr="00000000" w14:paraId="0000087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</w:t>
      </w:r>
    </w:p>
    <w:p w:rsidR="00000000" w:rsidDel="00000000" w:rsidP="00000000" w:rsidRDefault="00000000" w:rsidRPr="00000000" w14:paraId="0000088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COALESCE(user_id, user_pseudo_id) AS user_key,</w:t>
      </w:r>
    </w:p>
    <w:p w:rsidR="00000000" w:rsidDel="00000000" w:rsidP="00000000" w:rsidRDefault="00000000" w:rsidRPr="00000000" w14:paraId="0000088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MIN(DATETIME(TIMESTAMP_MICROS(event_timestamp), TZ)) AS first_open_dt</w:t>
      </w:r>
    </w:p>
    <w:p w:rsidR="00000000" w:rsidDel="00000000" w:rsidP="00000000" w:rsidRDefault="00000000" w:rsidRPr="00000000" w14:paraId="0000088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`project.dataset.events_*`</w:t>
      </w:r>
    </w:p>
    <w:p w:rsidR="00000000" w:rsidDel="00000000" w:rsidP="00000000" w:rsidRDefault="00000000" w:rsidRPr="00000000" w14:paraId="0000088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WHERE event_name='first_open'</w:t>
      </w:r>
    </w:p>
    <w:p w:rsidR="00000000" w:rsidDel="00000000" w:rsidP="00000000" w:rsidRDefault="00000000" w:rsidRPr="00000000" w14:paraId="0000088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GROUP BY 1</w:t>
      </w:r>
    </w:p>
    <w:p w:rsidR="00000000" w:rsidDel="00000000" w:rsidP="00000000" w:rsidRDefault="00000000" w:rsidRPr="00000000" w14:paraId="0000088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),</w:t>
      </w:r>
    </w:p>
    <w:p w:rsidR="00000000" w:rsidDel="00000000" w:rsidP="00000000" w:rsidRDefault="00000000" w:rsidRPr="00000000" w14:paraId="0000088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cohorts AS (</w:t>
      </w:r>
    </w:p>
    <w:p w:rsidR="00000000" w:rsidDel="00000000" w:rsidP="00000000" w:rsidRDefault="00000000" w:rsidRPr="00000000" w14:paraId="0000088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</w:t>
      </w:r>
    </w:p>
    <w:p w:rsidR="00000000" w:rsidDel="00000000" w:rsidP="00000000" w:rsidRDefault="00000000" w:rsidRPr="00000000" w14:paraId="0000088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user_key,</w:t>
      </w:r>
    </w:p>
    <w:p w:rsidR="00000000" w:rsidDel="00000000" w:rsidP="00000000" w:rsidRDefault="00000000" w:rsidRPr="00000000" w14:paraId="0000088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DATE_TRUNC(DATE(first_open_dt), MONTH) AS cohort_month</w:t>
      </w:r>
    </w:p>
    <w:p w:rsidR="00000000" w:rsidDel="00000000" w:rsidP="00000000" w:rsidRDefault="00000000" w:rsidRPr="00000000" w14:paraId="0000088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firsts</w:t>
      </w:r>
    </w:p>
    <w:p w:rsidR="00000000" w:rsidDel="00000000" w:rsidP="00000000" w:rsidRDefault="00000000" w:rsidRPr="00000000" w14:paraId="0000088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),</w:t>
      </w:r>
    </w:p>
    <w:p w:rsidR="00000000" w:rsidDel="00000000" w:rsidP="00000000" w:rsidRDefault="00000000" w:rsidRPr="00000000" w14:paraId="0000088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acts AS (</w:t>
      </w:r>
    </w:p>
    <w:p w:rsidR="00000000" w:rsidDel="00000000" w:rsidP="00000000" w:rsidRDefault="00000000" w:rsidRPr="00000000" w14:paraId="0000088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</w:t>
      </w:r>
    </w:p>
    <w:p w:rsidR="00000000" w:rsidDel="00000000" w:rsidP="00000000" w:rsidRDefault="00000000" w:rsidRPr="00000000" w14:paraId="0000088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COALESCE(user_id, user_pseudo_id) AS user_key,</w:t>
      </w:r>
    </w:p>
    <w:p w:rsidR="00000000" w:rsidDel="00000000" w:rsidP="00000000" w:rsidRDefault="00000000" w:rsidRPr="00000000" w14:paraId="0000088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DATE(DATETIME(TIMESTAMP_MICROS(event_timestamp), TZ)) AS activity_date</w:t>
      </w:r>
    </w:p>
    <w:p w:rsidR="00000000" w:rsidDel="00000000" w:rsidP="00000000" w:rsidRDefault="00000000" w:rsidRPr="00000000" w14:paraId="0000089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`project.dataset.events_*`</w:t>
      </w:r>
    </w:p>
    <w:p w:rsidR="00000000" w:rsidDel="00000000" w:rsidP="00000000" w:rsidRDefault="00000000" w:rsidRPr="00000000" w14:paraId="0000089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WHERE event_name IN ('session_start','user_engagement','view_item','add_to_cart','begin_checkout','purchase')</w:t>
      </w:r>
    </w:p>
    <w:p w:rsidR="00000000" w:rsidDel="00000000" w:rsidP="00000000" w:rsidRDefault="00000000" w:rsidRPr="00000000" w14:paraId="0000089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),</w:t>
      </w:r>
    </w:p>
    <w:p w:rsidR="00000000" w:rsidDel="00000000" w:rsidP="00000000" w:rsidRDefault="00000000" w:rsidRPr="00000000" w14:paraId="0000089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joined AS (</w:t>
      </w:r>
    </w:p>
    <w:p w:rsidR="00000000" w:rsidDel="00000000" w:rsidP="00000000" w:rsidRDefault="00000000" w:rsidRPr="00000000" w14:paraId="0000089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</w:t>
      </w:r>
    </w:p>
    <w:p w:rsidR="00000000" w:rsidDel="00000000" w:rsidP="00000000" w:rsidRDefault="00000000" w:rsidRPr="00000000" w14:paraId="0000089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c.cohort_month,</w:t>
      </w:r>
    </w:p>
    <w:p w:rsidR="00000000" w:rsidDel="00000000" w:rsidP="00000000" w:rsidRDefault="00000000" w:rsidRPr="00000000" w14:paraId="0000089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a.user_key,</w:t>
      </w:r>
    </w:p>
    <w:p w:rsidR="00000000" w:rsidDel="00000000" w:rsidP="00000000" w:rsidRDefault="00000000" w:rsidRPr="00000000" w14:paraId="0000089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a.activity_date,</w:t>
      </w:r>
    </w:p>
    <w:p w:rsidR="00000000" w:rsidDel="00000000" w:rsidP="00000000" w:rsidRDefault="00000000" w:rsidRPr="00000000" w14:paraId="0000089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DATE_DIFF(a.activity_date, c.cohort_month, DAY) AS days_since_cohort</w:t>
      </w:r>
    </w:p>
    <w:p w:rsidR="00000000" w:rsidDel="00000000" w:rsidP="00000000" w:rsidRDefault="00000000" w:rsidRPr="00000000" w14:paraId="0000089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acts a</w:t>
      </w:r>
    </w:p>
    <w:p w:rsidR="00000000" w:rsidDel="00000000" w:rsidP="00000000" w:rsidRDefault="00000000" w:rsidRPr="00000000" w14:paraId="0000089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JOIN cohorts c USING (user_key)</w:t>
      </w:r>
    </w:p>
    <w:p w:rsidR="00000000" w:rsidDel="00000000" w:rsidP="00000000" w:rsidRDefault="00000000" w:rsidRPr="00000000" w14:paraId="0000089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),</w:t>
      </w:r>
    </w:p>
    <w:p w:rsidR="00000000" w:rsidDel="00000000" w:rsidP="00000000" w:rsidRDefault="00000000" w:rsidRPr="00000000" w14:paraId="0000089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mbuckets AS (</w:t>
      </w:r>
    </w:p>
    <w:p w:rsidR="00000000" w:rsidDel="00000000" w:rsidP="00000000" w:rsidRDefault="00000000" w:rsidRPr="00000000" w14:paraId="0000089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</w:t>
      </w:r>
    </w:p>
    <w:p w:rsidR="00000000" w:rsidDel="00000000" w:rsidP="00000000" w:rsidRDefault="00000000" w:rsidRPr="00000000" w14:paraId="0000089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cohort_month,</w:t>
      </w:r>
    </w:p>
    <w:p w:rsidR="00000000" w:rsidDel="00000000" w:rsidP="00000000" w:rsidRDefault="00000000" w:rsidRPr="00000000" w14:paraId="0000089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user_key,</w:t>
      </w:r>
    </w:p>
    <w:p w:rsidR="00000000" w:rsidDel="00000000" w:rsidP="00000000" w:rsidRDefault="00000000" w:rsidRPr="00000000" w14:paraId="000008A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CASE</w:t>
      </w:r>
    </w:p>
    <w:p w:rsidR="00000000" w:rsidDel="00000000" w:rsidP="00000000" w:rsidRDefault="00000000" w:rsidRPr="00000000" w14:paraId="000008A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WHEN days_since_cohort BETWEEN 0 AND 29 THEN 0</w:t>
      </w:r>
    </w:p>
    <w:p w:rsidR="00000000" w:rsidDel="00000000" w:rsidP="00000000" w:rsidRDefault="00000000" w:rsidRPr="00000000" w14:paraId="000008A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WHEN days_since_cohort BETWEEN 30 AND 59 THEN 1</w:t>
      </w:r>
    </w:p>
    <w:p w:rsidR="00000000" w:rsidDel="00000000" w:rsidP="00000000" w:rsidRDefault="00000000" w:rsidRPr="00000000" w14:paraId="000008A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WHEN days_since_cohort BETWEEN 60 AND 89 THEN 2</w:t>
      </w:r>
    </w:p>
    <w:p w:rsidR="00000000" w:rsidDel="00000000" w:rsidP="00000000" w:rsidRDefault="00000000" w:rsidRPr="00000000" w14:paraId="000008A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WHEN days_since_cohort BETWEEN 90 AND 119 THEN 3</w:t>
      </w:r>
    </w:p>
    <w:p w:rsidR="00000000" w:rsidDel="00000000" w:rsidP="00000000" w:rsidRDefault="00000000" w:rsidRPr="00000000" w14:paraId="000008A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WHEN days_since_cohort BETWEEN 120 AND 149 THEN 4</w:t>
      </w:r>
    </w:p>
    <w:p w:rsidR="00000000" w:rsidDel="00000000" w:rsidP="00000000" w:rsidRDefault="00000000" w:rsidRPr="00000000" w14:paraId="000008A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ELSE NULL</w:t>
      </w:r>
    </w:p>
    <w:p w:rsidR="00000000" w:rsidDel="00000000" w:rsidP="00000000" w:rsidRDefault="00000000" w:rsidRPr="00000000" w14:paraId="000008A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AS m_bucket</w:t>
      </w:r>
    </w:p>
    <w:p w:rsidR="00000000" w:rsidDel="00000000" w:rsidP="00000000" w:rsidRDefault="00000000" w:rsidRPr="00000000" w14:paraId="000008A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joined</w:t>
      </w:r>
    </w:p>
    <w:p w:rsidR="00000000" w:rsidDel="00000000" w:rsidP="00000000" w:rsidRDefault="00000000" w:rsidRPr="00000000" w14:paraId="000008A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8A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8A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cohort_month,</w:t>
      </w:r>
    </w:p>
    <w:p w:rsidR="00000000" w:rsidDel="00000000" w:rsidP="00000000" w:rsidRDefault="00000000" w:rsidRPr="00000000" w14:paraId="000008A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COUNT(DISTINCT user_key) AS cohort_size,</w:t>
      </w:r>
    </w:p>
    <w:p w:rsidR="00000000" w:rsidDel="00000000" w:rsidP="00000000" w:rsidRDefault="00000000" w:rsidRPr="00000000" w14:paraId="000008A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SAFE_DIVIDE(COUNT(DISTINCT IF(m_bucket=0, user_key, NULL)), COUNT(DISTINCT user_key)) AS m0_ret,</w:t>
      </w:r>
    </w:p>
    <w:p w:rsidR="00000000" w:rsidDel="00000000" w:rsidP="00000000" w:rsidRDefault="00000000" w:rsidRPr="00000000" w14:paraId="000008A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SAFE_DIVIDE(COUNT(DISTINCT IF(m_bucket=1, user_key, NULL)), COUNT(DISTINCT user_key)) AS m1_ret,</w:t>
      </w:r>
    </w:p>
    <w:p w:rsidR="00000000" w:rsidDel="00000000" w:rsidP="00000000" w:rsidRDefault="00000000" w:rsidRPr="00000000" w14:paraId="000008A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SAFE_DIVIDE(COUNT(DISTINCT IF(m_bucket=2, user_key, NULL)), COUNT(DISTINCT user_key)) AS m2_ret,</w:t>
      </w:r>
    </w:p>
    <w:p w:rsidR="00000000" w:rsidDel="00000000" w:rsidP="00000000" w:rsidRDefault="00000000" w:rsidRPr="00000000" w14:paraId="000008B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SAFE_DIVIDE(COUNT(DISTINCT IF(m_bucket=3, user_key, NULL)), COUNT(DISTINCT user_key)) AS m3_ret,</w:t>
      </w:r>
    </w:p>
    <w:p w:rsidR="00000000" w:rsidDel="00000000" w:rsidP="00000000" w:rsidRDefault="00000000" w:rsidRPr="00000000" w14:paraId="000008B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SAFE_DIVIDE(COUNT(DISTINCT IF(m_bucket=4, user_key, NULL)), COUNT(DISTINCT user_key)) AS m4_ret</w:t>
      </w:r>
    </w:p>
    <w:p w:rsidR="00000000" w:rsidDel="00000000" w:rsidP="00000000" w:rsidRDefault="00000000" w:rsidRPr="00000000" w14:paraId="000008B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mbuckets</w:t>
      </w:r>
    </w:p>
    <w:p w:rsidR="00000000" w:rsidDel="00000000" w:rsidP="00000000" w:rsidRDefault="00000000" w:rsidRPr="00000000" w14:paraId="000008B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cohort_month</w:t>
      </w:r>
    </w:p>
    <w:p w:rsidR="00000000" w:rsidDel="00000000" w:rsidP="00000000" w:rsidRDefault="00000000" w:rsidRPr="00000000" w14:paraId="000008B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cohort_month DESC;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6sihvwqzxpdx" w:id="237"/>
      <w:bookmarkEnd w:id="23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4.3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احتفاظ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الشراء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Purchase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Retention</w:t>
      </w:r>
      <w:r w:rsidDel="00000000" w:rsidR="00000000" w:rsidRPr="00000000">
        <w:rPr>
          <w:b w:val="1"/>
          <w:sz w:val="34"/>
          <w:szCs w:val="34"/>
          <w:rtl w:val="1"/>
        </w:rPr>
        <w:t xml:space="preserve">) — </w:t>
      </w:r>
      <w:r w:rsidDel="00000000" w:rsidR="00000000" w:rsidRPr="00000000">
        <w:rPr>
          <w:b w:val="1"/>
          <w:sz w:val="34"/>
          <w:szCs w:val="34"/>
          <w:rtl w:val="1"/>
        </w:rPr>
        <w:t xml:space="preserve">أسبوعي</w:t>
      </w:r>
    </w:p>
    <w:p w:rsidR="00000000" w:rsidDel="00000000" w:rsidP="00000000" w:rsidRDefault="00000000" w:rsidRPr="00000000" w14:paraId="000008B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acts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ليقتصر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8B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</w:t>
      </w:r>
    </w:p>
    <w:p w:rsidR="00000000" w:rsidDel="00000000" w:rsidP="00000000" w:rsidRDefault="00000000" w:rsidRPr="00000000" w14:paraId="000008B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acts AS (</w:t>
      </w:r>
    </w:p>
    <w:p w:rsidR="00000000" w:rsidDel="00000000" w:rsidP="00000000" w:rsidRDefault="00000000" w:rsidRPr="00000000" w14:paraId="000008B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</w:t>
      </w:r>
    </w:p>
    <w:p w:rsidR="00000000" w:rsidDel="00000000" w:rsidP="00000000" w:rsidRDefault="00000000" w:rsidRPr="00000000" w14:paraId="000008B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COALESCE(user_id, user_pseudo_id) AS user_key,</w:t>
      </w:r>
    </w:p>
    <w:p w:rsidR="00000000" w:rsidDel="00000000" w:rsidP="00000000" w:rsidRDefault="00000000" w:rsidRPr="00000000" w14:paraId="000008B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DATE(DATETIME(TIMESTAMP_MICROS(event_timestamp), TZ)) AS activity_date</w:t>
      </w:r>
    </w:p>
    <w:p w:rsidR="00000000" w:rsidDel="00000000" w:rsidP="00000000" w:rsidRDefault="00000000" w:rsidRPr="00000000" w14:paraId="000008B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`project.dataset.events_*`</w:t>
      </w:r>
    </w:p>
    <w:p w:rsidR="00000000" w:rsidDel="00000000" w:rsidP="00000000" w:rsidRDefault="00000000" w:rsidRPr="00000000" w14:paraId="000008B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WHERE event_name = 'purchase'</w:t>
      </w:r>
    </w:p>
    <w:p w:rsidR="00000000" w:rsidDel="00000000" w:rsidP="00000000" w:rsidRDefault="00000000" w:rsidRPr="00000000" w14:paraId="000008B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),</w:t>
      </w:r>
    </w:p>
    <w:p w:rsidR="00000000" w:rsidDel="00000000" w:rsidP="00000000" w:rsidRDefault="00000000" w:rsidRPr="00000000" w14:paraId="000008C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sdp5ixt4col8" w:id="238"/>
      <w:bookmarkEnd w:id="23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4.4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مصفوفة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Heatmap</w:t>
      </w:r>
      <w:r w:rsidDel="00000000" w:rsidR="00000000" w:rsidRPr="00000000">
        <w:rPr>
          <w:b w:val="1"/>
          <w:sz w:val="34"/>
          <w:szCs w:val="34"/>
          <w:rtl w:val="0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Pivot</w:t>
      </w:r>
      <w:r w:rsidDel="00000000" w:rsidR="00000000" w:rsidRPr="00000000">
        <w:rPr>
          <w:b w:val="1"/>
          <w:sz w:val="34"/>
          <w:szCs w:val="34"/>
          <w:rtl w:val="1"/>
        </w:rPr>
        <w:t xml:space="preserve">)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للاحتفاظ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الأسبوعي</w:t>
      </w:r>
    </w:p>
    <w:p w:rsidR="00000000" w:rsidDel="00000000" w:rsidP="00000000" w:rsidRDefault="00000000" w:rsidRPr="00000000" w14:paraId="000008C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 --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استخدمي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استعلام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4.1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حتى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حقل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bucket</w:t>
      </w:r>
    </w:p>
    <w:p w:rsidR="00000000" w:rsidDel="00000000" w:rsidP="00000000" w:rsidRDefault="00000000" w:rsidRPr="00000000" w14:paraId="000008C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... </w:t>
      </w:r>
    </w:p>
    <w:p w:rsidR="00000000" w:rsidDel="00000000" w:rsidP="00000000" w:rsidRDefault="00000000" w:rsidRPr="00000000" w14:paraId="000008C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8C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8C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cohort_week,</w:t>
      </w:r>
    </w:p>
    <w:p w:rsidR="00000000" w:rsidDel="00000000" w:rsidP="00000000" w:rsidRDefault="00000000" w:rsidRPr="00000000" w14:paraId="000008C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COUNT(DISTINCT user_key) AS cohort_size,</w:t>
      </w:r>
    </w:p>
    <w:p w:rsidR="00000000" w:rsidDel="00000000" w:rsidP="00000000" w:rsidRDefault="00000000" w:rsidRPr="00000000" w14:paraId="000008C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ROUND(100*COUNT(DISTINCT IF(w_bucket=0, user_key, NULL))/COUNT(DISTINCT user_key),1) AS W0,</w:t>
      </w:r>
    </w:p>
    <w:p w:rsidR="00000000" w:rsidDel="00000000" w:rsidP="00000000" w:rsidRDefault="00000000" w:rsidRPr="00000000" w14:paraId="000008C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ROUND(100*COUNT(DISTINCT IF(w_bucket=1, user_key, NULL))/COUNT(DISTINCT user_key),1) AS W1,</w:t>
      </w:r>
    </w:p>
    <w:p w:rsidR="00000000" w:rsidDel="00000000" w:rsidP="00000000" w:rsidRDefault="00000000" w:rsidRPr="00000000" w14:paraId="000008C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ROUND(100*COUNT(DISTINCT IF(w_bucket=2, user_key, NULL))/COUNT(DISTINCT user_key),1) AS W2,</w:t>
      </w:r>
    </w:p>
    <w:p w:rsidR="00000000" w:rsidDel="00000000" w:rsidP="00000000" w:rsidRDefault="00000000" w:rsidRPr="00000000" w14:paraId="000008C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ROUND(100*COUNT(DISTINCT IF(w_bucket=3, user_key, NULL))/COUNT(DISTINCT user_key),1) AS W3,</w:t>
      </w:r>
    </w:p>
    <w:p w:rsidR="00000000" w:rsidDel="00000000" w:rsidP="00000000" w:rsidRDefault="00000000" w:rsidRPr="00000000" w14:paraId="000008C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ROUND(100*COUNT(DISTINCT IF(w_bucket=4, user_key, NULL))/COUNT(DISTINCT user_key),1) AS W4</w:t>
      </w:r>
    </w:p>
    <w:p w:rsidR="00000000" w:rsidDel="00000000" w:rsidP="00000000" w:rsidRDefault="00000000" w:rsidRPr="00000000" w14:paraId="000008C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ret</w:t>
      </w:r>
    </w:p>
    <w:p w:rsidR="00000000" w:rsidDel="00000000" w:rsidP="00000000" w:rsidRDefault="00000000" w:rsidRPr="00000000" w14:paraId="000008C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cohort_week</w:t>
      </w:r>
    </w:p>
    <w:p w:rsidR="00000000" w:rsidDel="00000000" w:rsidP="00000000" w:rsidRDefault="00000000" w:rsidRPr="00000000" w14:paraId="000008D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cohort_week DESC;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oeagtxppqp2f" w:id="239"/>
      <w:bookmarkEnd w:id="23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4.5 </w:t>
      </w:r>
      <w:r w:rsidDel="00000000" w:rsidR="00000000" w:rsidRPr="00000000">
        <w:rPr>
          <w:b w:val="1"/>
          <w:sz w:val="34"/>
          <w:szCs w:val="34"/>
          <w:rtl w:val="0"/>
        </w:rPr>
        <w:t xml:space="preserve">WAU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MAU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نسبة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المرونة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8D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DECLARE TZ STRING DEFAULT "Asia/Aden";</w:t>
      </w:r>
    </w:p>
    <w:p w:rsidR="00000000" w:rsidDel="00000000" w:rsidP="00000000" w:rsidRDefault="00000000" w:rsidRPr="00000000" w14:paraId="000008D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DECLARE today DATE DEFAULT CURRENT_DATE(TZ);</w:t>
      </w:r>
    </w:p>
    <w:p w:rsidR="00000000" w:rsidDel="00000000" w:rsidP="00000000" w:rsidRDefault="00000000" w:rsidRPr="00000000" w14:paraId="000008D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acts AS (</w:t>
      </w:r>
    </w:p>
    <w:p w:rsidR="00000000" w:rsidDel="00000000" w:rsidP="00000000" w:rsidRDefault="00000000" w:rsidRPr="00000000" w14:paraId="000008D7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 DISTINCT</w:t>
      </w:r>
    </w:p>
    <w:p w:rsidR="00000000" w:rsidDel="00000000" w:rsidP="00000000" w:rsidRDefault="00000000" w:rsidRPr="00000000" w14:paraId="000008D8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COALESCE(user_id, user_pseudo_id) AS user_key,</w:t>
      </w:r>
    </w:p>
    <w:p w:rsidR="00000000" w:rsidDel="00000000" w:rsidP="00000000" w:rsidRDefault="00000000" w:rsidRPr="00000000" w14:paraId="000008D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DATE(DATETIME(TIMESTAMP_MICROS(event_timestamp), TZ)) AS d</w:t>
      </w:r>
    </w:p>
    <w:p w:rsidR="00000000" w:rsidDel="00000000" w:rsidP="00000000" w:rsidRDefault="00000000" w:rsidRPr="00000000" w14:paraId="000008DA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`project.dataset.events_*`</w:t>
      </w:r>
    </w:p>
    <w:p w:rsidR="00000000" w:rsidDel="00000000" w:rsidP="00000000" w:rsidRDefault="00000000" w:rsidRPr="00000000" w14:paraId="000008DB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WHERE event_name IN ('session_start','user_engagement','view_item','add_to_cart','begin_checkout','purchase')</w:t>
      </w:r>
    </w:p>
    <w:p w:rsidR="00000000" w:rsidDel="00000000" w:rsidP="00000000" w:rsidRDefault="00000000" w:rsidRPr="00000000" w14:paraId="000008D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AND DATE(DATETIME(TIMESTAMP_MICROS(event_timestamp), TZ)) BETWEEN DATE_SUB(today, INTERVAL 30 DAY) AND today</w:t>
      </w:r>
    </w:p>
    <w:p w:rsidR="00000000" w:rsidDel="00000000" w:rsidP="00000000" w:rsidRDefault="00000000" w:rsidRPr="00000000" w14:paraId="000008D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8D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8D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COUNT(DISTINCT IF(d BETWEEN DATE_SUB(today, INTERVAL 7 DAY) AND today, user_key, NULL)) AS WAU,</w:t>
      </w:r>
    </w:p>
    <w:p w:rsidR="00000000" w:rsidDel="00000000" w:rsidP="00000000" w:rsidRDefault="00000000" w:rsidRPr="00000000" w14:paraId="000008E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COUNT(DISTINCT user_key) AS MAU,</w:t>
      </w:r>
    </w:p>
    <w:p w:rsidR="00000000" w:rsidDel="00000000" w:rsidP="00000000" w:rsidRDefault="00000000" w:rsidRPr="00000000" w14:paraId="000008E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SAFE_DIVIDE(</w:t>
      </w:r>
    </w:p>
    <w:p w:rsidR="00000000" w:rsidDel="00000000" w:rsidP="00000000" w:rsidRDefault="00000000" w:rsidRPr="00000000" w14:paraId="000008E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COUNT(DISTINCT IF(d BETWEEN DATE_SUB(today, INTERVAL 7 DAY) AND today, user_key, NULL)),</w:t>
      </w:r>
    </w:p>
    <w:p w:rsidR="00000000" w:rsidDel="00000000" w:rsidP="00000000" w:rsidRDefault="00000000" w:rsidRPr="00000000" w14:paraId="000008E3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COUNT(DISTINCT user_key)</w:t>
      </w:r>
    </w:p>
    <w:p w:rsidR="00000000" w:rsidDel="00000000" w:rsidP="00000000" w:rsidRDefault="00000000" w:rsidRPr="00000000" w14:paraId="000008E4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 AS WAU_MAU_ratio</w:t>
      </w:r>
    </w:p>
    <w:p w:rsidR="00000000" w:rsidDel="00000000" w:rsidP="00000000" w:rsidRDefault="00000000" w:rsidRPr="00000000" w14:paraId="000008E5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acts;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tza6rtecvouy" w:id="240"/>
      <w:bookmarkEnd w:id="24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5) </w:t>
      </w:r>
      <w:r w:rsidDel="00000000" w:rsidR="00000000" w:rsidRPr="00000000">
        <w:rPr>
          <w:b w:val="1"/>
          <w:sz w:val="46"/>
          <w:szCs w:val="46"/>
          <w:rtl w:val="1"/>
        </w:rPr>
        <w:t xml:space="preserve">تقارير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DB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داخلية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بدون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GA</w:t>
      </w:r>
      <w:r w:rsidDel="00000000" w:rsidR="00000000" w:rsidRPr="00000000">
        <w:rPr>
          <w:b w:val="1"/>
          <w:sz w:val="46"/>
          <w:szCs w:val="46"/>
          <w:rtl w:val="1"/>
        </w:rPr>
        <w:t xml:space="preserve">4) — </w:t>
      </w:r>
      <w:r w:rsidDel="00000000" w:rsidR="00000000" w:rsidRPr="00000000">
        <w:rPr>
          <w:b w:val="1"/>
          <w:sz w:val="46"/>
          <w:szCs w:val="46"/>
          <w:rtl w:val="1"/>
        </w:rPr>
        <w:t xml:space="preserve">فكرة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مختصرة</w:t>
      </w:r>
    </w:p>
    <w:p w:rsidR="00000000" w:rsidDel="00000000" w:rsidP="00000000" w:rsidRDefault="00000000" w:rsidRPr="00000000" w14:paraId="000008E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events_app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EA">
      <w:pPr>
        <w:numPr>
          <w:ilvl w:val="0"/>
          <w:numId w:val="48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event_name</w:t>
      </w:r>
    </w:p>
    <w:p w:rsidR="00000000" w:rsidDel="00000000" w:rsidP="00000000" w:rsidRDefault="00000000" w:rsidRPr="00000000" w14:paraId="000008EB">
      <w:pPr>
        <w:numPr>
          <w:ilvl w:val="0"/>
          <w:numId w:val="48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DATE_DIFF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E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6kmx2r1qyu30" w:id="241"/>
      <w:bookmarkEnd w:id="24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6) </w:t>
      </w:r>
      <w:r w:rsidDel="00000000" w:rsidR="00000000" w:rsidRPr="00000000">
        <w:rPr>
          <w:b w:val="1"/>
          <w:sz w:val="46"/>
          <w:szCs w:val="46"/>
          <w:rtl w:val="1"/>
        </w:rPr>
        <w:t xml:space="preserve">لوحات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ومؤشرات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KPIs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8EE">
      <w:pPr>
        <w:numPr>
          <w:ilvl w:val="0"/>
          <w:numId w:val="11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 Retention (Activity)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1,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4 (</w:t>
      </w:r>
      <w:r w:rsidDel="00000000" w:rsidR="00000000" w:rsidRPr="00000000">
        <w:rPr>
          <w:rtl w:val="1"/>
        </w:rPr>
        <w:t xml:space="preserve">أساسيان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EF">
      <w:pPr>
        <w:numPr>
          <w:ilvl w:val="0"/>
          <w:numId w:val="1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 Retention (Activity)</w:t>
      </w:r>
      <w:r w:rsidDel="00000000" w:rsidR="00000000" w:rsidRPr="00000000">
        <w:rPr>
          <w:rtl w:val="0"/>
        </w:rPr>
        <w:t xml:space="preserve">: M1, M3, M6.</w:t>
      </w:r>
    </w:p>
    <w:p w:rsidR="00000000" w:rsidDel="00000000" w:rsidP="00000000" w:rsidRDefault="00000000" w:rsidRPr="00000000" w14:paraId="000008F0">
      <w:pPr>
        <w:numPr>
          <w:ilvl w:val="0"/>
          <w:numId w:val="1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Purchase Retention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cohort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4 /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3.</w:t>
      </w:r>
    </w:p>
    <w:p w:rsidR="00000000" w:rsidDel="00000000" w:rsidP="00000000" w:rsidRDefault="00000000" w:rsidRPr="00000000" w14:paraId="000008F1">
      <w:pPr>
        <w:numPr>
          <w:ilvl w:val="0"/>
          <w:numId w:val="1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WAU/MAU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يقيس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لزاجة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Stickiness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F2">
      <w:pPr>
        <w:numPr>
          <w:ilvl w:val="0"/>
          <w:numId w:val="11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Median Time-to-2nd 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للتنشيط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F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1o5acv2g9kbr" w:id="242"/>
      <w:bookmarkEnd w:id="24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7)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معايير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جودة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البيانات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QA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8F5">
      <w:pPr>
        <w:numPr>
          <w:ilvl w:val="0"/>
          <w:numId w:val="18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متزايد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الأسابيع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≤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1 … (</w:t>
      </w:r>
      <w:r w:rsidDel="00000000" w:rsidR="00000000" w:rsidRPr="00000000">
        <w:rPr>
          <w:rtl w:val="1"/>
        </w:rPr>
        <w:t xml:space="preserve">راقبيه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F6">
      <w:pPr>
        <w:numPr>
          <w:ilvl w:val="0"/>
          <w:numId w:val="18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ملحوظ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القنوات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↦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F7">
      <w:pPr>
        <w:numPr>
          <w:ilvl w:val="0"/>
          <w:numId w:val="18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تأكدي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Asia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Aden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F8">
      <w:pPr>
        <w:numPr>
          <w:ilvl w:val="0"/>
          <w:numId w:val="18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المكررة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والخادم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ازدواجها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تمييزها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F9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pd89j4akl2rm" w:id="243"/>
      <w:bookmarkEnd w:id="24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8) </w:t>
      </w:r>
      <w:r w:rsidDel="00000000" w:rsidR="00000000" w:rsidRPr="00000000">
        <w:rPr>
          <w:b w:val="1"/>
          <w:sz w:val="46"/>
          <w:szCs w:val="46"/>
          <w:rtl w:val="1"/>
        </w:rPr>
        <w:t xml:space="preserve">ربط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بالشرائح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والموافقات</w:t>
      </w:r>
    </w:p>
    <w:p w:rsidR="00000000" w:rsidDel="00000000" w:rsidP="00000000" w:rsidRDefault="00000000" w:rsidRPr="00000000" w14:paraId="000008FB">
      <w:pPr>
        <w:numPr>
          <w:ilvl w:val="0"/>
          <w:numId w:val="5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شريحة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VIP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DORMANT</w:t>
      </w:r>
      <w:r w:rsidDel="00000000" w:rsidR="00000000" w:rsidRPr="00000000">
        <w:rPr>
          <w:rtl w:val="1"/>
        </w:rPr>
        <w:t xml:space="preserve">…) </w:t>
      </w:r>
      <w:r w:rsidDel="00000000" w:rsidR="00000000" w:rsidRPr="00000000">
        <w:rPr>
          <w:rtl w:val="1"/>
        </w:rPr>
        <w:t xml:space="preserve">بضم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segment_membership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='</w:t>
      </w: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الانضمام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8FC">
      <w:pPr>
        <w:numPr>
          <w:ilvl w:val="0"/>
          <w:numId w:val="5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تنشيط</w:t>
      </w:r>
      <w:r w:rsidDel="00000000" w:rsidR="00000000" w:rsidRPr="00000000">
        <w:rPr>
          <w:rtl w:val="1"/>
        </w:rPr>
        <w:t xml:space="preserve">”، </w:t>
      </w:r>
      <w:r w:rsidDel="00000000" w:rsidR="00000000" w:rsidRPr="00000000">
        <w:rPr>
          <w:rtl w:val="1"/>
        </w:rPr>
        <w:t xml:space="preserve">استخدمي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can_send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8FD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r8szuju6ohm0" w:id="244"/>
      <w:bookmarkEnd w:id="24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9)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التنفيذ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</w:p>
    <w:p w:rsidR="00000000" w:rsidDel="00000000" w:rsidP="00000000" w:rsidRDefault="00000000" w:rsidRPr="00000000" w14:paraId="000008FF">
      <w:pPr>
        <w:numPr>
          <w:ilvl w:val="0"/>
          <w:numId w:val="22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Anchor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first_open</w:t>
      </w:r>
      <w:r w:rsidDel="00000000" w:rsidR="00000000" w:rsidRPr="00000000">
        <w:rPr>
          <w:rtl w:val="0"/>
        </w:rPr>
        <w:t xml:space="preserve"> (App)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first_visit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first_purchase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00">
      <w:pPr>
        <w:numPr>
          <w:ilvl w:val="0"/>
          <w:numId w:val="2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نشط</w:t>
      </w:r>
      <w:r w:rsidDel="00000000" w:rsidR="00000000" w:rsidRPr="00000000">
        <w:rPr>
          <w:rtl w:val="1"/>
        </w:rPr>
        <w:t xml:space="preserve">” (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وتثبيته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01">
      <w:pPr>
        <w:numPr>
          <w:ilvl w:val="0"/>
          <w:numId w:val="2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GA4 BigQuery Export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02">
      <w:pPr>
        <w:numPr>
          <w:ilvl w:val="0"/>
          <w:numId w:val="2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استعلامات</w:t>
      </w:r>
      <w:r w:rsidDel="00000000" w:rsidR="00000000" w:rsidRPr="00000000">
        <w:rPr>
          <w:rtl w:val="1"/>
        </w:rPr>
        <w:t xml:space="preserve"> 4.1–4.5 (</w:t>
      </w:r>
      <w:r w:rsidDel="00000000" w:rsidR="00000000" w:rsidRPr="00000000">
        <w:rPr>
          <w:rtl w:val="1"/>
        </w:rPr>
        <w:t xml:space="preserve">كو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Scheduled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Queries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03">
      <w:pPr>
        <w:numPr>
          <w:ilvl w:val="0"/>
          <w:numId w:val="2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المنطقة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الزمنية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Asia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Aden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904">
      <w:pPr>
        <w:numPr>
          <w:ilvl w:val="0"/>
          <w:numId w:val="2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Heatmap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1/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4/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1/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3/</w:t>
      </w:r>
      <w:r w:rsidDel="00000000" w:rsidR="00000000" w:rsidRPr="00000000">
        <w:rPr>
          <w:rtl w:val="0"/>
        </w:rPr>
        <w:t xml:space="preserve">WAU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MAU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05">
      <w:pPr>
        <w:numPr>
          <w:ilvl w:val="0"/>
          <w:numId w:val="22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التناقص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06">
      <w:pPr>
        <w:bidi w:val="1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3zukz1hbijk" w:id="245"/>
      <w:bookmarkEnd w:id="24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الكتالوج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Catalog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pStyle w:val="Heading1"/>
        <w:keepNext w:val="0"/>
        <w:keepLines w:val="0"/>
        <w:bidi w:val="1"/>
        <w:spacing w:before="480" w:lineRule="auto"/>
        <w:ind w:right="-1032.9921259842508"/>
        <w:rPr>
          <w:b w:val="1"/>
          <w:sz w:val="46"/>
          <w:szCs w:val="46"/>
        </w:rPr>
      </w:pPr>
      <w:bookmarkStart w:colFirst="0" w:colLast="0" w:name="_wjw8hy8b8a3" w:id="246"/>
      <w:bookmarkEnd w:id="246"/>
      <w:r w:rsidDel="00000000" w:rsidR="00000000" w:rsidRPr="00000000">
        <w:rPr>
          <w:b w:val="1"/>
          <w:sz w:val="46"/>
          <w:szCs w:val="46"/>
          <w:rtl w:val="1"/>
        </w:rPr>
        <w:t xml:space="preserve">الكتالوج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Catalog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909">
      <w:pPr>
        <w:bidi w:val="1"/>
        <w:ind w:right="-1032.99212598425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pStyle w:val="Heading2"/>
        <w:keepNext w:val="0"/>
        <w:keepLines w:val="0"/>
        <w:bidi w:val="1"/>
        <w:spacing w:after="80" w:lineRule="auto"/>
        <w:ind w:right="-1032.9921259842508"/>
        <w:rPr>
          <w:b w:val="1"/>
          <w:sz w:val="34"/>
          <w:szCs w:val="34"/>
        </w:rPr>
      </w:pPr>
      <w:bookmarkStart w:colFirst="0" w:colLast="0" w:name="_mzwqgo8zifnw" w:id="247"/>
      <w:bookmarkEnd w:id="24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الهدف</w:t>
      </w:r>
    </w:p>
    <w:p w:rsidR="00000000" w:rsidDel="00000000" w:rsidP="00000000" w:rsidRDefault="00000000" w:rsidRPr="00000000" w14:paraId="0000090B">
      <w:pPr>
        <w:numPr>
          <w:ilvl w:val="0"/>
          <w:numId w:val="74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تنظيم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ونسخها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مقاسات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ألوان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ومحتواها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لتجربة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تسو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سلسة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0C">
      <w:pPr>
        <w:numPr>
          <w:ilvl w:val="0"/>
          <w:numId w:val="74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البحث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والتصفية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والفرز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بكفاءة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0D">
      <w:pPr>
        <w:numPr>
          <w:ilvl w:val="0"/>
          <w:numId w:val="74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الكتالوج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بالمخزون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والتسعير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والعروض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تعقيد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0E">
      <w:pPr>
        <w:numPr>
          <w:ilvl w:val="0"/>
          <w:numId w:val="74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معد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التحويل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بصري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ونصي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مكتمل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0F">
      <w:pPr>
        <w:bidi w:val="1"/>
        <w:ind w:right="-1032.992125984250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pStyle w:val="Heading2"/>
        <w:keepNext w:val="0"/>
        <w:keepLines w:val="0"/>
        <w:bidi w:val="1"/>
        <w:spacing w:after="80" w:lineRule="auto"/>
        <w:ind w:right="-1032.9921259842508"/>
        <w:rPr>
          <w:b w:val="1"/>
          <w:sz w:val="34"/>
          <w:szCs w:val="34"/>
        </w:rPr>
      </w:pPr>
      <w:bookmarkStart w:colFirst="0" w:colLast="0" w:name="_ic49aunazmpn" w:id="248"/>
      <w:bookmarkEnd w:id="24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نطاق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الكتالوج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Scope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911">
      <w:pPr>
        <w:numPr>
          <w:ilvl w:val="0"/>
          <w:numId w:val="22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العلامات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التجارية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الأساسية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النسخ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Variants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التصنيفات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متعددة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المستويات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الخصائص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الوسائط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صور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فيديو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الأسعار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والعروض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المجموعات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Collections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أدلة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المقاسات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والعناية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شارات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العرض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SEO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12">
      <w:pPr>
        <w:numPr>
          <w:ilvl w:val="0"/>
          <w:numId w:val="22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التكاملات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النسخة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العروض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الخصومات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الواجهة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الإدارية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لوحة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التحكم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البحث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والفلاتر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13">
      <w:pPr>
        <w:bidi w:val="1"/>
        <w:ind w:right="-1032.992125984250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pStyle w:val="Heading2"/>
        <w:keepNext w:val="0"/>
        <w:keepLines w:val="0"/>
        <w:bidi w:val="1"/>
        <w:spacing w:after="80" w:lineRule="auto"/>
        <w:ind w:right="-1032.9921259842508"/>
        <w:rPr>
          <w:b w:val="1"/>
          <w:sz w:val="34"/>
          <w:szCs w:val="34"/>
        </w:rPr>
      </w:pPr>
      <w:bookmarkStart w:colFirst="0" w:colLast="0" w:name="_16aohgcrqr32" w:id="249"/>
      <w:bookmarkEnd w:id="24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الكيانات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الأساسية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والحقول</w:t>
      </w:r>
    </w:p>
    <w:p w:rsidR="00000000" w:rsidDel="00000000" w:rsidP="00000000" w:rsidRDefault="00000000" w:rsidRPr="00000000" w14:paraId="00000915">
      <w:pPr>
        <w:bidi w:val="1"/>
        <w:spacing w:after="240" w:before="240" w:lineRule="auto"/>
        <w:ind w:left="600" w:right="-1032.9921259842508" w:firstLine="0"/>
        <w:rPr/>
      </w:pP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أكواد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16">
      <w:pPr>
        <w:pStyle w:val="Heading3"/>
        <w:keepNext w:val="0"/>
        <w:keepLines w:val="0"/>
        <w:bidi w:val="1"/>
        <w:spacing w:before="280" w:lineRule="auto"/>
        <w:ind w:right="-1032.9921259842508"/>
        <w:rPr>
          <w:b w:val="1"/>
          <w:color w:val="000000"/>
          <w:sz w:val="26"/>
          <w:szCs w:val="26"/>
        </w:rPr>
      </w:pPr>
      <w:bookmarkStart w:colFirst="0" w:colLast="0" w:name="_5hrun21n9acn" w:id="250"/>
      <w:bookmarkEnd w:id="25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العلامة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التجارية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Brand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17">
      <w:pPr>
        <w:numPr>
          <w:ilvl w:val="0"/>
          <w:numId w:val="65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brand_id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معرف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18">
      <w:pPr>
        <w:numPr>
          <w:ilvl w:val="0"/>
          <w:numId w:val="65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اسم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العلامة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19">
      <w:pPr>
        <w:numPr>
          <w:ilvl w:val="0"/>
          <w:numId w:val="65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country_of_origin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بلد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المنشأ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1A">
      <w:pPr>
        <w:numPr>
          <w:ilvl w:val="0"/>
          <w:numId w:val="65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display_order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ترتيب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العرض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1B">
      <w:pPr>
        <w:numPr>
          <w:ilvl w:val="0"/>
          <w:numId w:val="65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نشط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مؤرشف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1C">
      <w:pPr>
        <w:pStyle w:val="Heading3"/>
        <w:keepNext w:val="0"/>
        <w:keepLines w:val="0"/>
        <w:bidi w:val="1"/>
        <w:spacing w:before="280" w:lineRule="auto"/>
        <w:ind w:right="-1032.9921259842508"/>
        <w:rPr>
          <w:b w:val="1"/>
          <w:color w:val="000000"/>
          <w:sz w:val="26"/>
          <w:szCs w:val="26"/>
        </w:rPr>
      </w:pPr>
      <w:bookmarkStart w:colFirst="0" w:colLast="0" w:name="_tc6pwjlibr4b" w:id="251"/>
      <w:bookmarkEnd w:id="25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المنتج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الأساسي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1D">
      <w:pPr>
        <w:numPr>
          <w:ilvl w:val="0"/>
          <w:numId w:val="290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معرف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1E">
      <w:pPr>
        <w:numPr>
          <w:ilvl w:val="0"/>
          <w:numId w:val="290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name_ar / name_en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اسم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عربي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إلزامي</w:t>
      </w:r>
      <w:r w:rsidDel="00000000" w:rsidR="00000000" w:rsidRPr="00000000">
        <w:rPr>
          <w:sz w:val="24"/>
          <w:szCs w:val="24"/>
          <w:rtl w:val="1"/>
        </w:rPr>
        <w:t xml:space="preserve">) + </w:t>
      </w:r>
      <w:r w:rsidDel="00000000" w:rsidR="00000000" w:rsidRPr="00000000">
        <w:rPr>
          <w:sz w:val="24"/>
          <w:szCs w:val="24"/>
          <w:rtl w:val="1"/>
        </w:rPr>
        <w:t xml:space="preserve">إنجليزي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1F">
      <w:pPr>
        <w:numPr>
          <w:ilvl w:val="0"/>
          <w:numId w:val="290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short_description / long_description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وصف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وموسع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20">
      <w:pPr>
        <w:numPr>
          <w:ilvl w:val="0"/>
          <w:numId w:val="290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brand_id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مرجع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العلامة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21">
      <w:pPr>
        <w:numPr>
          <w:ilvl w:val="0"/>
          <w:numId w:val="290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product_type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فستان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أحذية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حقائب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لانجري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بيجامات</w:t>
      </w:r>
      <w:r w:rsidDel="00000000" w:rsidR="00000000" w:rsidRPr="00000000">
        <w:rPr>
          <w:sz w:val="24"/>
          <w:szCs w:val="24"/>
          <w:rtl w:val="1"/>
        </w:rPr>
        <w:t xml:space="preserve">… (</w:t>
      </w:r>
      <w:r w:rsidDel="00000000" w:rsidR="00000000" w:rsidRPr="00000000">
        <w:rPr>
          <w:sz w:val="24"/>
          <w:szCs w:val="24"/>
          <w:rtl w:val="1"/>
        </w:rPr>
        <w:t xml:space="preserve">قائمة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مضبوطة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22">
      <w:pPr>
        <w:numPr>
          <w:ilvl w:val="0"/>
          <w:numId w:val="290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collection_code / season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رمز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التشكيلة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الموسم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23">
      <w:pPr>
        <w:numPr>
          <w:ilvl w:val="0"/>
          <w:numId w:val="290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country_of_origin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بلد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المنشأ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24">
      <w:pPr>
        <w:numPr>
          <w:ilvl w:val="0"/>
          <w:numId w:val="290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badges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شارات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جديد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مبيع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قريب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النفاد</w:t>
      </w:r>
      <w:r w:rsidDel="00000000" w:rsidR="00000000" w:rsidRPr="00000000">
        <w:rPr>
          <w:sz w:val="24"/>
          <w:szCs w:val="24"/>
          <w:rtl w:val="1"/>
        </w:rPr>
        <w:t xml:space="preserve">) —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ملاحظة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تلقائية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يدوية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25">
      <w:pPr>
        <w:numPr>
          <w:ilvl w:val="0"/>
          <w:numId w:val="290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publish_status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مسودة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منشور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مؤرشف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26">
      <w:pPr>
        <w:numPr>
          <w:ilvl w:val="0"/>
          <w:numId w:val="290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slug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رابط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ثابت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فريد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أساسي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العربية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27">
      <w:pPr>
        <w:numPr>
          <w:ilvl w:val="0"/>
          <w:numId w:val="290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seo_title / seo_description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تحسين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محركات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البحث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28">
      <w:pPr>
        <w:numPr>
          <w:ilvl w:val="0"/>
          <w:numId w:val="290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content_score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درجة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اكتمال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المحتوى</w:t>
      </w:r>
      <w:r w:rsidDel="00000000" w:rsidR="00000000" w:rsidRPr="00000000">
        <w:rPr>
          <w:sz w:val="24"/>
          <w:szCs w:val="24"/>
          <w:rtl w:val="1"/>
        </w:rPr>
        <w:t xml:space="preserve"> (0–100) </w:t>
      </w:r>
      <w:r w:rsidDel="00000000" w:rsidR="00000000" w:rsidRPr="00000000">
        <w:rPr>
          <w:sz w:val="24"/>
          <w:szCs w:val="24"/>
          <w:rtl w:val="1"/>
        </w:rPr>
        <w:t xml:space="preserve">للحكم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الجاهزية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29">
      <w:pPr>
        <w:numPr>
          <w:ilvl w:val="0"/>
          <w:numId w:val="290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created_at / updated_at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إدارة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زمنية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2A">
      <w:pPr>
        <w:pStyle w:val="Heading3"/>
        <w:keepNext w:val="0"/>
        <w:keepLines w:val="0"/>
        <w:bidi w:val="1"/>
        <w:spacing w:before="280" w:lineRule="auto"/>
        <w:ind w:right="-1032.9921259842508"/>
        <w:rPr>
          <w:b w:val="1"/>
          <w:color w:val="000000"/>
          <w:sz w:val="26"/>
          <w:szCs w:val="26"/>
        </w:rPr>
      </w:pPr>
      <w:bookmarkStart w:colFirst="0" w:colLast="0" w:name="_2o8mvjef1rj9" w:id="252"/>
      <w:bookmarkEnd w:id="25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3.3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نسخ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المنتج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Variant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2B">
      <w:pPr>
        <w:numPr>
          <w:ilvl w:val="0"/>
          <w:numId w:val="378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variant_id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معرف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2C">
      <w:pPr>
        <w:numPr>
          <w:ilvl w:val="0"/>
          <w:numId w:val="378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مرجع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2D">
      <w:pPr>
        <w:numPr>
          <w:ilvl w:val="0"/>
          <w:numId w:val="378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sku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صنف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فريد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مطلوب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عالمي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2E">
      <w:pPr>
        <w:numPr>
          <w:ilvl w:val="0"/>
          <w:numId w:val="378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barcode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باركود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QR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2F">
      <w:pPr>
        <w:numPr>
          <w:ilvl w:val="0"/>
          <w:numId w:val="378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اللون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قاموس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ألوان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قياسي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30">
      <w:pPr>
        <w:numPr>
          <w:ilvl w:val="0"/>
          <w:numId w:val="378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size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المقاس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XL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قياسات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الفئة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31">
      <w:pPr>
        <w:numPr>
          <w:ilvl w:val="0"/>
          <w:numId w:val="378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 / fabric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الخامة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القماش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32">
      <w:pPr>
        <w:numPr>
          <w:ilvl w:val="0"/>
          <w:numId w:val="378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weight / dimensions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الوزن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الأبعاد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لأغراض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اختيارية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33">
      <w:pPr>
        <w:numPr>
          <w:ilvl w:val="0"/>
          <w:numId w:val="378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regular_price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الأساسي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34">
      <w:pPr>
        <w:numPr>
          <w:ilvl w:val="0"/>
          <w:numId w:val="378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sale_price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العرض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وجد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35">
      <w:pPr>
        <w:numPr>
          <w:ilvl w:val="0"/>
          <w:numId w:val="378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currency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العملة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YER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SAR</w:t>
      </w:r>
      <w:r w:rsidDel="00000000" w:rsidR="00000000" w:rsidRPr="00000000">
        <w:rPr>
          <w:sz w:val="24"/>
          <w:szCs w:val="24"/>
          <w:rtl w:val="1"/>
        </w:rPr>
        <w:t xml:space="preserve">…).</w:t>
      </w:r>
    </w:p>
    <w:p w:rsidR="00000000" w:rsidDel="00000000" w:rsidP="00000000" w:rsidRDefault="00000000" w:rsidRPr="00000000" w14:paraId="00000936">
      <w:pPr>
        <w:numPr>
          <w:ilvl w:val="0"/>
          <w:numId w:val="378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price_valid_from / price_valid_to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جدول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للعرض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37">
      <w:pPr>
        <w:numPr>
          <w:ilvl w:val="0"/>
          <w:numId w:val="378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availability_status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متوفر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متوفر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مسبق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38">
      <w:pPr>
        <w:numPr>
          <w:ilvl w:val="0"/>
          <w:numId w:val="378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is_default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النسخة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الافتراضية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لعرضها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أول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39">
      <w:pPr>
        <w:numPr>
          <w:ilvl w:val="0"/>
          <w:numId w:val="378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created_at / updated_at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93A">
      <w:pPr>
        <w:bidi w:val="1"/>
        <w:spacing w:after="240" w:before="240" w:lineRule="auto"/>
        <w:ind w:left="600" w:right="-1032.99212598425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ملاحظة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مستوى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النسخة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مصدر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الحقيقة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والتوفر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ويرتبط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بالمخزون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3B">
      <w:pPr>
        <w:pStyle w:val="Heading3"/>
        <w:keepNext w:val="0"/>
        <w:keepLines w:val="0"/>
        <w:bidi w:val="1"/>
        <w:spacing w:before="280" w:lineRule="auto"/>
        <w:ind w:right="-1032.9921259842508"/>
        <w:rPr>
          <w:b w:val="1"/>
          <w:color w:val="000000"/>
          <w:sz w:val="26"/>
          <w:szCs w:val="26"/>
        </w:rPr>
      </w:pPr>
      <w:bookmarkStart w:colFirst="0" w:colLast="0" w:name="_74kb3asnrwa5" w:id="253"/>
      <w:bookmarkEnd w:id="25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3.4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التصنيفات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3C">
      <w:pPr>
        <w:numPr>
          <w:ilvl w:val="0"/>
          <w:numId w:val="287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معرف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3D">
      <w:pPr>
        <w:numPr>
          <w:ilvl w:val="0"/>
          <w:numId w:val="287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parent_id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تصنيف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لدعم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متعددة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3E">
      <w:pPr>
        <w:numPr>
          <w:ilvl w:val="0"/>
          <w:numId w:val="287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name_ar / name_en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اسم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عربي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إنجليزي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3F">
      <w:pPr>
        <w:numPr>
          <w:ilvl w:val="0"/>
          <w:numId w:val="287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slug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رابط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ثابت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للتصنيف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40">
      <w:pPr>
        <w:numPr>
          <w:ilvl w:val="0"/>
          <w:numId w:val="287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display_order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ترتيب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العرض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41">
      <w:pPr>
        <w:numPr>
          <w:ilvl w:val="0"/>
          <w:numId w:val="287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is_visible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الإظهار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الواجهة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الإخفاء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42">
      <w:pPr>
        <w:pStyle w:val="Heading3"/>
        <w:keepNext w:val="0"/>
        <w:keepLines w:val="0"/>
        <w:bidi w:val="1"/>
        <w:spacing w:before="280" w:lineRule="auto"/>
        <w:ind w:right="-1032.9921259842508"/>
        <w:rPr>
          <w:b w:val="1"/>
          <w:color w:val="000000"/>
          <w:sz w:val="26"/>
          <w:szCs w:val="26"/>
        </w:rPr>
      </w:pPr>
      <w:bookmarkStart w:colFirst="0" w:colLast="0" w:name="_5ee4b0z8fsuv" w:id="254"/>
      <w:bookmarkEnd w:id="25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3.5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ربط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المنتج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بالتصنيفات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–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Link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43">
      <w:pPr>
        <w:numPr>
          <w:ilvl w:val="0"/>
          <w:numId w:val="11"/>
        </w:numPr>
        <w:bidi w:val="1"/>
        <w:spacing w:after="24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category_id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يسمح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تصنيف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44">
      <w:pPr>
        <w:pStyle w:val="Heading3"/>
        <w:keepNext w:val="0"/>
        <w:keepLines w:val="0"/>
        <w:bidi w:val="1"/>
        <w:spacing w:before="280" w:lineRule="auto"/>
        <w:ind w:right="-1032.9921259842508"/>
        <w:rPr>
          <w:b w:val="1"/>
          <w:color w:val="000000"/>
          <w:sz w:val="26"/>
          <w:szCs w:val="26"/>
        </w:rPr>
      </w:pPr>
      <w:bookmarkStart w:colFirst="0" w:colLast="0" w:name="_fzan18m36y1c" w:id="255"/>
      <w:bookmarkEnd w:id="25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3.6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المجموعات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Collections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45">
      <w:pPr>
        <w:numPr>
          <w:ilvl w:val="0"/>
          <w:numId w:val="21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collection_id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معرف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46">
      <w:pPr>
        <w:numPr>
          <w:ilvl w:val="0"/>
          <w:numId w:val="21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اسم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المجموعة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مثل</w:t>
      </w:r>
      <w:r w:rsidDel="00000000" w:rsidR="00000000" w:rsidRPr="00000000">
        <w:rPr>
          <w:sz w:val="24"/>
          <w:szCs w:val="24"/>
          <w:rtl w:val="1"/>
        </w:rPr>
        <w:t xml:space="preserve">: “</w:t>
      </w:r>
      <w:r w:rsidDel="00000000" w:rsidR="00000000" w:rsidRPr="00000000">
        <w:rPr>
          <w:sz w:val="24"/>
          <w:szCs w:val="24"/>
          <w:rtl w:val="1"/>
        </w:rPr>
        <w:t xml:space="preserve">وصل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حديث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”، “</w:t>
      </w:r>
      <w:r w:rsidDel="00000000" w:rsidR="00000000" w:rsidRPr="00000000">
        <w:rPr>
          <w:sz w:val="24"/>
          <w:szCs w:val="24"/>
          <w:rtl w:val="1"/>
        </w:rPr>
        <w:t xml:space="preserve">فساتين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سهرة</w:t>
      </w:r>
      <w:r w:rsidDel="00000000" w:rsidR="00000000" w:rsidRPr="00000000">
        <w:rPr>
          <w:sz w:val="24"/>
          <w:szCs w:val="24"/>
          <w:rtl w:val="1"/>
        </w:rPr>
        <w:t xml:space="preserve">”).</w:t>
      </w:r>
    </w:p>
    <w:p w:rsidR="00000000" w:rsidDel="00000000" w:rsidP="00000000" w:rsidRDefault="00000000" w:rsidRPr="00000000" w14:paraId="00000947">
      <w:pPr>
        <w:numPr>
          <w:ilvl w:val="0"/>
          <w:numId w:val="21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يدوي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آلي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48">
      <w:pPr>
        <w:numPr>
          <w:ilvl w:val="0"/>
          <w:numId w:val="21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rule_definition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قواعد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المجموعة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آلية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فئة</w:t>
      </w:r>
      <w:r w:rsidDel="00000000" w:rsidR="00000000" w:rsidRPr="00000000">
        <w:rPr>
          <w:sz w:val="24"/>
          <w:szCs w:val="24"/>
          <w:rtl w:val="1"/>
        </w:rPr>
        <w:t xml:space="preserve"> = </w:t>
      </w:r>
      <w:r w:rsidDel="00000000" w:rsidR="00000000" w:rsidRPr="00000000">
        <w:rPr>
          <w:sz w:val="24"/>
          <w:szCs w:val="24"/>
          <w:rtl w:val="1"/>
        </w:rPr>
        <w:t xml:space="preserve">فساتين</w:t>
      </w:r>
      <w:r w:rsidDel="00000000" w:rsidR="00000000" w:rsidRPr="00000000">
        <w:rPr>
          <w:sz w:val="24"/>
          <w:szCs w:val="24"/>
          <w:rtl w:val="1"/>
        </w:rPr>
        <w:t xml:space="preserve"> &amp;&amp; </w:t>
      </w:r>
      <w:r w:rsidDel="00000000" w:rsidR="00000000" w:rsidRPr="00000000">
        <w:rPr>
          <w:sz w:val="24"/>
          <w:szCs w:val="24"/>
          <w:rtl w:val="1"/>
        </w:rPr>
        <w:t xml:space="preserve">سعر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≥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 &amp;&amp; </w:t>
      </w:r>
      <w:r w:rsidDel="00000000" w:rsidR="00000000" w:rsidRPr="00000000">
        <w:rPr>
          <w:sz w:val="24"/>
          <w:szCs w:val="24"/>
          <w:rtl w:val="1"/>
        </w:rPr>
        <w:t xml:space="preserve">شارة</w:t>
      </w:r>
      <w:r w:rsidDel="00000000" w:rsidR="00000000" w:rsidRPr="00000000">
        <w:rPr>
          <w:sz w:val="24"/>
          <w:szCs w:val="24"/>
          <w:rtl w:val="1"/>
        </w:rPr>
        <w:t xml:space="preserve"> = </w:t>
      </w:r>
      <w:r w:rsidDel="00000000" w:rsidR="00000000" w:rsidRPr="00000000">
        <w:rPr>
          <w:sz w:val="24"/>
          <w:szCs w:val="24"/>
          <w:rtl w:val="1"/>
        </w:rPr>
        <w:t xml:space="preserve">جديد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49">
      <w:pPr>
        <w:numPr>
          <w:ilvl w:val="0"/>
          <w:numId w:val="21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display_order / is_visible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94A">
      <w:pPr>
        <w:numPr>
          <w:ilvl w:val="0"/>
          <w:numId w:val="21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products_link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بالمجموعة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اليدوي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4B">
      <w:pPr>
        <w:pStyle w:val="Heading3"/>
        <w:keepNext w:val="0"/>
        <w:keepLines w:val="0"/>
        <w:bidi w:val="1"/>
        <w:spacing w:before="280" w:lineRule="auto"/>
        <w:ind w:right="-1032.9921259842508"/>
        <w:rPr>
          <w:b w:val="1"/>
          <w:color w:val="000000"/>
          <w:sz w:val="26"/>
          <w:szCs w:val="26"/>
        </w:rPr>
      </w:pPr>
      <w:bookmarkStart w:colFirst="0" w:colLast="0" w:name="_v6frb1swqqxf" w:id="256"/>
      <w:bookmarkEnd w:id="25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3.7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الخصائص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Attributes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والقيم</w:t>
      </w:r>
    </w:p>
    <w:p w:rsidR="00000000" w:rsidDel="00000000" w:rsidP="00000000" w:rsidRDefault="00000000" w:rsidRPr="00000000" w14:paraId="0000094C">
      <w:pPr>
        <w:numPr>
          <w:ilvl w:val="0"/>
          <w:numId w:val="291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تعريف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الخاصية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الطول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القص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الياقة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الأكمام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النقشة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المناسبة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القماش</w:t>
      </w:r>
      <w:r w:rsidDel="00000000" w:rsidR="00000000" w:rsidRPr="00000000">
        <w:rPr>
          <w:sz w:val="24"/>
          <w:szCs w:val="24"/>
          <w:rtl w:val="1"/>
        </w:rPr>
        <w:t xml:space="preserve">…).</w:t>
      </w:r>
    </w:p>
    <w:p w:rsidR="00000000" w:rsidDel="00000000" w:rsidP="00000000" w:rsidRDefault="00000000" w:rsidRPr="00000000" w14:paraId="0000094D">
      <w:pPr>
        <w:numPr>
          <w:ilvl w:val="0"/>
          <w:numId w:val="291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attribute_values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القيم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الممكنة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خاصية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قوائم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مضبوطة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4E">
      <w:pPr>
        <w:numPr>
          <w:ilvl w:val="0"/>
          <w:numId w:val="291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product_attributes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خصائص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تؤثر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الفلاتر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العامة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4F">
      <w:pPr>
        <w:numPr>
          <w:ilvl w:val="0"/>
          <w:numId w:val="291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variant_attributes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خصائص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النسخة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عادة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اللون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المقاس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الخامة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50">
      <w:pPr>
        <w:bidi w:val="1"/>
        <w:spacing w:after="240" w:before="240" w:lineRule="auto"/>
        <w:ind w:left="600" w:right="-1032.99212598425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الهدف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مرونة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فوضى</w:t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sz w:val="24"/>
          <w:szCs w:val="24"/>
          <w:rtl w:val="1"/>
        </w:rPr>
        <w:t xml:space="preserve">خصائص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أساسية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للأزياء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منذ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البداية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51">
      <w:pPr>
        <w:pStyle w:val="Heading3"/>
        <w:keepNext w:val="0"/>
        <w:keepLines w:val="0"/>
        <w:bidi w:val="1"/>
        <w:spacing w:before="280" w:lineRule="auto"/>
        <w:ind w:right="-1032.9921259842508"/>
        <w:rPr>
          <w:b w:val="1"/>
          <w:color w:val="000000"/>
          <w:sz w:val="26"/>
          <w:szCs w:val="26"/>
        </w:rPr>
      </w:pPr>
      <w:bookmarkStart w:colFirst="0" w:colLast="0" w:name="_amhey2krobgs" w:id="257"/>
      <w:bookmarkEnd w:id="25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3.8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الوسائط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Media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52">
      <w:pPr>
        <w:numPr>
          <w:ilvl w:val="0"/>
          <w:numId w:val="276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media_id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معرف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53">
      <w:pPr>
        <w:numPr>
          <w:ilvl w:val="0"/>
          <w:numId w:val="276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product_id / variant_id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الربط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الأغلب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ويمكن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النسخة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اختلاف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الألوان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54">
      <w:pPr>
        <w:numPr>
          <w:ilvl w:val="0"/>
          <w:numId w:val="276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صورة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فيديو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55">
      <w:pPr>
        <w:numPr>
          <w:ilvl w:val="0"/>
          <w:numId w:val="276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رابط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الوسيط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يفض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CDN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56">
      <w:pPr>
        <w:numPr>
          <w:ilvl w:val="0"/>
          <w:numId w:val="276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alt_text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نص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وصفي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57">
      <w:pPr>
        <w:numPr>
          <w:ilvl w:val="0"/>
          <w:numId w:val="276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sort_order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ترتيب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العرض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الأولى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غلاف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58">
      <w:pPr>
        <w:numPr>
          <w:ilvl w:val="0"/>
          <w:numId w:val="276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is_primary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تأكيد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الأساسية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الحاجة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59">
      <w:pPr>
        <w:numPr>
          <w:ilvl w:val="0"/>
          <w:numId w:val="276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aspect_ratio / width / height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توصيف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لضبط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الجودة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5A">
      <w:pPr>
        <w:pStyle w:val="Heading3"/>
        <w:keepNext w:val="0"/>
        <w:keepLines w:val="0"/>
        <w:bidi w:val="1"/>
        <w:spacing w:before="280" w:lineRule="auto"/>
        <w:ind w:right="-1032.9921259842508"/>
        <w:rPr>
          <w:b w:val="1"/>
          <w:color w:val="000000"/>
          <w:sz w:val="26"/>
          <w:szCs w:val="26"/>
        </w:rPr>
      </w:pPr>
      <w:bookmarkStart w:colFirst="0" w:colLast="0" w:name="_rtic09e4on4s" w:id="258"/>
      <w:bookmarkEnd w:id="25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3.9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أدلة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المقاسات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والعناية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Size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5B">
      <w:pPr>
        <w:numPr>
          <w:ilvl w:val="0"/>
          <w:numId w:val="213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size_guide_id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مرجع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فئة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علامة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5C">
      <w:pPr>
        <w:numPr>
          <w:ilvl w:val="0"/>
          <w:numId w:val="213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care_instructions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تعليمات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العناية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رموز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نصوص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مختصرة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5D">
      <w:pPr>
        <w:numPr>
          <w:ilvl w:val="0"/>
          <w:numId w:val="213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بالمنتج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الفئة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الحاجة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5E">
      <w:pPr>
        <w:pStyle w:val="Heading3"/>
        <w:keepNext w:val="0"/>
        <w:keepLines w:val="0"/>
        <w:bidi w:val="1"/>
        <w:spacing w:before="280" w:lineRule="auto"/>
        <w:ind w:right="-1032.9921259842508"/>
        <w:rPr>
          <w:b w:val="1"/>
          <w:color w:val="000000"/>
          <w:sz w:val="26"/>
          <w:szCs w:val="26"/>
        </w:rPr>
      </w:pPr>
      <w:bookmarkStart w:colFirst="0" w:colLast="0" w:name="_vwxfu0pimmok" w:id="259"/>
      <w:bookmarkEnd w:id="25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3.10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العلاقات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ذات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الصلة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Cross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‑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sell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Upsell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5F">
      <w:pPr>
        <w:numPr>
          <w:ilvl w:val="0"/>
          <w:numId w:val="103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related_products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مرتبطة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يدوي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60">
      <w:pPr>
        <w:numPr>
          <w:ilvl w:val="0"/>
          <w:numId w:val="103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cross_sell / upsell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اقتراحات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تكميلي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حقيبة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حذاء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فستان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61">
      <w:pPr>
        <w:pStyle w:val="Heading3"/>
        <w:keepNext w:val="0"/>
        <w:keepLines w:val="0"/>
        <w:bidi w:val="1"/>
        <w:spacing w:before="280" w:lineRule="auto"/>
        <w:ind w:right="-1032.9921259842508"/>
        <w:rPr>
          <w:b w:val="1"/>
          <w:color w:val="000000"/>
          <w:sz w:val="26"/>
          <w:szCs w:val="26"/>
        </w:rPr>
      </w:pPr>
      <w:bookmarkStart w:colFirst="0" w:colLast="0" w:name="_tpmff8jyp641" w:id="260"/>
      <w:bookmarkEnd w:id="26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3.11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شارات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العرض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Badges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/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Flags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962">
      <w:pPr>
        <w:numPr>
          <w:ilvl w:val="0"/>
          <w:numId w:val="182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is_new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جديد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تلقائي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يدوي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63">
      <w:pPr>
        <w:numPr>
          <w:ilvl w:val="0"/>
          <w:numId w:val="182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is_best_seller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مبيع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مبيعات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تاريخية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يدوي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64">
      <w:pPr>
        <w:numPr>
          <w:ilvl w:val="0"/>
          <w:numId w:val="182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is_low_stock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قريب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النفاد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وفق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مخزون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65">
      <w:pPr>
        <w:numPr>
          <w:ilvl w:val="0"/>
          <w:numId w:val="182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is_on_sale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ضمن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يتحدد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الجدولة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66">
      <w:pPr>
        <w:pStyle w:val="Heading3"/>
        <w:keepNext w:val="0"/>
        <w:keepLines w:val="0"/>
        <w:bidi w:val="1"/>
        <w:spacing w:before="280" w:lineRule="auto"/>
        <w:ind w:right="-1032.9921259842508"/>
        <w:rPr>
          <w:b w:val="1"/>
          <w:color w:val="000000"/>
          <w:sz w:val="26"/>
          <w:szCs w:val="26"/>
        </w:rPr>
      </w:pPr>
      <w:bookmarkStart w:colFirst="0" w:colLast="0" w:name="_4mtlkib3rqfl" w:id="261"/>
      <w:bookmarkEnd w:id="26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3.12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SEO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والتعريب</w:t>
      </w:r>
    </w:p>
    <w:p w:rsidR="00000000" w:rsidDel="00000000" w:rsidP="00000000" w:rsidRDefault="00000000" w:rsidRPr="00000000" w14:paraId="00000967">
      <w:pPr>
        <w:numPr>
          <w:ilvl w:val="0"/>
          <w:numId w:val="9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slug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فريد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وتصنيف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العربية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أساس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68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meta_title / meta_description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والتصنيف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69">
      <w:pPr>
        <w:numPr>
          <w:ilvl w:val="0"/>
          <w:numId w:val="9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name/description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بلغتين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أساسي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EN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6A">
      <w:pPr>
        <w:bidi w:val="1"/>
        <w:ind w:right="-1032.992125984250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pStyle w:val="Heading2"/>
        <w:keepNext w:val="0"/>
        <w:keepLines w:val="0"/>
        <w:bidi w:val="1"/>
        <w:spacing w:after="80" w:lineRule="auto"/>
        <w:ind w:right="-1032.9921259842508"/>
        <w:rPr>
          <w:b w:val="1"/>
          <w:sz w:val="34"/>
          <w:szCs w:val="34"/>
        </w:rPr>
      </w:pPr>
      <w:bookmarkStart w:colFirst="0" w:colLast="0" w:name="_oxie9gbirii4" w:id="262"/>
      <w:bookmarkEnd w:id="26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قواعد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Business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Rules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96C">
      <w:pPr>
        <w:numPr>
          <w:ilvl w:val="0"/>
          <w:numId w:val="484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نش</w:t>
      </w:r>
      <w:r w:rsidDel="00000000" w:rsidR="00000000" w:rsidRPr="00000000">
        <w:rPr>
          <w:sz w:val="24"/>
          <w:szCs w:val="24"/>
          <w:rtl w:val="1"/>
        </w:rPr>
        <w:t xml:space="preserve">َ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تتوفر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اسم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عربي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تصنيف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الأقل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صورة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أساسية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نسخة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فع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ال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6D">
      <w:pPr>
        <w:numPr>
          <w:ilvl w:val="0"/>
          <w:numId w:val="484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يمنع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تكرار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اللون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المقاس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6E">
      <w:pPr>
        <w:numPr>
          <w:ilvl w:val="0"/>
          <w:numId w:val="484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والتوفر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حد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النسخة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Variant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6F">
      <w:pPr>
        <w:numPr>
          <w:ilvl w:val="0"/>
          <w:numId w:val="484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الغلاف</w:t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sz w:val="24"/>
          <w:szCs w:val="24"/>
          <w:rtl w:val="1"/>
        </w:rPr>
        <w:t xml:space="preserve">جودة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وأبعاد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موح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نسبة</w:t>
      </w:r>
      <w:r w:rsidDel="00000000" w:rsidR="00000000" w:rsidRPr="00000000">
        <w:rPr>
          <w:sz w:val="24"/>
          <w:szCs w:val="24"/>
          <w:rtl w:val="1"/>
        </w:rPr>
        <w:t xml:space="preserve"> 4:5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3:4) </w:t>
      </w:r>
      <w:r w:rsidDel="00000000" w:rsidR="00000000" w:rsidRPr="00000000">
        <w:rPr>
          <w:sz w:val="24"/>
          <w:szCs w:val="24"/>
          <w:rtl w:val="1"/>
        </w:rPr>
        <w:t xml:space="preserve">وعدد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مثالي</w:t>
      </w:r>
      <w:r w:rsidDel="00000000" w:rsidR="00000000" w:rsidRPr="00000000">
        <w:rPr>
          <w:sz w:val="24"/>
          <w:szCs w:val="24"/>
          <w:rtl w:val="1"/>
        </w:rPr>
        <w:t xml:space="preserve"> 5–8.</w:t>
      </w:r>
    </w:p>
    <w:p w:rsidR="00000000" w:rsidDel="00000000" w:rsidP="00000000" w:rsidRDefault="00000000" w:rsidRPr="00000000" w14:paraId="00000970">
      <w:pPr>
        <w:numPr>
          <w:ilvl w:val="0"/>
          <w:numId w:val="484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شارات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العرض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إما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تلقائية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بالقواعد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للضبط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يدوي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أولوية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تلقائي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→ </w:t>
      </w:r>
      <w:r w:rsidDel="00000000" w:rsidR="00000000" w:rsidRPr="00000000">
        <w:rPr>
          <w:sz w:val="24"/>
          <w:szCs w:val="24"/>
          <w:rtl w:val="1"/>
        </w:rPr>
        <w:t xml:space="preserve">يدوي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العكس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71">
      <w:pPr>
        <w:numPr>
          <w:ilvl w:val="0"/>
          <w:numId w:val="484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“</w:t>
      </w:r>
      <w:r w:rsidDel="00000000" w:rsidR="00000000" w:rsidRPr="00000000">
        <w:rPr>
          <w:sz w:val="24"/>
          <w:szCs w:val="24"/>
          <w:rtl w:val="1"/>
        </w:rPr>
        <w:t xml:space="preserve">أبلغني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التوفر</w:t>
      </w:r>
      <w:r w:rsidDel="00000000" w:rsidR="00000000" w:rsidRPr="00000000">
        <w:rPr>
          <w:sz w:val="24"/>
          <w:szCs w:val="24"/>
          <w:rtl w:val="1"/>
        </w:rPr>
        <w:t xml:space="preserve">”: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فع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للنسخ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المتاحة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خزن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الإشعار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خارج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نطاق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المستند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72">
      <w:pPr>
        <w:numPr>
          <w:ilvl w:val="0"/>
          <w:numId w:val="484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المؤرشفة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تظهر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البحث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التصنيفات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المجموعات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العامة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73">
      <w:pPr>
        <w:bidi w:val="1"/>
        <w:ind w:right="-1032.992125984250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pStyle w:val="Heading2"/>
        <w:keepNext w:val="0"/>
        <w:keepLines w:val="0"/>
        <w:bidi w:val="1"/>
        <w:spacing w:after="80" w:lineRule="auto"/>
        <w:ind w:right="-1032.9921259842508"/>
        <w:rPr>
          <w:b w:val="1"/>
          <w:sz w:val="34"/>
          <w:szCs w:val="34"/>
        </w:rPr>
      </w:pPr>
      <w:bookmarkStart w:colFirst="0" w:colLast="0" w:name="_81uvwbai2d5s" w:id="263"/>
      <w:bookmarkEnd w:id="26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البحث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والتصفية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Search</w:t>
      </w:r>
      <w:r w:rsidDel="00000000" w:rsidR="00000000" w:rsidRPr="00000000">
        <w:rPr>
          <w:b w:val="1"/>
          <w:sz w:val="34"/>
          <w:szCs w:val="34"/>
          <w:rtl w:val="0"/>
        </w:rPr>
        <w:t xml:space="preserve"> &amp; </w:t>
      </w:r>
      <w:r w:rsidDel="00000000" w:rsidR="00000000" w:rsidRPr="00000000">
        <w:rPr>
          <w:b w:val="1"/>
          <w:sz w:val="34"/>
          <w:szCs w:val="34"/>
          <w:rtl w:val="0"/>
        </w:rPr>
        <w:t xml:space="preserve">Facets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975">
      <w:pPr>
        <w:numPr>
          <w:ilvl w:val="0"/>
          <w:numId w:val="76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فلاتر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أساسية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المقاس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اللون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مدى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التصنيف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العلامة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الخامة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القماش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الطول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القص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الأكمام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الياقة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النقشة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المناسبة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بلد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المنشأ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التوفر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الخصومات</w:t>
      </w:r>
      <w:r w:rsidDel="00000000" w:rsidR="00000000" w:rsidRPr="00000000">
        <w:rPr>
          <w:sz w:val="24"/>
          <w:szCs w:val="24"/>
          <w:rtl w:val="1"/>
        </w:rPr>
        <w:t xml:space="preserve">، “</w:t>
      </w:r>
      <w:r w:rsidDel="00000000" w:rsidR="00000000" w:rsidRPr="00000000">
        <w:rPr>
          <w:sz w:val="24"/>
          <w:szCs w:val="24"/>
          <w:rtl w:val="1"/>
        </w:rPr>
        <w:t xml:space="preserve">وصل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حديث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”.</w:t>
      </w:r>
    </w:p>
    <w:p w:rsidR="00000000" w:rsidDel="00000000" w:rsidP="00000000" w:rsidRDefault="00000000" w:rsidRPr="00000000" w14:paraId="00000976">
      <w:pPr>
        <w:numPr>
          <w:ilvl w:val="0"/>
          <w:numId w:val="76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مراتب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الفرز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الأحدث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تصاعدي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تنازلي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مبيع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مشاهدة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للسلة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77">
      <w:pPr>
        <w:numPr>
          <w:ilvl w:val="0"/>
          <w:numId w:val="76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اقتراحات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البحث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تصحيح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الأخطاء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الإملائية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لاحق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78">
      <w:pPr>
        <w:bidi w:val="1"/>
        <w:ind w:right="-1032.99212598425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bidi w:val="1"/>
        <w:ind w:right="-1032.99212598425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bidi w:val="1"/>
        <w:ind w:right="-1032.992125984250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pStyle w:val="Heading2"/>
        <w:keepNext w:val="0"/>
        <w:keepLines w:val="0"/>
        <w:bidi w:val="1"/>
        <w:spacing w:after="80" w:lineRule="auto"/>
        <w:ind w:right="-1032.9921259842508"/>
        <w:rPr>
          <w:b w:val="1"/>
          <w:sz w:val="34"/>
          <w:szCs w:val="34"/>
        </w:rPr>
      </w:pPr>
      <w:bookmarkStart w:colFirst="0" w:colLast="0" w:name="_mo0zd4nr640r" w:id="264"/>
      <w:bookmarkEnd w:id="26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إدارة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المحتوى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والتصوير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Content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Standards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97C">
      <w:pPr>
        <w:numPr>
          <w:ilvl w:val="0"/>
          <w:numId w:val="492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الصور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خلفية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نظيفة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زووم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القماش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التفاصيل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إضاءة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ثابتة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أبعاد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موح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ضغط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7D">
      <w:pPr>
        <w:numPr>
          <w:ilvl w:val="0"/>
          <w:numId w:val="492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النصوص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اسم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نقاط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مختصرة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القماش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القص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الطول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المناسبة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العناية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7E">
      <w:pPr>
        <w:numPr>
          <w:ilvl w:val="0"/>
          <w:numId w:val="492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الألوان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أسماء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متسقة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عي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لونية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swatches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مطابقة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الإمكان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7F">
      <w:pPr>
        <w:numPr>
          <w:ilvl w:val="0"/>
          <w:numId w:val="492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الترجمة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العربية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أساس</w:t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sz w:val="24"/>
          <w:szCs w:val="24"/>
          <w:rtl w:val="1"/>
        </w:rPr>
        <w:t xml:space="preserve">الإنجليزية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لتوسيع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الأسواق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لاحق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80">
      <w:pPr>
        <w:bidi w:val="1"/>
        <w:ind w:right="-1032.992125984250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pStyle w:val="Heading2"/>
        <w:keepNext w:val="0"/>
        <w:keepLines w:val="0"/>
        <w:bidi w:val="1"/>
        <w:spacing w:after="80" w:lineRule="auto"/>
        <w:ind w:right="-1032.9921259842508"/>
        <w:rPr>
          <w:b w:val="1"/>
          <w:sz w:val="34"/>
          <w:szCs w:val="34"/>
        </w:rPr>
      </w:pPr>
      <w:bookmarkStart w:colFirst="0" w:colLast="0" w:name="_d6gud1nst0p6" w:id="265"/>
      <w:bookmarkEnd w:id="26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الواجهة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الإدارية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لوحة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التحكم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982">
      <w:pPr>
        <w:numPr>
          <w:ilvl w:val="0"/>
          <w:numId w:val="437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تعديل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بسرعة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83">
      <w:pPr>
        <w:numPr>
          <w:ilvl w:val="0"/>
          <w:numId w:val="437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وترتيب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بالسحب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والإفلات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84">
      <w:pPr>
        <w:numPr>
          <w:ilvl w:val="0"/>
          <w:numId w:val="437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استيراد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جماعي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CSV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Excel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للمنتجات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والأسعار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والخصائص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85">
      <w:pPr>
        <w:numPr>
          <w:ilvl w:val="0"/>
          <w:numId w:val="437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تعديلات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جماعية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نشر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إلغاء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تعيين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تصنيف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تغيير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أسعار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لمجموعة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86">
      <w:pPr>
        <w:numPr>
          <w:ilvl w:val="0"/>
          <w:numId w:val="437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إدارة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الصفحة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الرئيسية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يدوي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آلية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87">
      <w:pPr>
        <w:numPr>
          <w:ilvl w:val="0"/>
          <w:numId w:val="437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لوحة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درجة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اكتمال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المحتوى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اسم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صور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وصف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خصائص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سعر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تصنيف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88">
      <w:pPr>
        <w:bidi w:val="1"/>
        <w:ind w:right="-1032.992125984250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pStyle w:val="Heading2"/>
        <w:keepNext w:val="0"/>
        <w:keepLines w:val="0"/>
        <w:bidi w:val="1"/>
        <w:spacing w:after="80" w:lineRule="auto"/>
        <w:ind w:right="-1032.9921259842508"/>
        <w:rPr>
          <w:b w:val="1"/>
          <w:sz w:val="34"/>
          <w:szCs w:val="34"/>
        </w:rPr>
      </w:pPr>
      <w:bookmarkStart w:colFirst="0" w:colLast="0" w:name="_85lwanut9iov" w:id="266"/>
      <w:bookmarkEnd w:id="26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الجودة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والجاهزية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Catalog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Health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98A">
      <w:pPr>
        <w:numPr>
          <w:ilvl w:val="0"/>
          <w:numId w:val="197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درجة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اكتمال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sz w:val="24"/>
          <w:szCs w:val="24"/>
          <w:rtl w:val="1"/>
        </w:rPr>
        <w:t xml:space="preserve"> (0–100)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معايير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لحسابها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8B">
      <w:pPr>
        <w:numPr>
          <w:ilvl w:val="0"/>
          <w:numId w:val="197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نسبة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المكتملة</w:t>
      </w:r>
      <w:r w:rsidDel="00000000" w:rsidR="00000000" w:rsidRPr="00000000">
        <w:rPr>
          <w:sz w:val="24"/>
          <w:szCs w:val="24"/>
          <w:rtl w:val="1"/>
        </w:rPr>
        <w:t xml:space="preserve"> &gt; 90% </w:t>
      </w:r>
      <w:r w:rsidDel="00000000" w:rsidR="00000000" w:rsidRPr="00000000">
        <w:rPr>
          <w:sz w:val="24"/>
          <w:szCs w:val="24"/>
          <w:rtl w:val="1"/>
        </w:rPr>
        <w:t xml:space="preserve">كهدف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8C">
      <w:pPr>
        <w:numPr>
          <w:ilvl w:val="0"/>
          <w:numId w:val="197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تغطية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المقاسات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الأساسية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الفئة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8D">
      <w:pPr>
        <w:numPr>
          <w:ilvl w:val="0"/>
          <w:numId w:val="197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نسبة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المتوفرة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مستهدفة</w:t>
      </w:r>
      <w:r w:rsidDel="00000000" w:rsidR="00000000" w:rsidRPr="00000000">
        <w:rPr>
          <w:sz w:val="24"/>
          <w:szCs w:val="24"/>
          <w:rtl w:val="1"/>
        </w:rPr>
        <w:t xml:space="preserve"> &lt; 20%.</w:t>
      </w:r>
    </w:p>
    <w:p w:rsidR="00000000" w:rsidDel="00000000" w:rsidP="00000000" w:rsidRDefault="00000000" w:rsidRPr="00000000" w14:paraId="0000098E">
      <w:pPr>
        <w:numPr>
          <w:ilvl w:val="0"/>
          <w:numId w:val="197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متابعة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الإرجاع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SKU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لتحسين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الوصف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والمقاسات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8F">
      <w:pPr>
        <w:bidi w:val="1"/>
        <w:ind w:right="-1032.992125984250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pStyle w:val="Heading2"/>
        <w:keepNext w:val="0"/>
        <w:keepLines w:val="0"/>
        <w:bidi w:val="1"/>
        <w:spacing w:after="80" w:lineRule="auto"/>
        <w:ind w:right="-1032.9921259842508"/>
        <w:rPr>
          <w:b w:val="1"/>
          <w:sz w:val="34"/>
          <w:szCs w:val="34"/>
        </w:rPr>
      </w:pPr>
      <w:bookmarkStart w:colFirst="0" w:colLast="0" w:name="_32mmr8mtafy0" w:id="267"/>
      <w:bookmarkEnd w:id="26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العلاقات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الأنظمة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الأخرى</w:t>
      </w:r>
    </w:p>
    <w:p w:rsidR="00000000" w:rsidDel="00000000" w:rsidP="00000000" w:rsidRDefault="00000000" w:rsidRPr="00000000" w14:paraId="00000991">
      <w:pPr>
        <w:numPr>
          <w:ilvl w:val="0"/>
          <w:numId w:val="423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النسخة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ترتبط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بمخزون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الموقع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المستودع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التوفر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ستمد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92">
      <w:pPr>
        <w:numPr>
          <w:ilvl w:val="0"/>
          <w:numId w:val="423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العروض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الخصومات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تلقائي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اقتران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النسخة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ساري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93">
      <w:pPr>
        <w:numPr>
          <w:ilvl w:val="0"/>
          <w:numId w:val="423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التوصيات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يمكن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واجهة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التوصية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AI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قواعد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بقوائم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cross</w:t>
      </w:r>
      <w:r w:rsidDel="00000000" w:rsidR="00000000" w:rsidRPr="00000000">
        <w:rPr>
          <w:sz w:val="24"/>
          <w:szCs w:val="24"/>
          <w:rtl w:val="0"/>
        </w:rPr>
        <w:t xml:space="preserve">‑</w:t>
      </w:r>
      <w:r w:rsidDel="00000000" w:rsidR="00000000" w:rsidRPr="00000000">
        <w:rPr>
          <w:sz w:val="24"/>
          <w:szCs w:val="24"/>
          <w:rtl w:val="0"/>
        </w:rPr>
        <w:t xml:space="preserve">sell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upsell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94">
      <w:pPr>
        <w:bidi w:val="1"/>
        <w:ind w:right="-1032.992125984250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pStyle w:val="Heading2"/>
        <w:keepNext w:val="0"/>
        <w:keepLines w:val="0"/>
        <w:bidi w:val="1"/>
        <w:spacing w:after="80" w:lineRule="auto"/>
        <w:ind w:right="-1032.9921259842508"/>
        <w:rPr>
          <w:b w:val="1"/>
          <w:sz w:val="34"/>
          <w:szCs w:val="34"/>
        </w:rPr>
      </w:pPr>
      <w:bookmarkStart w:colFirst="0" w:colLast="0" w:name="_sfut22qx7464" w:id="268"/>
      <w:bookmarkEnd w:id="26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ضوابط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والخصوصية</w:t>
      </w:r>
    </w:p>
    <w:p w:rsidR="00000000" w:rsidDel="00000000" w:rsidP="00000000" w:rsidRDefault="00000000" w:rsidRPr="00000000" w14:paraId="00000996">
      <w:pPr>
        <w:numPr>
          <w:ilvl w:val="0"/>
          <w:numId w:val="368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توحيد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قوائم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القيم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الألوان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المقاسات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الأقمشة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لتجن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الفوضى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النصية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97">
      <w:pPr>
        <w:numPr>
          <w:ilvl w:val="0"/>
          <w:numId w:val="368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منع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SKU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98">
      <w:pPr>
        <w:numPr>
          <w:ilvl w:val="0"/>
          <w:numId w:val="368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للإنشاء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التحديث</w:t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sz w:val="24"/>
          <w:szCs w:val="24"/>
          <w:rtl w:val="1"/>
        </w:rPr>
        <w:t xml:space="preserve">ودعم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الأرشفة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الناعمة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Soft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Archive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للمنتجات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99">
      <w:pPr>
        <w:numPr>
          <w:ilvl w:val="0"/>
          <w:numId w:val="368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التحكم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الوصول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الدور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المحتوى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التسعير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النشر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9A">
      <w:pPr>
        <w:bidi w:val="1"/>
        <w:ind w:right="-1032.992125984250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pStyle w:val="Heading2"/>
        <w:keepNext w:val="0"/>
        <w:keepLines w:val="0"/>
        <w:bidi w:val="1"/>
        <w:spacing w:after="80" w:lineRule="auto"/>
        <w:ind w:right="-1032.9921259842508"/>
        <w:rPr>
          <w:b w:val="1"/>
          <w:sz w:val="34"/>
          <w:szCs w:val="34"/>
        </w:rPr>
      </w:pPr>
      <w:bookmarkStart w:colFirst="0" w:colLast="0" w:name="_yzd2wyqyb86l" w:id="269"/>
      <w:bookmarkEnd w:id="26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مؤشرات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الأداء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المطلوبة</w:t>
      </w:r>
    </w:p>
    <w:p w:rsidR="00000000" w:rsidDel="00000000" w:rsidP="00000000" w:rsidRDefault="00000000" w:rsidRPr="00000000" w14:paraId="0000099C">
      <w:pPr>
        <w:numPr>
          <w:ilvl w:val="0"/>
          <w:numId w:val="15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زمن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قوائم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وتفاصيل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للمتابعة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Firebase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Performance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9D">
      <w:pPr>
        <w:numPr>
          <w:ilvl w:val="0"/>
          <w:numId w:val="15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نسبة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النقر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تفاصيل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القوائم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9E">
      <w:pPr>
        <w:numPr>
          <w:ilvl w:val="0"/>
          <w:numId w:val="15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تحويلات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والشراء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فئة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تصنيف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9F">
      <w:pPr>
        <w:numPr>
          <w:ilvl w:val="0"/>
          <w:numId w:val="15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أداء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البحث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توجد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نتائج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استعلامات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شائعة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استعلامات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تؤدي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لمبيعات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A0">
      <w:pPr>
        <w:bidi w:val="1"/>
        <w:ind w:right="-1032.992125984250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pStyle w:val="Heading2"/>
        <w:keepNext w:val="0"/>
        <w:keepLines w:val="0"/>
        <w:bidi w:val="1"/>
        <w:spacing w:after="80" w:lineRule="auto"/>
        <w:ind w:right="-1032.9921259842508"/>
        <w:rPr>
          <w:b w:val="1"/>
          <w:sz w:val="34"/>
          <w:szCs w:val="34"/>
        </w:rPr>
      </w:pPr>
      <w:bookmarkStart w:colFirst="0" w:colLast="0" w:name="_1b9br1g4mwm1" w:id="270"/>
      <w:bookmarkEnd w:id="27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معايير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القبول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of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Done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9A2">
      <w:pPr>
        <w:numPr>
          <w:ilvl w:val="0"/>
          <w:numId w:val="256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يمكن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وصور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وتصنيفات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ونشره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A3">
      <w:pPr>
        <w:numPr>
          <w:ilvl w:val="0"/>
          <w:numId w:val="256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البحث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والفلاتر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يعملان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موثوق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A4">
      <w:pPr>
        <w:numPr>
          <w:ilvl w:val="0"/>
          <w:numId w:val="256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تظهر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خصائص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اللون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المقاس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بوضوح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تفاصيل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الاختيار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بسهولة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A5">
      <w:pPr>
        <w:numPr>
          <w:ilvl w:val="0"/>
          <w:numId w:val="256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الواجهة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الإدارية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الاستيراد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والتعديلات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الجماعية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والمجموعات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A6">
      <w:pPr>
        <w:numPr>
          <w:ilvl w:val="0"/>
          <w:numId w:val="256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شارات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جديد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خصم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مبيع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قريب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النفاد</w:t>
      </w:r>
      <w:r w:rsidDel="00000000" w:rsidR="00000000" w:rsidRPr="00000000">
        <w:rPr>
          <w:sz w:val="24"/>
          <w:szCs w:val="24"/>
          <w:rtl w:val="1"/>
        </w:rPr>
        <w:t xml:space="preserve">”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وفق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القواعد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A7">
      <w:pPr>
        <w:numPr>
          <w:ilvl w:val="0"/>
          <w:numId w:val="256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لوحة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الكتالوج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درجة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اكتمال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ونقاط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التحسين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A8">
      <w:pPr>
        <w:bidi w:val="1"/>
        <w:ind w:right="-1032.992125984250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pStyle w:val="Heading2"/>
        <w:keepNext w:val="0"/>
        <w:keepLines w:val="0"/>
        <w:bidi w:val="1"/>
        <w:spacing w:after="80" w:lineRule="auto"/>
        <w:ind w:right="-1032.9921259842508"/>
        <w:rPr>
          <w:b w:val="1"/>
          <w:sz w:val="34"/>
          <w:szCs w:val="34"/>
        </w:rPr>
      </w:pPr>
      <w:bookmarkStart w:colFirst="0" w:colLast="0" w:name="_yhfxqbjfh7kq" w:id="271"/>
      <w:bookmarkEnd w:id="27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خارطة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الإصدارات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Release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Plan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9AA">
      <w:pPr>
        <w:numPr>
          <w:ilvl w:val="0"/>
          <w:numId w:val="31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MVP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العلامات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النسخ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التصنيفات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الصور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الأسعار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فلاتر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أساسية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مجموعتان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وصل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حديث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مبيع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معايير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AB">
      <w:pPr>
        <w:numPr>
          <w:ilvl w:val="0"/>
          <w:numId w:val="31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المرحلة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خصائص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موس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للأزياء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مجموعات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بالقواعد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أدلة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ديناميكية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فيديو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قصير</w:t>
      </w:r>
      <w:r w:rsidDel="00000000" w:rsidR="00000000" w:rsidRPr="00000000">
        <w:rPr>
          <w:sz w:val="24"/>
          <w:szCs w:val="24"/>
          <w:rtl w:val="1"/>
        </w:rPr>
        <w:t xml:space="preserve">، “</w:t>
      </w:r>
      <w:r w:rsidDel="00000000" w:rsidR="00000000" w:rsidRPr="00000000">
        <w:rPr>
          <w:sz w:val="24"/>
          <w:szCs w:val="24"/>
          <w:rtl w:val="1"/>
        </w:rPr>
        <w:t xml:space="preserve">أبلغني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التوفر</w:t>
      </w:r>
      <w:r w:rsidDel="00000000" w:rsidR="00000000" w:rsidRPr="00000000">
        <w:rPr>
          <w:sz w:val="24"/>
          <w:szCs w:val="24"/>
          <w:rtl w:val="1"/>
        </w:rPr>
        <w:t xml:space="preserve">”.</w:t>
      </w:r>
    </w:p>
    <w:p w:rsidR="00000000" w:rsidDel="00000000" w:rsidP="00000000" w:rsidRDefault="00000000" w:rsidRPr="00000000" w14:paraId="000009AC">
      <w:pPr>
        <w:numPr>
          <w:ilvl w:val="0"/>
          <w:numId w:val="31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المرحلة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3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قوائم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الأسعار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السوق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العملة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توصيات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ذكية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تحسين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البحث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الدلالي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AD">
      <w:pPr>
        <w:bidi w:val="1"/>
        <w:ind w:right="-1032.992125984250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pStyle w:val="Heading3"/>
        <w:keepNext w:val="0"/>
        <w:keepLines w:val="0"/>
        <w:bidi w:val="1"/>
        <w:spacing w:before="280" w:lineRule="auto"/>
        <w:ind w:right="-1032.9921259842508"/>
        <w:rPr>
          <w:b w:val="1"/>
          <w:color w:val="000000"/>
          <w:sz w:val="26"/>
          <w:szCs w:val="26"/>
        </w:rPr>
      </w:pPr>
      <w:bookmarkStart w:colFirst="0" w:colLast="0" w:name="_fvhzn232a2o0" w:id="272"/>
      <w:bookmarkEnd w:id="27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ملاحظات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ختامية</w:t>
      </w:r>
    </w:p>
    <w:p w:rsidR="00000000" w:rsidDel="00000000" w:rsidP="00000000" w:rsidRDefault="00000000" w:rsidRPr="00000000" w14:paraId="000009AF">
      <w:pPr>
        <w:numPr>
          <w:ilvl w:val="0"/>
          <w:numId w:val="97"/>
        </w:numPr>
        <w:bidi w:val="1"/>
        <w:spacing w:after="0" w:afterAutospacing="0" w:before="24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المتطلبات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تصف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يلزم</w:t>
      </w:r>
      <w:r w:rsidDel="00000000" w:rsidR="00000000" w:rsidRPr="00000000">
        <w:rPr>
          <w:sz w:val="24"/>
          <w:szCs w:val="24"/>
          <w:rtl w:val="1"/>
        </w:rPr>
        <w:t xml:space="preserve">” </w:t>
      </w:r>
      <w:r w:rsidDel="00000000" w:rsidR="00000000" w:rsidRPr="00000000">
        <w:rPr>
          <w:sz w:val="24"/>
          <w:szCs w:val="24"/>
          <w:rtl w:val="1"/>
        </w:rPr>
        <w:t xml:space="preserve">وظيفي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للكتالوج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تقييد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التنفيذ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بتقنية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محددة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B0">
      <w:pPr>
        <w:numPr>
          <w:ilvl w:val="0"/>
          <w:numId w:val="97"/>
        </w:numPr>
        <w:bidi w:val="1"/>
        <w:spacing w:after="0" w:afterAutospacing="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يعتمد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تحديد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أنواع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الحقول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الفهارس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والقيود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التفصيلية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قاعدة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المختارة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الحفاظ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القواعد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الوظيفية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المذكورة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أعلاه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B1">
      <w:pPr>
        <w:numPr>
          <w:ilvl w:val="0"/>
          <w:numId w:val="97"/>
        </w:numPr>
        <w:bidi w:val="1"/>
        <w:spacing w:after="240" w:before="0" w:beforeAutospacing="0" w:lineRule="auto"/>
        <w:ind w:left="720" w:right="-1032.992125984250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فض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توثيق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قاموس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للخصائص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والقيم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المسموح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Attributes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Dictionary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الاستيراد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للبيانات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لتفادي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التضارب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لاحق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B2">
      <w:pPr>
        <w:bidi w:val="1"/>
        <w:ind w:right="-1032.99212598425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bidi w:val="1"/>
        <w:ind w:right="-1032.99212598425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bidi w:val="1"/>
        <w:ind w:right="-1032.99212598425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bidi w:val="1"/>
        <w:ind w:right="-1032.9921259842508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كتالوج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المنتجات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9B6">
      <w:pPr>
        <w:numPr>
          <w:ilvl w:val="0"/>
          <w:numId w:val="214"/>
        </w:numPr>
        <w:bidi w:val="1"/>
        <w:spacing w:after="0" w:afterAutospacing="0" w:before="240" w:lineRule="auto"/>
        <w:ind w:left="720" w:right="-1032.9921259842508" w:hanging="360"/>
      </w:pPr>
      <w:r w:rsidDel="00000000" w:rsidR="00000000" w:rsidRPr="00000000">
        <w:rPr>
          <w:b w:val="1"/>
          <w:rtl w:val="1"/>
        </w:rPr>
        <w:t xml:space="preserve">تنظيم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للبيانات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مقاس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 </w:t>
      </w:r>
      <w:r w:rsidDel="00000000" w:rsidR="00000000" w:rsidRPr="00000000">
        <w:rPr>
          <w:rtl w:val="1"/>
        </w:rPr>
        <w:t xml:space="preserve">تصنيفات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الأكواد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9B7">
      <w:pPr>
        <w:numPr>
          <w:ilvl w:val="0"/>
          <w:numId w:val="214"/>
        </w:numPr>
        <w:bidi w:val="1"/>
        <w:spacing w:after="0" w:afterAutospacing="0" w:before="0" w:beforeAutospacing="0" w:lineRule="auto"/>
        <w:ind w:left="720" w:right="-1032.9921259842508" w:hanging="360"/>
      </w:pPr>
      <w:r w:rsidDel="00000000" w:rsidR="00000000" w:rsidRPr="00000000">
        <w:rPr>
          <w:b w:val="1"/>
          <w:rtl w:val="1"/>
        </w:rPr>
        <w:t xml:space="preserve">تجربة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تسو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أسرع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ودقيقة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…) </w:t>
      </w:r>
      <w:r w:rsidDel="00000000" w:rsidR="00000000" w:rsidRPr="00000000">
        <w:rPr>
          <w:rtl w:val="1"/>
        </w:rPr>
        <w:t xml:space="preserve">توص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فترتفع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والتحويل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B8">
      <w:pPr>
        <w:numPr>
          <w:ilvl w:val="0"/>
          <w:numId w:val="214"/>
        </w:numPr>
        <w:bidi w:val="1"/>
        <w:spacing w:after="0" w:afterAutospacing="0" w:before="0" w:beforeAutospacing="0" w:lineRule="auto"/>
        <w:ind w:left="720" w:right="-1032.9921259842508" w:hanging="360"/>
      </w:pPr>
      <w:r w:rsidDel="00000000" w:rsidR="00000000" w:rsidRPr="00000000">
        <w:rPr>
          <w:b w:val="1"/>
          <w:rtl w:val="1"/>
        </w:rPr>
        <w:t xml:space="preserve">سعر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وتوفر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موثوقان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متوفر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فعلي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أبلغني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التوفر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وتقليل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الإحباط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B9">
      <w:pPr>
        <w:numPr>
          <w:ilvl w:val="0"/>
          <w:numId w:val="214"/>
        </w:numPr>
        <w:bidi w:val="1"/>
        <w:spacing w:after="0" w:afterAutospacing="0" w:before="0" w:beforeAutospacing="0" w:lineRule="auto"/>
        <w:ind w:left="720" w:right="-1032.9921259842508" w:hanging="360"/>
      </w:pPr>
      <w:r w:rsidDel="00000000" w:rsidR="00000000" w:rsidRPr="00000000">
        <w:rPr>
          <w:b w:val="1"/>
          <w:rtl w:val="1"/>
        </w:rPr>
        <w:t xml:space="preserve">تحك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تسويقي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Collections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يدوية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BA">
      <w:pPr>
        <w:numPr>
          <w:ilvl w:val="0"/>
          <w:numId w:val="214"/>
        </w:numPr>
        <w:bidi w:val="1"/>
        <w:spacing w:after="0" w:afterAutospacing="0" w:before="0" w:beforeAutospacing="0" w:lineRule="auto"/>
        <w:ind w:left="720" w:right="-1032.9921259842508" w:hanging="360"/>
      </w:pPr>
      <w:r w:rsidDel="00000000" w:rsidR="00000000" w:rsidRPr="00000000">
        <w:rPr>
          <w:b w:val="1"/>
          <w:rtl w:val="1"/>
        </w:rPr>
        <w:t xml:space="preserve">تحسين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جودة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المحتوى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معيار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وصحة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الكتالوج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BB">
      <w:pPr>
        <w:numPr>
          <w:ilvl w:val="0"/>
          <w:numId w:val="214"/>
        </w:numPr>
        <w:bidi w:val="1"/>
        <w:spacing w:after="0" w:afterAutospacing="0" w:before="0" w:beforeAutospacing="0" w:lineRule="auto"/>
        <w:ind w:left="720" w:right="-1032.9921259842508" w:hanging="360"/>
      </w:pPr>
      <w:r w:rsidDel="00000000" w:rsidR="00000000" w:rsidRPr="00000000">
        <w:rPr>
          <w:b w:val="1"/>
          <w:rtl w:val="0"/>
        </w:rPr>
        <w:t xml:space="preserve">SEO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وصور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منظ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Slug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وأوصاف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BC">
      <w:pPr>
        <w:numPr>
          <w:ilvl w:val="0"/>
          <w:numId w:val="214"/>
        </w:numPr>
        <w:bidi w:val="1"/>
        <w:spacing w:after="0" w:afterAutospacing="0" w:before="0" w:beforeAutospacing="0" w:lineRule="auto"/>
        <w:ind w:left="720" w:right="-1032.9921259842508" w:hanging="360"/>
      </w:pPr>
      <w:r w:rsidDel="00000000" w:rsidR="00000000" w:rsidRPr="00000000">
        <w:rPr>
          <w:b w:val="1"/>
          <w:rtl w:val="1"/>
        </w:rPr>
        <w:t xml:space="preserve">كفاءة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تشغيلية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استيراد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تعديلات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الكتالوج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BD">
      <w:pPr>
        <w:numPr>
          <w:ilvl w:val="0"/>
          <w:numId w:val="214"/>
        </w:numPr>
        <w:bidi w:val="1"/>
        <w:spacing w:after="0" w:afterAutospacing="0" w:before="0" w:beforeAutospacing="0" w:lineRule="auto"/>
        <w:ind w:left="720" w:right="-1032.9921259842508" w:hanging="360"/>
      </w:pPr>
      <w:r w:rsidDel="00000000" w:rsidR="00000000" w:rsidRPr="00000000">
        <w:rPr>
          <w:b w:val="1"/>
          <w:rtl w:val="1"/>
        </w:rPr>
        <w:t xml:space="preserve">تكامل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سلس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بقية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النظام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ودقيقة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BE">
      <w:pPr>
        <w:numPr>
          <w:ilvl w:val="0"/>
          <w:numId w:val="214"/>
        </w:numPr>
        <w:bidi w:val="1"/>
        <w:spacing w:after="0" w:afterAutospacing="0" w:before="0" w:beforeAutospacing="0" w:lineRule="auto"/>
        <w:ind w:left="720" w:right="-1032.9921259842508" w:hanging="360"/>
      </w:pPr>
      <w:r w:rsidDel="00000000" w:rsidR="00000000" w:rsidRPr="00000000">
        <w:rPr>
          <w:b w:val="1"/>
          <w:rtl w:val="1"/>
        </w:rPr>
        <w:t xml:space="preserve">رفع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علاقات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تكميلي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” (</w:t>
      </w: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sell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upsell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مكم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BF">
      <w:pPr>
        <w:numPr>
          <w:ilvl w:val="0"/>
          <w:numId w:val="214"/>
        </w:numPr>
        <w:bidi w:val="1"/>
        <w:spacing w:after="0" w:afterAutospacing="0" w:before="0" w:beforeAutospacing="0" w:lineRule="auto"/>
        <w:ind w:left="720" w:right="-1032.9921259842508" w:hanging="360"/>
      </w:pPr>
      <w:r w:rsidDel="00000000" w:rsidR="00000000" w:rsidRPr="00000000">
        <w:rPr>
          <w:b w:val="1"/>
          <w:rtl w:val="1"/>
        </w:rPr>
        <w:t xml:space="preserve">قابلية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توس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فوضى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قواميس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مقاسات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للأسواق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C0">
      <w:pPr>
        <w:numPr>
          <w:ilvl w:val="0"/>
          <w:numId w:val="214"/>
        </w:numPr>
        <w:bidi w:val="1"/>
        <w:spacing w:after="240" w:before="0" w:beforeAutospacing="0" w:lineRule="auto"/>
        <w:ind w:left="720" w:right="-1032.9921259842508" w:hanging="360"/>
      </w:pPr>
      <w:r w:rsidDel="00000000" w:rsidR="00000000" w:rsidRPr="00000000">
        <w:rPr>
          <w:b w:val="1"/>
          <w:rtl w:val="1"/>
        </w:rPr>
        <w:t xml:space="preserve">قياس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واتخاذ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أفضل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التوريد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التسعير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C1">
      <w:pPr>
        <w:bidi w:val="1"/>
        <w:spacing w:after="240" w:before="240" w:lineRule="auto"/>
        <w:ind w:right="-1032.9921259842508"/>
        <w:rPr/>
      </w:pPr>
      <w:r w:rsidDel="00000000" w:rsidR="00000000" w:rsidRPr="00000000">
        <w:rPr>
          <w:b w:val="1"/>
          <w:rtl w:val="1"/>
        </w:rPr>
        <w:t xml:space="preserve">توقعات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تختلف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التنفيذ</w:t>
      </w:r>
      <w:r w:rsidDel="00000000" w:rsidR="00000000" w:rsidRPr="00000000">
        <w:rPr>
          <w:b w:val="1"/>
          <w:rtl w:val="1"/>
        </w:rPr>
        <w:t xml:space="preserve">):</w:t>
        <w:br w:type="textWrapping"/>
      </w:r>
      <w:r w:rsidDel="00000000" w:rsidR="00000000" w:rsidRPr="00000000">
        <w:rPr>
          <w:rtl w:val="1"/>
        </w:rPr>
        <w:t xml:space="preserve">تحس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5–15%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5–10%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3–8%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التكاملية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C2">
      <w:pPr>
        <w:bidi w:val="1"/>
        <w:spacing w:after="240" w:before="240" w:lineRule="auto"/>
        <w:ind w:right="-1032.9921259842508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rtl w:val="1"/>
        </w:rPr>
        <w:t xml:space="preserve">الخلاصة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الكتالوج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وأسرع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وتشغيلي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يترجم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9C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2i379pdqutxe" w:id="273"/>
      <w:bookmarkEnd w:id="27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2sb74qkh5se5" w:id="274"/>
      <w:bookmarkEnd w:id="274"/>
      <w:r w:rsidDel="00000000" w:rsidR="00000000" w:rsidRPr="00000000">
        <w:rPr>
          <w:b w:val="1"/>
          <w:sz w:val="46"/>
          <w:szCs w:val="46"/>
          <w:rtl w:val="1"/>
        </w:rPr>
        <w:t xml:space="preserve">المنتجات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Product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9C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fbeblxcpax35" w:id="275"/>
      <w:bookmarkEnd w:id="27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الهدف</w:t>
      </w:r>
    </w:p>
    <w:p w:rsidR="00000000" w:rsidDel="00000000" w:rsidP="00000000" w:rsidRDefault="00000000" w:rsidRPr="00000000" w14:paraId="000009C6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تجميع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يخص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الأساسي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سجل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الاسم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الوصف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العلامة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التصنيفات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الوسائط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الخصائص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العامة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وشارات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العرض</w:t>
      </w:r>
      <w:r w:rsidDel="00000000" w:rsidR="00000000" w:rsidRPr="00000000">
        <w:rPr>
          <w:sz w:val="24"/>
          <w:szCs w:val="24"/>
          <w:rtl w:val="1"/>
        </w:rPr>
        <w:t xml:space="preserve">—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الأسعار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والتوفر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النسخ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Variant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9C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ykymhs8wj8fx" w:id="276"/>
      <w:bookmarkEnd w:id="27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الذي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يمث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له</w:t>
      </w:r>
      <w:r w:rsidDel="00000000" w:rsidR="00000000" w:rsidRPr="00000000">
        <w:rPr>
          <w:b w:val="1"/>
          <w:sz w:val="34"/>
          <w:szCs w:val="34"/>
          <w:rtl w:val="1"/>
        </w:rPr>
        <w:t xml:space="preserve"> “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المنتج</w:t>
      </w:r>
      <w:r w:rsidDel="00000000" w:rsidR="00000000" w:rsidRPr="00000000">
        <w:rPr>
          <w:b w:val="1"/>
          <w:sz w:val="34"/>
          <w:szCs w:val="34"/>
          <w:rtl w:val="1"/>
        </w:rPr>
        <w:t xml:space="preserve">”</w:t>
      </w:r>
    </w:p>
    <w:p w:rsidR="00000000" w:rsidDel="00000000" w:rsidP="00000000" w:rsidRDefault="00000000" w:rsidRPr="00000000" w14:paraId="000009C8">
      <w:pPr>
        <w:numPr>
          <w:ilvl w:val="0"/>
          <w:numId w:val="286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“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” = </w:t>
      </w:r>
      <w:r w:rsidDel="00000000" w:rsidR="00000000" w:rsidRPr="00000000">
        <w:rPr>
          <w:sz w:val="24"/>
          <w:szCs w:val="24"/>
          <w:rtl w:val="1"/>
        </w:rPr>
        <w:t xml:space="preserve">هوية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العنصر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المتجر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فستان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حقيبة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حذاء</w:t>
      </w:r>
      <w:r w:rsidDel="00000000" w:rsidR="00000000" w:rsidRPr="00000000">
        <w:rPr>
          <w:sz w:val="24"/>
          <w:szCs w:val="24"/>
          <w:rtl w:val="1"/>
        </w:rPr>
        <w:t xml:space="preserve">…).</w:t>
      </w:r>
    </w:p>
    <w:p w:rsidR="00000000" w:rsidDel="00000000" w:rsidP="00000000" w:rsidRDefault="00000000" w:rsidRPr="00000000" w14:paraId="000009C9">
      <w:pPr>
        <w:numPr>
          <w:ilvl w:val="0"/>
          <w:numId w:val="286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تحته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النسخ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لون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مقاس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خامة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وهي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مصدر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السعر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التوفر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9CA">
      <w:pPr>
        <w:numPr>
          <w:ilvl w:val="0"/>
          <w:numId w:val="286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يرتبط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بتصنيفات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متعددة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وخصائص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للفلاتر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وصور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فيديو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ومجموعات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العرض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C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85lhucob42r" w:id="277"/>
      <w:bookmarkEnd w:id="27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أهم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الحقول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</w:p>
    <w:p w:rsidR="00000000" w:rsidDel="00000000" w:rsidP="00000000" w:rsidRDefault="00000000" w:rsidRPr="00000000" w14:paraId="000009CC">
      <w:pPr>
        <w:numPr>
          <w:ilvl w:val="0"/>
          <w:numId w:val="208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التعريفات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عربي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أساسي</w:t>
      </w:r>
      <w:r w:rsidDel="00000000" w:rsidR="00000000" w:rsidRPr="00000000">
        <w:rPr>
          <w:sz w:val="24"/>
          <w:szCs w:val="24"/>
          <w:rtl w:val="1"/>
        </w:rPr>
        <w:t xml:space="preserve">) + </w:t>
      </w:r>
      <w:r w:rsidDel="00000000" w:rsidR="00000000" w:rsidRPr="00000000">
        <w:rPr>
          <w:sz w:val="24"/>
          <w:szCs w:val="24"/>
          <w:rtl w:val="1"/>
        </w:rPr>
        <w:t xml:space="preserve">إنجليزي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وصف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وموسع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فئة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سلعية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فستان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لانجري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أحذية</w:t>
      </w:r>
      <w:r w:rsidDel="00000000" w:rsidR="00000000" w:rsidRPr="00000000">
        <w:rPr>
          <w:sz w:val="24"/>
          <w:szCs w:val="24"/>
          <w:rtl w:val="1"/>
        </w:rPr>
        <w:t xml:space="preserve">…)، </w:t>
      </w:r>
      <w:r w:rsidDel="00000000" w:rsidR="00000000" w:rsidRPr="00000000">
        <w:rPr>
          <w:sz w:val="24"/>
          <w:szCs w:val="24"/>
          <w:rtl w:val="1"/>
        </w:rPr>
        <w:t xml:space="preserve">العلامة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التجارية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موسم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تشكيلة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CD">
      <w:pPr>
        <w:numPr>
          <w:ilvl w:val="0"/>
          <w:numId w:val="208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العرض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شارات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جديد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خصم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مبيع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قريب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النفاد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ترتيب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العرض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النشر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مسودة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منشور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مؤرشف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CE">
      <w:pPr>
        <w:numPr>
          <w:ilvl w:val="0"/>
          <w:numId w:val="208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التصنيفات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ارتباط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التصنيفات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المتعددة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المستويات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CF">
      <w:pPr>
        <w:numPr>
          <w:ilvl w:val="0"/>
          <w:numId w:val="208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الخصائص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العامة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طول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قص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ياقة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أكمام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نقشة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مناسبة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قماش</w:t>
      </w:r>
      <w:r w:rsidDel="00000000" w:rsidR="00000000" w:rsidRPr="00000000">
        <w:rPr>
          <w:sz w:val="24"/>
          <w:szCs w:val="24"/>
          <w:rtl w:val="1"/>
        </w:rPr>
        <w:t xml:space="preserve">…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قوائم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مضبوطة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D0">
      <w:pPr>
        <w:numPr>
          <w:ilvl w:val="0"/>
          <w:numId w:val="208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الوسائط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أساسية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صور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إضافية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مرت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بة</w:t>
      </w:r>
      <w:r w:rsidDel="00000000" w:rsidR="00000000" w:rsidRPr="00000000">
        <w:rPr>
          <w:sz w:val="24"/>
          <w:szCs w:val="24"/>
          <w:rtl w:val="1"/>
        </w:rPr>
        <w:t xml:space="preserve">، (</w:t>
      </w:r>
      <w:r w:rsidDel="00000000" w:rsidR="00000000" w:rsidRPr="00000000">
        <w:rPr>
          <w:sz w:val="24"/>
          <w:szCs w:val="24"/>
          <w:rtl w:val="1"/>
        </w:rPr>
        <w:t xml:space="preserve">فيديو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نص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بديل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D1">
      <w:pPr>
        <w:numPr>
          <w:ilvl w:val="0"/>
          <w:numId w:val="208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SEO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والتعريب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ثابت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فريد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Slug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وصف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SEO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D2">
      <w:pPr>
        <w:numPr>
          <w:ilvl w:val="0"/>
          <w:numId w:val="208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جودة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المحتوى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درجة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اكتمال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المحتوى</w:t>
      </w:r>
      <w:r w:rsidDel="00000000" w:rsidR="00000000" w:rsidRPr="00000000">
        <w:rPr>
          <w:sz w:val="24"/>
          <w:szCs w:val="24"/>
          <w:rtl w:val="1"/>
        </w:rPr>
        <w:t xml:space="preserve"> (0–100)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توفر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الاسم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الصورة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الوصف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الخصائص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التصنيف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D3">
      <w:pPr>
        <w:bidi w:val="1"/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ملاحظة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السعر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والتوفر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ليسا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مستوى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النسخة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9D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kdxzrbnk6l1z" w:id="278"/>
      <w:bookmarkEnd w:id="27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العلاقات</w:t>
      </w:r>
    </w:p>
    <w:p w:rsidR="00000000" w:rsidDel="00000000" w:rsidP="00000000" w:rsidRDefault="00000000" w:rsidRPr="00000000" w14:paraId="000009D5">
      <w:pPr>
        <w:numPr>
          <w:ilvl w:val="0"/>
          <w:numId w:val="322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↔ </w:t>
      </w:r>
      <w:r w:rsidDel="00000000" w:rsidR="00000000" w:rsidRPr="00000000">
        <w:rPr>
          <w:sz w:val="24"/>
          <w:szCs w:val="24"/>
          <w:rtl w:val="1"/>
        </w:rPr>
        <w:t xml:space="preserve">نسخ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متعدد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D6">
      <w:pPr>
        <w:numPr>
          <w:ilvl w:val="0"/>
          <w:numId w:val="32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↔ </w:t>
      </w:r>
      <w:r w:rsidDel="00000000" w:rsidR="00000000" w:rsidRPr="00000000">
        <w:rPr>
          <w:sz w:val="24"/>
          <w:szCs w:val="24"/>
          <w:rtl w:val="1"/>
        </w:rPr>
        <w:t xml:space="preserve">تصنيفات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متعدد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متعدد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D7">
      <w:pPr>
        <w:numPr>
          <w:ilvl w:val="0"/>
          <w:numId w:val="32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↔ </w:t>
      </w:r>
      <w:r w:rsidDel="00000000" w:rsidR="00000000" w:rsidRPr="00000000">
        <w:rPr>
          <w:sz w:val="24"/>
          <w:szCs w:val="24"/>
          <w:rtl w:val="1"/>
        </w:rPr>
        <w:t xml:space="preserve">مجموعات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Collections</w:t>
      </w:r>
      <w:r w:rsidDel="00000000" w:rsidR="00000000" w:rsidRPr="00000000">
        <w:rPr>
          <w:sz w:val="24"/>
          <w:szCs w:val="24"/>
          <w:rtl w:val="1"/>
        </w:rPr>
        <w:t xml:space="preserve">): </w:t>
      </w:r>
      <w:r w:rsidDel="00000000" w:rsidR="00000000" w:rsidRPr="00000000">
        <w:rPr>
          <w:sz w:val="24"/>
          <w:szCs w:val="24"/>
          <w:rtl w:val="1"/>
        </w:rPr>
        <w:t xml:space="preserve">يدوي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آلية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D8">
      <w:pPr>
        <w:numPr>
          <w:ilvl w:val="0"/>
          <w:numId w:val="32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↔ </w:t>
      </w:r>
      <w:r w:rsidDel="00000000" w:rsidR="00000000" w:rsidRPr="00000000">
        <w:rPr>
          <w:sz w:val="24"/>
          <w:szCs w:val="24"/>
          <w:rtl w:val="1"/>
        </w:rPr>
        <w:t xml:space="preserve">وسائط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متعدد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إمكانية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بألوان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النسخ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D9">
      <w:pPr>
        <w:numPr>
          <w:ilvl w:val="0"/>
          <w:numId w:val="322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↔ </w:t>
      </w:r>
      <w:r w:rsidDel="00000000" w:rsidR="00000000" w:rsidRPr="00000000">
        <w:rPr>
          <w:sz w:val="24"/>
          <w:szCs w:val="24"/>
          <w:rtl w:val="1"/>
        </w:rPr>
        <w:t xml:space="preserve">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مرتبطة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تكميلي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Related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Cross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sell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Upsell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DA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lvvzq3923jfj" w:id="279"/>
      <w:bookmarkEnd w:id="27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قواعد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</w:p>
    <w:p w:rsidR="00000000" w:rsidDel="00000000" w:rsidP="00000000" w:rsidRDefault="00000000" w:rsidRPr="00000000" w14:paraId="000009DD">
      <w:pPr>
        <w:numPr>
          <w:ilvl w:val="0"/>
          <w:numId w:val="328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نشر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اكتمال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عربي</w:t>
      </w:r>
      <w:r w:rsidDel="00000000" w:rsidR="00000000" w:rsidRPr="00000000">
        <w:rPr>
          <w:b w:val="1"/>
          <w:sz w:val="24"/>
          <w:szCs w:val="24"/>
          <w:rtl w:val="1"/>
        </w:rPr>
        <w:t xml:space="preserve"> +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تصنيف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+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صورة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أساسية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+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نسخة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واحدة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فع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بالسعر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9DE">
      <w:pPr>
        <w:numPr>
          <w:ilvl w:val="0"/>
          <w:numId w:val="328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الواحد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تتكرر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(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 +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مقاس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النسخ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DF">
      <w:pPr>
        <w:numPr>
          <w:ilvl w:val="0"/>
          <w:numId w:val="328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الشارة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“</w:t>
      </w:r>
      <w:r w:rsidDel="00000000" w:rsidR="00000000" w:rsidRPr="00000000">
        <w:rPr>
          <w:b w:val="1"/>
          <w:sz w:val="24"/>
          <w:szCs w:val="24"/>
          <w:rtl w:val="1"/>
        </w:rPr>
        <w:t xml:space="preserve">خصم</w:t>
      </w:r>
      <w:r w:rsidDel="00000000" w:rsidR="00000000" w:rsidRPr="00000000">
        <w:rPr>
          <w:b w:val="1"/>
          <w:sz w:val="24"/>
          <w:szCs w:val="24"/>
          <w:rtl w:val="1"/>
        </w:rPr>
        <w:t xml:space="preserve">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تظهر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للنسخة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ساري</w:t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“</w:t>
      </w:r>
      <w:r w:rsidDel="00000000" w:rsidR="00000000" w:rsidRPr="00000000">
        <w:rPr>
          <w:b w:val="1"/>
          <w:sz w:val="24"/>
          <w:szCs w:val="24"/>
          <w:rtl w:val="1"/>
        </w:rPr>
        <w:t xml:space="preserve">جديد</w:t>
      </w:r>
      <w:r w:rsidDel="00000000" w:rsidR="00000000" w:rsidRPr="00000000">
        <w:rPr>
          <w:b w:val="1"/>
          <w:sz w:val="24"/>
          <w:szCs w:val="24"/>
          <w:rtl w:val="1"/>
        </w:rPr>
        <w:t xml:space="preserve">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النشر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حد</w:t>
      </w:r>
      <w:r w:rsidDel="00000000" w:rsidR="00000000" w:rsidRPr="00000000">
        <w:rPr>
          <w:sz w:val="24"/>
          <w:szCs w:val="24"/>
          <w:rtl w:val="1"/>
        </w:rPr>
        <w:t xml:space="preserve">َّ</w:t>
      </w:r>
      <w:r w:rsidDel="00000000" w:rsidR="00000000" w:rsidRPr="00000000">
        <w:rPr>
          <w:sz w:val="24"/>
          <w:szCs w:val="24"/>
          <w:rtl w:val="1"/>
        </w:rPr>
        <w:t xml:space="preserve">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يدوي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E0">
      <w:pPr>
        <w:numPr>
          <w:ilvl w:val="0"/>
          <w:numId w:val="328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المؤرشف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يظهر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البحث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والتصنيفات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E1">
      <w:pPr>
        <w:numPr>
          <w:ilvl w:val="0"/>
          <w:numId w:val="328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اللون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عينة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لونية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swatch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ويبد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التغيير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E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22f4oj5r0qb9" w:id="280"/>
      <w:bookmarkEnd w:id="28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معايير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المحتوى</w:t>
      </w:r>
    </w:p>
    <w:p w:rsidR="00000000" w:rsidDel="00000000" w:rsidP="00000000" w:rsidRDefault="00000000" w:rsidRPr="00000000" w14:paraId="000009E3">
      <w:pPr>
        <w:numPr>
          <w:ilvl w:val="0"/>
          <w:numId w:val="129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الاسم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ويشير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للفئة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والتمي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ز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: “</w:t>
      </w:r>
      <w:r w:rsidDel="00000000" w:rsidR="00000000" w:rsidRPr="00000000">
        <w:rPr>
          <w:sz w:val="24"/>
          <w:szCs w:val="24"/>
          <w:rtl w:val="1"/>
        </w:rPr>
        <w:t xml:space="preserve">فستان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سهرة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ساتان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بقص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ملفوفة</w:t>
      </w:r>
      <w:r w:rsidDel="00000000" w:rsidR="00000000" w:rsidRPr="00000000">
        <w:rPr>
          <w:sz w:val="24"/>
          <w:szCs w:val="24"/>
          <w:rtl w:val="1"/>
        </w:rPr>
        <w:t xml:space="preserve">”).</w:t>
      </w:r>
    </w:p>
    <w:p w:rsidR="00000000" w:rsidDel="00000000" w:rsidP="00000000" w:rsidRDefault="00000000" w:rsidRPr="00000000" w14:paraId="000009E4">
      <w:pPr>
        <w:numPr>
          <w:ilvl w:val="0"/>
          <w:numId w:val="12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الوصف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مختصرة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القماش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القص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الطول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المناسبة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تعليمات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العناية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E5">
      <w:pPr>
        <w:numPr>
          <w:ilvl w:val="0"/>
          <w:numId w:val="12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الصور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5–8 </w:t>
      </w:r>
      <w:r w:rsidDel="00000000" w:rsidR="00000000" w:rsidRPr="00000000">
        <w:rPr>
          <w:sz w:val="24"/>
          <w:szCs w:val="24"/>
          <w:rtl w:val="1"/>
        </w:rPr>
        <w:t xml:space="preserve">صور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بجودة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موح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ونسبة</w:t>
      </w:r>
      <w:r w:rsidDel="00000000" w:rsidR="00000000" w:rsidRPr="00000000">
        <w:rPr>
          <w:sz w:val="24"/>
          <w:szCs w:val="24"/>
          <w:rtl w:val="1"/>
        </w:rPr>
        <w:t xml:space="preserve"> 4:5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3:4 + </w:t>
      </w:r>
      <w:r w:rsidDel="00000000" w:rsidR="00000000" w:rsidRPr="00000000">
        <w:rPr>
          <w:sz w:val="24"/>
          <w:szCs w:val="24"/>
          <w:rtl w:val="1"/>
        </w:rPr>
        <w:t xml:space="preserve">لقطة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قماش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قريبة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E6">
      <w:pPr>
        <w:numPr>
          <w:ilvl w:val="0"/>
          <w:numId w:val="12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المقاسات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والعناية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بدليل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مناسب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للفئة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وتعليمات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العناية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E7">
      <w:pPr>
        <w:numPr>
          <w:ilvl w:val="0"/>
          <w:numId w:val="129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التعريب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العربية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أساس</w:t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sz w:val="24"/>
          <w:szCs w:val="24"/>
          <w:rtl w:val="1"/>
        </w:rPr>
        <w:t xml:space="preserve">الإنجليزية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اختيارية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E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cp4y23n3jc1d" w:id="281"/>
      <w:bookmarkEnd w:id="28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إدارة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المنتج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لوحة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التحكم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9E9">
      <w:pPr>
        <w:numPr>
          <w:ilvl w:val="0"/>
          <w:numId w:val="377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تعديل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بسرعة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إدارة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والوسائط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والعروض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EA">
      <w:pPr>
        <w:numPr>
          <w:ilvl w:val="0"/>
          <w:numId w:val="377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استيراد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تعديل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جماعي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CSV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Excel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للمنتجات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والخصائص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والترتيب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EB">
      <w:pPr>
        <w:numPr>
          <w:ilvl w:val="0"/>
          <w:numId w:val="377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إدارة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المجموعات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وصل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حديث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مبيع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…) </w:t>
      </w:r>
      <w:r w:rsidDel="00000000" w:rsidR="00000000" w:rsidRPr="00000000">
        <w:rPr>
          <w:sz w:val="24"/>
          <w:szCs w:val="24"/>
          <w:rtl w:val="1"/>
        </w:rPr>
        <w:t xml:space="preserve">يدوي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قواعد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EC">
      <w:pPr>
        <w:numPr>
          <w:ilvl w:val="0"/>
          <w:numId w:val="377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لوحة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“</w:t>
      </w:r>
      <w:r w:rsidDel="00000000" w:rsidR="00000000" w:rsidRPr="00000000">
        <w:rPr>
          <w:b w:val="1"/>
          <w:sz w:val="24"/>
          <w:szCs w:val="24"/>
          <w:rtl w:val="1"/>
        </w:rPr>
        <w:t xml:space="preserve">اكتمال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المحتوى</w:t>
      </w:r>
      <w:r w:rsidDel="00000000" w:rsidR="00000000" w:rsidRPr="00000000">
        <w:rPr>
          <w:b w:val="1"/>
          <w:sz w:val="24"/>
          <w:szCs w:val="24"/>
          <w:rtl w:val="1"/>
        </w:rPr>
        <w:t xml:space="preserve">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لتنبيه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الفريق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ينقص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E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suxoj5n6chd" w:id="282"/>
      <w:bookmarkEnd w:id="28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البحث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والتصفية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على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مستوى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المنتج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9EE">
      <w:pPr>
        <w:numPr>
          <w:ilvl w:val="0"/>
          <w:numId w:val="386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فلاتر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التصنيف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العلامة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الخصائص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العامة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طول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قص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ة</w:t>
      </w:r>
      <w:r w:rsidDel="00000000" w:rsidR="00000000" w:rsidRPr="00000000">
        <w:rPr>
          <w:sz w:val="24"/>
          <w:szCs w:val="24"/>
          <w:rtl w:val="1"/>
        </w:rPr>
        <w:t xml:space="preserve">/…)، “</w:t>
      </w:r>
      <w:r w:rsidDel="00000000" w:rsidR="00000000" w:rsidRPr="00000000">
        <w:rPr>
          <w:sz w:val="24"/>
          <w:szCs w:val="24"/>
          <w:rtl w:val="1"/>
        </w:rPr>
        <w:t xml:space="preserve">وصل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حديث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”، “</w:t>
      </w:r>
      <w:r w:rsidDel="00000000" w:rsidR="00000000" w:rsidRPr="00000000">
        <w:rPr>
          <w:sz w:val="24"/>
          <w:szCs w:val="24"/>
          <w:rtl w:val="1"/>
        </w:rPr>
        <w:t xml:space="preserve">ضمن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خصم</w:t>
      </w:r>
      <w:r w:rsidDel="00000000" w:rsidR="00000000" w:rsidRPr="00000000">
        <w:rPr>
          <w:sz w:val="24"/>
          <w:szCs w:val="24"/>
          <w:rtl w:val="1"/>
        </w:rPr>
        <w:t xml:space="preserve">”.</w:t>
      </w:r>
    </w:p>
    <w:p w:rsidR="00000000" w:rsidDel="00000000" w:rsidP="00000000" w:rsidRDefault="00000000" w:rsidRPr="00000000" w14:paraId="000009EF">
      <w:pPr>
        <w:numPr>
          <w:ilvl w:val="0"/>
          <w:numId w:val="386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الفرز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الأحدث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تصاعد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تنازل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مبيع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مشاهدة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للسلة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F0">
      <w:pPr>
        <w:numPr>
          <w:ilvl w:val="0"/>
          <w:numId w:val="386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اقتراحات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البحث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وتصحيح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الإملاء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لاحق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F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i5ekqs2yhtka" w:id="283"/>
      <w:bookmarkEnd w:id="28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قياس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الأداء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للقرار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التجاري</w:t>
      </w:r>
    </w:p>
    <w:p w:rsidR="00000000" w:rsidDel="00000000" w:rsidP="00000000" w:rsidRDefault="00000000" w:rsidRPr="00000000" w14:paraId="000009F2">
      <w:pPr>
        <w:numPr>
          <w:ilvl w:val="0"/>
          <w:numId w:val="194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مشاهدات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→ </w:t>
      </w:r>
      <w:r w:rsidDel="00000000" w:rsidR="00000000" w:rsidRPr="00000000">
        <w:rPr>
          <w:sz w:val="24"/>
          <w:szCs w:val="24"/>
          <w:rtl w:val="1"/>
        </w:rPr>
        <w:t xml:space="preserve">نسبة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الدخول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التفاصيل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CTR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القوائم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F3">
      <w:pPr>
        <w:numPr>
          <w:ilvl w:val="0"/>
          <w:numId w:val="194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للسلة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ونسبة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التحويل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F4">
      <w:pPr>
        <w:numPr>
          <w:ilvl w:val="0"/>
          <w:numId w:val="194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الألوان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المقاسات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طلب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F5">
      <w:pPr>
        <w:numPr>
          <w:ilvl w:val="0"/>
          <w:numId w:val="194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معدل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المرتجعات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نسخة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لتحسين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الوصف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والمقاسات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F6">
      <w:pPr>
        <w:numPr>
          <w:ilvl w:val="0"/>
          <w:numId w:val="194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نقاط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اكتمال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التحويل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لاستهداف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التحسين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9F7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4gygjw1x8tp9" w:id="284"/>
      <w:bookmarkEnd w:id="28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تعريف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الاكتمال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of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Done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9FB">
      <w:pPr>
        <w:numPr>
          <w:ilvl w:val="0"/>
          <w:numId w:val="490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يمكن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ويظهر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صحيح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بالتصنيف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والصور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والخصائص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FC">
      <w:pPr>
        <w:numPr>
          <w:ilvl w:val="0"/>
          <w:numId w:val="490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النسخ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التوفر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تعمل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وتظهر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خيارات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اللون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المقاس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بوضوح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FD">
      <w:pPr>
        <w:numPr>
          <w:ilvl w:val="0"/>
          <w:numId w:val="490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الشارات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تظهر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وفق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القواعد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والمجموعات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دار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بسهولة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FE">
      <w:pPr>
        <w:numPr>
          <w:ilvl w:val="0"/>
          <w:numId w:val="490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البحث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الفلاتر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عيد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نتائج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دقيقة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والفرز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موثوق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9FF">
      <w:pPr>
        <w:numPr>
          <w:ilvl w:val="0"/>
          <w:numId w:val="490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لوحة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اكتمال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المحتوى</w:t>
      </w:r>
      <w:r w:rsidDel="00000000" w:rsidR="00000000" w:rsidRPr="00000000">
        <w:rPr>
          <w:sz w:val="24"/>
          <w:szCs w:val="24"/>
          <w:rtl w:val="1"/>
        </w:rPr>
        <w:t xml:space="preserve">” </w:t>
      </w:r>
      <w:r w:rsidDel="00000000" w:rsidR="00000000" w:rsidRPr="00000000">
        <w:rPr>
          <w:sz w:val="24"/>
          <w:szCs w:val="24"/>
          <w:rtl w:val="1"/>
        </w:rPr>
        <w:t xml:space="preserve">تعمل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ظهر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ينقص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00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الخلاصة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” </w:t>
      </w:r>
      <w:r w:rsidDel="00000000" w:rsidR="00000000" w:rsidRPr="00000000">
        <w:rPr>
          <w:sz w:val="24"/>
          <w:szCs w:val="24"/>
          <w:rtl w:val="1"/>
        </w:rPr>
        <w:t xml:space="preserve">يقد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الهيكل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والمحتوى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والعلاقات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بينما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النسخة</w:t>
      </w:r>
      <w:r w:rsidDel="00000000" w:rsidR="00000000" w:rsidRPr="00000000">
        <w:rPr>
          <w:sz w:val="24"/>
          <w:szCs w:val="24"/>
          <w:rtl w:val="1"/>
        </w:rPr>
        <w:t xml:space="preserve">” </w:t>
      </w:r>
      <w:r w:rsidDel="00000000" w:rsidR="00000000" w:rsidRPr="00000000">
        <w:rPr>
          <w:sz w:val="24"/>
          <w:szCs w:val="24"/>
          <w:rtl w:val="1"/>
        </w:rPr>
        <w:t xml:space="preserve">تتكف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والتوفر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يبقي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نظيفة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ويجعل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التسعير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والمخزون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والبحث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والفلاتر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بدقة</w:t>
      </w:r>
      <w:r w:rsidDel="00000000" w:rsidR="00000000" w:rsidRPr="00000000">
        <w:rPr>
          <w:sz w:val="24"/>
          <w:szCs w:val="24"/>
          <w:rtl w:val="1"/>
        </w:rPr>
        <w:t xml:space="preserve">—</w:t>
      </w:r>
      <w:r w:rsidDel="00000000" w:rsidR="00000000" w:rsidRPr="00000000">
        <w:rPr>
          <w:sz w:val="24"/>
          <w:szCs w:val="24"/>
          <w:rtl w:val="1"/>
        </w:rPr>
        <w:t xml:space="preserve">ويترجم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تجربة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أسرع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ومبيعات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أعلى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01">
      <w:pPr>
        <w:bidi w:val="1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datr8l4y8kft" w:id="285"/>
      <w:bookmarkEnd w:id="28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الطلبات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Orders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bidi w:val="1"/>
        <w:ind w:right="-1174.7244094488178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1"/>
        </w:rPr>
        <w:t xml:space="preserve">الطلبات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Orders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</w:p>
    <w:p w:rsidR="00000000" w:rsidDel="00000000" w:rsidP="00000000" w:rsidRDefault="00000000" w:rsidRPr="00000000" w14:paraId="00000A04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8wfl9ca39003" w:id="286"/>
      <w:bookmarkEnd w:id="28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الهدف</w:t>
      </w:r>
    </w:p>
    <w:p w:rsidR="00000000" w:rsidDel="00000000" w:rsidP="00000000" w:rsidRDefault="00000000" w:rsidRPr="00000000" w14:paraId="00000A05">
      <w:pPr>
        <w:numPr>
          <w:ilvl w:val="0"/>
          <w:numId w:val="55"/>
        </w:numPr>
        <w:bidi w:val="1"/>
        <w:spacing w:after="0" w:afterAutospacing="0" w:before="24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تسجيل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بشكل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دقيق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لحظة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التسليم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الإغلاق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06">
      <w:pPr>
        <w:numPr>
          <w:ilvl w:val="0"/>
          <w:numId w:val="55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بقوة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سوق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اليمن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تقليل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الرفض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والتحصيل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المتأخر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07">
      <w:pPr>
        <w:numPr>
          <w:ilvl w:val="0"/>
          <w:numId w:val="55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تلقائي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بالمخزون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المدفوعات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والمرتجعات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08">
      <w:pPr>
        <w:numPr>
          <w:ilvl w:val="0"/>
          <w:numId w:val="55"/>
        </w:numPr>
        <w:bidi w:val="1"/>
        <w:spacing w:after="24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توفير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التقارير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والتحليلات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والتسويق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09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qte08dearb3l" w:id="287"/>
      <w:bookmarkEnd w:id="28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الذي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نحتاج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بناؤه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الكيانات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الأساسية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A0B">
      <w:pPr>
        <w:numPr>
          <w:ilvl w:val="0"/>
          <w:numId w:val="354"/>
        </w:numPr>
        <w:bidi w:val="1"/>
        <w:spacing w:after="0" w:afterAutospacing="0" w:before="24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الطلب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رأس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الأرقام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العميل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العناوين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الإجماليات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الحالة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0C">
      <w:pPr>
        <w:numPr>
          <w:ilvl w:val="0"/>
          <w:numId w:val="354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بنود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Items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النسخ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والكميات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والأسعار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والخصومات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0D">
      <w:pPr>
        <w:numPr>
          <w:ilvl w:val="0"/>
          <w:numId w:val="354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تاريخ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الحالة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History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سجل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انتقالات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الوقت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والسبب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0E">
      <w:pPr>
        <w:numPr>
          <w:ilvl w:val="0"/>
          <w:numId w:val="354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Payments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مزو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النقدي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أونلاين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مبالغ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محص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مسترد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0F">
      <w:pPr>
        <w:numPr>
          <w:ilvl w:val="0"/>
          <w:numId w:val="354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الشحن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Shipments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شركة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التتبع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حالات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ومحاولات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التسليم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10">
      <w:pPr>
        <w:numPr>
          <w:ilvl w:val="0"/>
          <w:numId w:val="354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العناوين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الملتقطة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Snapshot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نسخة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ثابتة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11">
      <w:pPr>
        <w:numPr>
          <w:ilvl w:val="0"/>
          <w:numId w:val="354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الخصومات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والقسائم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بالرموز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العروض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12">
      <w:pPr>
        <w:numPr>
          <w:ilvl w:val="0"/>
          <w:numId w:val="354"/>
        </w:numPr>
        <w:bidi w:val="1"/>
        <w:spacing w:after="24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الارتباطات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المرتجعات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الاستبدالات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لاحق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مرجع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الحملات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التسويقية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UTM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13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5k5aj7u9ni03" w:id="288"/>
      <w:bookmarkEnd w:id="28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الحقول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الرئيسية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في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الطلب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مستوى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الرأس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A15">
      <w:pPr>
        <w:numPr>
          <w:ilvl w:val="0"/>
          <w:numId w:val="369"/>
        </w:numPr>
        <w:bidi w:val="1"/>
        <w:spacing w:after="0" w:afterAutospacing="0" w:before="24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المعرفات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مقروء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تسلسلي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قصير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معرف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وجد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قناة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الإنشاء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التطبيق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إنستقرام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واتساب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16">
      <w:pPr>
        <w:numPr>
          <w:ilvl w:val="0"/>
          <w:numId w:val="369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الزمن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تاريخ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الإنشاء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التحديث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تواريخ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المعالم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التأكيد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التسليم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17">
      <w:pPr>
        <w:numPr>
          <w:ilvl w:val="0"/>
          <w:numId w:val="369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الحالة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A18">
      <w:pPr>
        <w:numPr>
          <w:ilvl w:val="1"/>
          <w:numId w:val="369"/>
        </w:numPr>
        <w:bidi w:val="1"/>
        <w:spacing w:after="0" w:afterAutospacing="0" w:before="0" w:beforeAutospacing="0" w:lineRule="auto"/>
        <w:ind w:left="144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Nova Mono" w:cs="Nova Mono" w:eastAsia="Nova Mono" w:hAnsi="Nova Mono"/>
          <w:color w:val="188038"/>
          <w:sz w:val="24"/>
          <w:szCs w:val="24"/>
          <w:rtl w:val="0"/>
        </w:rPr>
        <w:t xml:space="preserve">pending → confirmed → packed → shipped → out_for_delivery → delivered</w:t>
      </w:r>
    </w:p>
    <w:p w:rsidR="00000000" w:rsidDel="00000000" w:rsidP="00000000" w:rsidRDefault="00000000" w:rsidRPr="00000000" w14:paraId="00000A19">
      <w:pPr>
        <w:numPr>
          <w:ilvl w:val="1"/>
          <w:numId w:val="369"/>
        </w:numPr>
        <w:bidi w:val="1"/>
        <w:spacing w:after="0" w:afterAutospacing="0" w:before="0" w:beforeAutospacing="0" w:lineRule="auto"/>
        <w:ind w:left="144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حالات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جانبية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cancelled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returned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failed_delivery</w:t>
      </w:r>
    </w:p>
    <w:p w:rsidR="00000000" w:rsidDel="00000000" w:rsidP="00000000" w:rsidRDefault="00000000" w:rsidRPr="00000000" w14:paraId="00000A1A">
      <w:pPr>
        <w:numPr>
          <w:ilvl w:val="0"/>
          <w:numId w:val="369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طريقة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COD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أونلاين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مدفوع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مفو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ض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محص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مسترد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جزئي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كامل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1B">
      <w:pPr>
        <w:numPr>
          <w:ilvl w:val="0"/>
          <w:numId w:val="369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الإجماليات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المجموع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الخصم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إجمالي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الخصم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رسوم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رسوم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وجدت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الضرائب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طبقت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الإجمالي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النهائي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العملة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1C">
      <w:pPr>
        <w:numPr>
          <w:ilvl w:val="0"/>
          <w:numId w:val="369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العناوين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اسم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المستلم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هاتف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مدينة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حي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علامة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قريبة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دقة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محلية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ملاحظات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التوصيل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1D">
      <w:pPr>
        <w:numPr>
          <w:ilvl w:val="0"/>
          <w:numId w:val="369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التسويق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promo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UTM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المصدر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الوسيط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الحملة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توفر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1E">
      <w:pPr>
        <w:numPr>
          <w:ilvl w:val="0"/>
          <w:numId w:val="369"/>
        </w:numPr>
        <w:bidi w:val="1"/>
        <w:spacing w:after="24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ملاحظات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ملاحظة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ملاحظة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العمليات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1F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9mrdk8qwauon" w:id="289"/>
      <w:bookmarkEnd w:id="28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بنود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الطلب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مستوى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السطر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A21">
      <w:pPr>
        <w:numPr>
          <w:ilvl w:val="0"/>
          <w:numId w:val="396"/>
        </w:numPr>
        <w:bidi w:val="1"/>
        <w:spacing w:after="0" w:afterAutospacing="0" w:before="24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النسخة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لون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مقاس</w:t>
      </w:r>
      <w:r w:rsidDel="00000000" w:rsidR="00000000" w:rsidRPr="00000000">
        <w:rPr>
          <w:sz w:val="24"/>
          <w:szCs w:val="24"/>
          <w:rtl w:val="1"/>
        </w:rPr>
        <w:t xml:space="preserve">) +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السعر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الملتقط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لحظة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الطلب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لاحق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22">
      <w:pPr>
        <w:numPr>
          <w:ilvl w:val="0"/>
          <w:numId w:val="396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الكمية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خصم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السطر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وجد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المجموع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الصافي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للسطر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23">
      <w:pPr>
        <w:numPr>
          <w:ilvl w:val="0"/>
          <w:numId w:val="396"/>
        </w:numPr>
        <w:bidi w:val="1"/>
        <w:spacing w:after="24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سياسات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حجز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تتجاوز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المتاح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يسمح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المسبق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الإعداد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24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5r8qjjphlc0k" w:id="290"/>
      <w:bookmarkEnd w:id="29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حالات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الطلب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والانتقالات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الماكينة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المنطقية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A26">
      <w:pPr>
        <w:numPr>
          <w:ilvl w:val="0"/>
          <w:numId w:val="78"/>
        </w:numPr>
        <w:bidi w:val="1"/>
        <w:spacing w:after="0" w:afterAutospacing="0" w:before="24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pending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الإنشاء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بانتظار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تأكيد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ودفع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أونلاين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27">
      <w:pPr>
        <w:numPr>
          <w:ilvl w:val="0"/>
          <w:numId w:val="78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confirmed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تأكيد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داخلي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آلي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يتم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حجز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28">
      <w:pPr>
        <w:numPr>
          <w:ilvl w:val="0"/>
          <w:numId w:val="78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ج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ه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زت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29">
      <w:pPr>
        <w:numPr>
          <w:ilvl w:val="0"/>
          <w:numId w:val="78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shipped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س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لشركة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موجود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2A">
      <w:pPr>
        <w:numPr>
          <w:ilvl w:val="0"/>
          <w:numId w:val="78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out_for_delivery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خرجت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للتسليم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2B">
      <w:pPr>
        <w:numPr>
          <w:ilvl w:val="0"/>
          <w:numId w:val="78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تسليم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ناجح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ولـ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تحصيل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المبلغ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2C">
      <w:pPr>
        <w:numPr>
          <w:ilvl w:val="0"/>
          <w:numId w:val="78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failed_delivery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فشل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عدم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رفع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محاولات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التسليم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عاد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الجدولة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لغى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2D">
      <w:pPr>
        <w:numPr>
          <w:ilvl w:val="0"/>
          <w:numId w:val="78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cancelled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تحرير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الحجز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الكمية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وفق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سياسة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الاسترجاع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2E">
      <w:pPr>
        <w:numPr>
          <w:ilvl w:val="0"/>
          <w:numId w:val="78"/>
        </w:numPr>
        <w:bidi w:val="1"/>
        <w:spacing w:after="24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معالجة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مرتجع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مرتبطة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بنفس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2F">
      <w:pPr>
        <w:bidi w:val="1"/>
        <w:spacing w:after="240" w:before="240" w:lineRule="auto"/>
        <w:ind w:left="600" w:right="-117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سج</w:t>
      </w:r>
      <w:r w:rsidDel="00000000" w:rsidR="00000000" w:rsidRPr="00000000">
        <w:rPr>
          <w:sz w:val="24"/>
          <w:szCs w:val="24"/>
          <w:rtl w:val="1"/>
        </w:rPr>
        <w:t xml:space="preserve">َّ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انتقال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الوقت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الفاعل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نظام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موظف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السبب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30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xbcw6ruc1u9u" w:id="291"/>
      <w:bookmarkEnd w:id="29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الدفع</w:t>
      </w:r>
      <w:r w:rsidDel="00000000" w:rsidR="00000000" w:rsidRPr="00000000">
        <w:rPr>
          <w:b w:val="1"/>
          <w:sz w:val="34"/>
          <w:szCs w:val="34"/>
          <w:rtl w:val="1"/>
        </w:rPr>
        <w:t xml:space="preserve">: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اونلاين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0"/>
        </w:rPr>
        <w:t xml:space="preserve">COD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</w:p>
    <w:p w:rsidR="00000000" w:rsidDel="00000000" w:rsidP="00000000" w:rsidRDefault="00000000" w:rsidRPr="00000000" w14:paraId="00000A32">
      <w:pPr>
        <w:numPr>
          <w:ilvl w:val="0"/>
          <w:numId w:val="167"/>
        </w:numPr>
        <w:bidi w:val="1"/>
        <w:spacing w:after="0" w:afterAutospacing="0" w:before="24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أونلاين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تفويض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تحصيل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فشل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جزئي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كامل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33">
      <w:pPr>
        <w:numPr>
          <w:ilvl w:val="0"/>
          <w:numId w:val="167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A34">
      <w:pPr>
        <w:numPr>
          <w:ilvl w:val="1"/>
          <w:numId w:val="167"/>
        </w:numPr>
        <w:bidi w:val="1"/>
        <w:spacing w:after="0" w:afterAutospacing="0" w:before="0" w:beforeAutospacing="0" w:lineRule="auto"/>
        <w:ind w:left="144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أعلام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تشغيلية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مسموح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درجة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مخاطر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A35">
      <w:pPr>
        <w:numPr>
          <w:ilvl w:val="1"/>
          <w:numId w:val="167"/>
        </w:numPr>
        <w:bidi w:val="1"/>
        <w:spacing w:after="0" w:afterAutospacing="0" w:before="0" w:beforeAutospacing="0" w:lineRule="auto"/>
        <w:ind w:left="144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delivered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تسجيل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المبلغ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المحص</w:t>
      </w:r>
      <w:r w:rsidDel="00000000" w:rsidR="00000000" w:rsidRPr="00000000">
        <w:rPr>
          <w:sz w:val="24"/>
          <w:szCs w:val="24"/>
          <w:rtl w:val="1"/>
        </w:rPr>
        <w:t xml:space="preserve">َّ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تسوية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remittance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لاحق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36">
      <w:pPr>
        <w:numPr>
          <w:ilvl w:val="1"/>
          <w:numId w:val="167"/>
        </w:numPr>
        <w:bidi w:val="1"/>
        <w:spacing w:after="240" w:before="0" w:beforeAutospacing="0" w:lineRule="auto"/>
        <w:ind w:left="144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failed_delivery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زيادة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الفشل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للعميل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لاتخاذ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إجراءات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مستقبلية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37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xybpd52favhg" w:id="292"/>
      <w:bookmarkEnd w:id="29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المخزون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والحجز</w:t>
      </w:r>
    </w:p>
    <w:p w:rsidR="00000000" w:rsidDel="00000000" w:rsidP="00000000" w:rsidRDefault="00000000" w:rsidRPr="00000000" w14:paraId="00000A39">
      <w:pPr>
        <w:numPr>
          <w:ilvl w:val="0"/>
          <w:numId w:val="379"/>
        </w:numPr>
        <w:bidi w:val="1"/>
        <w:spacing w:after="0" w:afterAutospacing="0" w:before="24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confirm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حجز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الكمية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reservation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3A">
      <w:pPr>
        <w:numPr>
          <w:ilvl w:val="0"/>
          <w:numId w:val="379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cancelled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تحرير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الحجز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3B">
      <w:pPr>
        <w:numPr>
          <w:ilvl w:val="0"/>
          <w:numId w:val="379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delivered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خصم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نهائي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3C">
      <w:pPr>
        <w:numPr>
          <w:ilvl w:val="0"/>
          <w:numId w:val="379"/>
        </w:numPr>
        <w:bidi w:val="1"/>
        <w:spacing w:after="24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مهلة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حجز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TTL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لعربات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طلبات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مكتملة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لتفادي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حبس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داع</w:t>
      </w:r>
      <w:r w:rsidDel="00000000" w:rsidR="00000000" w:rsidRPr="00000000">
        <w:rPr>
          <w:sz w:val="24"/>
          <w:szCs w:val="24"/>
          <w:rtl w:val="1"/>
        </w:rPr>
        <w:t xml:space="preserve">ٍ.</w:t>
      </w:r>
    </w:p>
    <w:p w:rsidR="00000000" w:rsidDel="00000000" w:rsidP="00000000" w:rsidRDefault="00000000" w:rsidRPr="00000000" w14:paraId="00000A3D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bidi w:val="1"/>
        <w:ind w:right="-1174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37np7zb41rnf" w:id="293"/>
      <w:bookmarkEnd w:id="29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الشحن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والتتبع</w:t>
      </w:r>
    </w:p>
    <w:p w:rsidR="00000000" w:rsidDel="00000000" w:rsidP="00000000" w:rsidRDefault="00000000" w:rsidRPr="00000000" w14:paraId="00000A40">
      <w:pPr>
        <w:numPr>
          <w:ilvl w:val="0"/>
          <w:numId w:val="203"/>
        </w:numPr>
        <w:bidi w:val="1"/>
        <w:spacing w:after="0" w:afterAutospacing="0" w:before="24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بواحدة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يدعم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التجزئة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الحاجة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41">
      <w:pPr>
        <w:numPr>
          <w:ilvl w:val="0"/>
          <w:numId w:val="203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حقول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شركة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التتبع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محاولات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التسليم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أوقات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التسليم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42">
      <w:pPr>
        <w:numPr>
          <w:ilvl w:val="0"/>
          <w:numId w:val="203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موافقة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SLA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داخلية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A43">
      <w:pPr>
        <w:numPr>
          <w:ilvl w:val="1"/>
          <w:numId w:val="203"/>
        </w:numPr>
        <w:bidi w:val="1"/>
        <w:spacing w:after="0" w:afterAutospacing="0" w:before="0" w:beforeAutospacing="0" w:lineRule="auto"/>
        <w:ind w:left="144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confirmed → packed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ساعات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44">
      <w:pPr>
        <w:numPr>
          <w:ilvl w:val="1"/>
          <w:numId w:val="203"/>
        </w:numPr>
        <w:bidi w:val="1"/>
        <w:spacing w:after="0" w:afterAutospacing="0" w:before="0" w:beforeAutospacing="0" w:lineRule="auto"/>
        <w:ind w:left="144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packed → shipped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ساعات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45">
      <w:pPr>
        <w:numPr>
          <w:ilvl w:val="1"/>
          <w:numId w:val="203"/>
        </w:numPr>
        <w:bidi w:val="1"/>
        <w:spacing w:after="240" w:before="0" w:beforeAutospacing="0" w:lineRule="auto"/>
        <w:ind w:left="144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shipped → delivered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أيام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المدينة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46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rgcz378p6u2y" w:id="294"/>
      <w:bookmarkEnd w:id="29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الإلغاء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،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الاسترجاع</w:t>
      </w:r>
      <w:r w:rsidDel="00000000" w:rsidR="00000000" w:rsidRPr="00000000">
        <w:rPr>
          <w:b w:val="1"/>
          <w:sz w:val="34"/>
          <w:szCs w:val="34"/>
          <w:rtl w:val="1"/>
        </w:rPr>
        <w:t xml:space="preserve">،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الاستبدال</w:t>
      </w:r>
    </w:p>
    <w:p w:rsidR="00000000" w:rsidDel="00000000" w:rsidP="00000000" w:rsidRDefault="00000000" w:rsidRPr="00000000" w14:paraId="00000A48">
      <w:pPr>
        <w:numPr>
          <w:ilvl w:val="0"/>
          <w:numId w:val="250"/>
        </w:numPr>
        <w:bidi w:val="1"/>
        <w:spacing w:after="0" w:afterAutospacing="0" w:before="24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الإلغاء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مجان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غالب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وفق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السياسة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49">
      <w:pPr>
        <w:numPr>
          <w:ilvl w:val="0"/>
          <w:numId w:val="250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الاسترجاع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نافذة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زمنية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ً 7–14 </w:t>
      </w:r>
      <w:r w:rsidDel="00000000" w:rsidR="00000000" w:rsidRPr="00000000">
        <w:rPr>
          <w:sz w:val="24"/>
          <w:szCs w:val="24"/>
          <w:rtl w:val="1"/>
        </w:rPr>
        <w:t xml:space="preserve">يوم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سبب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مقاس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عيب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تأخر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العنصر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المرتجع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1"/>
        </w:rPr>
        <w:t xml:space="preserve">طريقة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التعويض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استرداد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رصيد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متجر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استبدال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4A">
      <w:pPr>
        <w:numPr>
          <w:ilvl w:val="0"/>
          <w:numId w:val="250"/>
        </w:numPr>
        <w:bidi w:val="1"/>
        <w:spacing w:after="24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الاستبدال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مرتبط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بالمرتجع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الأصلي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4B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jg77hzdbgaso" w:id="295"/>
      <w:bookmarkEnd w:id="29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قواعد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التسعير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والخصومات</w:t>
      </w:r>
    </w:p>
    <w:p w:rsidR="00000000" w:rsidDel="00000000" w:rsidP="00000000" w:rsidRDefault="00000000" w:rsidRPr="00000000" w14:paraId="00000A4D">
      <w:pPr>
        <w:numPr>
          <w:ilvl w:val="0"/>
          <w:numId w:val="452"/>
        </w:numPr>
        <w:bidi w:val="1"/>
        <w:spacing w:after="0" w:afterAutospacing="0" w:before="24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الخصم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كامل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promo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4E">
      <w:pPr>
        <w:numPr>
          <w:ilvl w:val="0"/>
          <w:numId w:val="452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حفظ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القيم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الملتقطة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لحظة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سعر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خصم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شحن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لضمان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الاتساق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4F">
      <w:pPr>
        <w:numPr>
          <w:ilvl w:val="0"/>
          <w:numId w:val="452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سياسة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التقريب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والكسور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0">
      <w:pPr>
        <w:numPr>
          <w:ilvl w:val="0"/>
          <w:numId w:val="452"/>
        </w:numPr>
        <w:bidi w:val="1"/>
        <w:spacing w:after="24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رسوم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قت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وتظهر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للعميل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التأكيد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1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vgr0jzoye2m3" w:id="296"/>
      <w:bookmarkEnd w:id="29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مكافحة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الاحتيال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والجودة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خصوص</w:t>
      </w:r>
      <w:r w:rsidDel="00000000" w:rsidR="00000000" w:rsidRPr="00000000">
        <w:rPr>
          <w:b w:val="1"/>
          <w:sz w:val="34"/>
          <w:szCs w:val="34"/>
          <w:rtl w:val="1"/>
        </w:rPr>
        <w:t xml:space="preserve">ً</w:t>
      </w:r>
      <w:r w:rsidDel="00000000" w:rsidR="00000000" w:rsidRPr="00000000">
        <w:rPr>
          <w:b w:val="1"/>
          <w:sz w:val="34"/>
          <w:szCs w:val="34"/>
          <w:rtl w:val="1"/>
        </w:rPr>
        <w:t xml:space="preserve">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COD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A53">
      <w:pPr>
        <w:numPr>
          <w:ilvl w:val="0"/>
          <w:numId w:val="443"/>
        </w:numPr>
        <w:bidi w:val="1"/>
        <w:spacing w:after="0" w:afterAutospacing="0" w:before="24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إشارات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تحذير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تكرار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إلغاء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فشل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تسليم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أرقام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مكر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عناوين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المخاطر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حجم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اعتيادي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4">
      <w:pPr>
        <w:numPr>
          <w:ilvl w:val="0"/>
          <w:numId w:val="443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إجراءات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تأكيد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واتساب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اتصال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لطلبات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محددة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0"/>
        </w:rPr>
        <w:t xml:space="preserve">OTP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للتأكيد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الحاجة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5">
      <w:pPr>
        <w:numPr>
          <w:ilvl w:val="0"/>
          <w:numId w:val="443"/>
        </w:numPr>
        <w:bidi w:val="1"/>
        <w:spacing w:after="24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قوائم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تقييد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تلقائي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تجاوز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عتبات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محددة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6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fdliiv9asd9s" w:id="297"/>
      <w:bookmarkEnd w:id="29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الإشعارات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والتواصل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العميل</w:t>
      </w:r>
    </w:p>
    <w:p w:rsidR="00000000" w:rsidDel="00000000" w:rsidP="00000000" w:rsidRDefault="00000000" w:rsidRPr="00000000" w14:paraId="00000A58">
      <w:pPr>
        <w:numPr>
          <w:ilvl w:val="0"/>
          <w:numId w:val="273"/>
        </w:numPr>
        <w:bidi w:val="1"/>
        <w:spacing w:after="0" w:afterAutospacing="0" w:before="24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التأكيد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برابط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تتبع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الخروج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للتسليم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التسليم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الفشل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إعادة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الجدولة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9">
      <w:pPr>
        <w:numPr>
          <w:ilvl w:val="0"/>
          <w:numId w:val="273"/>
        </w:numPr>
        <w:bidi w:val="1"/>
        <w:spacing w:after="24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القنوات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SMS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واتساب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الموافقات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روابط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عميقة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لصفحة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A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tsiu3bu3h6x7" w:id="298"/>
      <w:bookmarkEnd w:id="29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التكاملات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والتحليلات</w:t>
      </w:r>
    </w:p>
    <w:p w:rsidR="00000000" w:rsidDel="00000000" w:rsidP="00000000" w:rsidRDefault="00000000" w:rsidRPr="00000000" w14:paraId="00000A5C">
      <w:pPr>
        <w:numPr>
          <w:ilvl w:val="0"/>
          <w:numId w:val="367"/>
        </w:numPr>
        <w:bidi w:val="1"/>
        <w:spacing w:after="0" w:afterAutospacing="0" w:before="24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أحداث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رئيسية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Firebase/GA4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begin_checkout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add_payment_info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وأحداث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D">
      <w:pPr>
        <w:numPr>
          <w:ilvl w:val="0"/>
          <w:numId w:val="367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UTM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المصدر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الوسيط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الحملة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توفر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لقياس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القنوات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E">
      <w:pPr>
        <w:numPr>
          <w:ilvl w:val="0"/>
          <w:numId w:val="367"/>
        </w:numPr>
        <w:bidi w:val="1"/>
        <w:spacing w:after="24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تقارير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تشغيلية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نسبة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التحويل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confirmed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</w:t>
      </w:r>
      <w:r w:rsidDel="00000000" w:rsidR="00000000" w:rsidRPr="00000000">
        <w:rPr>
          <w:b w:val="1"/>
          <w:sz w:val="24"/>
          <w:szCs w:val="24"/>
          <w:rtl w:val="0"/>
        </w:rPr>
        <w:t xml:space="preserve">delivered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معدل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فشل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المعالجة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الطلبات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المدينة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شركة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القناة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5F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156ez0g037ch" w:id="299"/>
      <w:bookmarkEnd w:id="29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14)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معايير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القبول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of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Done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A61">
      <w:pPr>
        <w:numPr>
          <w:ilvl w:val="0"/>
          <w:numId w:val="175"/>
        </w:numPr>
        <w:bidi w:val="1"/>
        <w:spacing w:after="0" w:afterAutospacing="0" w:before="24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ببيانات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ملتقطة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وإجماليات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صحيحة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62">
      <w:pPr>
        <w:numPr>
          <w:ilvl w:val="0"/>
          <w:numId w:val="175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حالات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بانتقالات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صحيحة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سجل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تاريخ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63">
      <w:pPr>
        <w:numPr>
          <w:ilvl w:val="0"/>
          <w:numId w:val="175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بالمنتجات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النسخ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بأسعار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ملتقطة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A64">
      <w:pPr>
        <w:numPr>
          <w:ilvl w:val="0"/>
          <w:numId w:val="175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أونلاين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سيناريوهات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الفشل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الرد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65">
      <w:pPr>
        <w:numPr>
          <w:ilvl w:val="0"/>
          <w:numId w:val="175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الحجز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التحرير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للمخزون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أخطاء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حجز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دائم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66">
      <w:pPr>
        <w:numPr>
          <w:ilvl w:val="0"/>
          <w:numId w:val="175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شحنة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للشحن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وحالات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شحن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67">
      <w:pPr>
        <w:numPr>
          <w:ilvl w:val="0"/>
          <w:numId w:val="175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إشعارات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رسل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ووفق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موافقات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القنوات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68">
      <w:pPr>
        <w:numPr>
          <w:ilvl w:val="0"/>
          <w:numId w:val="175"/>
        </w:numPr>
        <w:bidi w:val="1"/>
        <w:spacing w:after="24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لوحات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تقارير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أساسية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متاحة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تحويل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فشل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زمن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المعالجة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69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ka4d3lcyfu0r" w:id="300"/>
      <w:bookmarkEnd w:id="30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سيناريوهات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حافة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يجب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دعمها</w:t>
      </w:r>
    </w:p>
    <w:p w:rsidR="00000000" w:rsidDel="00000000" w:rsidP="00000000" w:rsidRDefault="00000000" w:rsidRPr="00000000" w14:paraId="00000A6B">
      <w:pPr>
        <w:numPr>
          <w:ilvl w:val="0"/>
          <w:numId w:val="316"/>
        </w:numPr>
        <w:bidi w:val="1"/>
        <w:spacing w:after="0" w:afterAutospacing="0" w:before="24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انقسام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الشحنة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صنف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متوفر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شحن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منفصل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الإجماليات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والتواصل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6C">
      <w:pPr>
        <w:numPr>
          <w:ilvl w:val="0"/>
          <w:numId w:val="316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استرداد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جزئي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مرتجع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جزئي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التسليم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أونلاين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رصيد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متجر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6D">
      <w:pPr>
        <w:numPr>
          <w:ilvl w:val="0"/>
          <w:numId w:val="316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فشل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تحصيل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تسليم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استثناءات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نادرة</w:t>
      </w:r>
      <w:r w:rsidDel="00000000" w:rsidR="00000000" w:rsidRPr="00000000">
        <w:rPr>
          <w:sz w:val="24"/>
          <w:szCs w:val="24"/>
          <w:rtl w:val="1"/>
        </w:rPr>
        <w:t xml:space="preserve">—</w:t>
      </w:r>
      <w:r w:rsidDel="00000000" w:rsidR="00000000" w:rsidRPr="00000000">
        <w:rPr>
          <w:sz w:val="24"/>
          <w:szCs w:val="24"/>
          <w:rtl w:val="1"/>
        </w:rPr>
        <w:t xml:space="preserve">تسوية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وإجراءات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صارمة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لاحقة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6E">
      <w:pPr>
        <w:numPr>
          <w:ilvl w:val="0"/>
          <w:numId w:val="316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تعديل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عنوان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التأكيد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يسمح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تسجيل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السبب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6F">
      <w:pPr>
        <w:numPr>
          <w:ilvl w:val="0"/>
          <w:numId w:val="316"/>
        </w:numPr>
        <w:bidi w:val="1"/>
        <w:spacing w:after="24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إلغاء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شركة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الشحن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محاولات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فاشلة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إغلاق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مخاطر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70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py7wj8ffzi3c" w:id="301"/>
      <w:bookmarkEnd w:id="30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تشغيلات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SOPs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A72">
      <w:pPr>
        <w:numPr>
          <w:ilvl w:val="0"/>
          <w:numId w:val="561"/>
        </w:numPr>
        <w:bidi w:val="1"/>
        <w:spacing w:after="0" w:afterAutospacing="0" w:before="24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مراجعة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للطلبات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pending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ساعات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73">
      <w:pPr>
        <w:numPr>
          <w:ilvl w:val="0"/>
          <w:numId w:val="561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متابعة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شحنات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out_for_delivery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نهاية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اليوم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تأكيد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نجاح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جدولة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إعادة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محاولة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74">
      <w:pPr>
        <w:numPr>
          <w:ilvl w:val="0"/>
          <w:numId w:val="561"/>
        </w:numPr>
        <w:bidi w:val="1"/>
        <w:spacing w:after="0" w:afterAutospacing="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تسويات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أسبوعية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لمبالغ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75">
      <w:pPr>
        <w:numPr>
          <w:ilvl w:val="0"/>
          <w:numId w:val="561"/>
        </w:numPr>
        <w:bidi w:val="1"/>
        <w:spacing w:after="240" w:before="0" w:beforeAutospacing="0" w:lineRule="auto"/>
        <w:ind w:left="720" w:right="-1174.7244094488178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مراجعة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أسباب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failed_delivery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وتصحيحها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عناوين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شركة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شحن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تواصل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76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bidi w:val="1"/>
        <w:ind w:right="-1174.7244094488178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8edl3nc8wl23" w:id="302"/>
      <w:bookmarkEnd w:id="30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law22b8wkhls" w:id="303"/>
      <w:bookmarkEnd w:id="303"/>
      <w:r w:rsidDel="00000000" w:rsidR="00000000" w:rsidRPr="00000000">
        <w:rPr>
          <w:b w:val="1"/>
          <w:sz w:val="46"/>
          <w:szCs w:val="46"/>
          <w:rtl w:val="1"/>
        </w:rPr>
        <w:t xml:space="preserve">السلة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Cart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</w:p>
    <w:p w:rsidR="00000000" w:rsidDel="00000000" w:rsidP="00000000" w:rsidRDefault="00000000" w:rsidRPr="00000000" w14:paraId="00000A7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zduufhiywy0u" w:id="304"/>
      <w:bookmarkEnd w:id="304"/>
      <w:r w:rsidDel="00000000" w:rsidR="00000000" w:rsidRPr="00000000">
        <w:rPr>
          <w:b w:val="1"/>
          <w:sz w:val="34"/>
          <w:szCs w:val="34"/>
          <w:rtl w:val="1"/>
        </w:rPr>
        <w:t xml:space="preserve">لماذا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نفصل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السلة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المفضلة</w:t>
      </w:r>
      <w:r w:rsidDel="00000000" w:rsidR="00000000" w:rsidRPr="00000000">
        <w:rPr>
          <w:b w:val="1"/>
          <w:sz w:val="34"/>
          <w:szCs w:val="34"/>
          <w:rtl w:val="1"/>
        </w:rPr>
        <w:t xml:space="preserve">؟</w:t>
      </w:r>
    </w:p>
    <w:p w:rsidR="00000000" w:rsidDel="00000000" w:rsidP="00000000" w:rsidRDefault="00000000" w:rsidRPr="00000000" w14:paraId="00000A7C">
      <w:pPr>
        <w:numPr>
          <w:ilvl w:val="0"/>
          <w:numId w:val="8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اختلاف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المفضلة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7D">
      <w:pPr>
        <w:numPr>
          <w:ilvl w:val="0"/>
          <w:numId w:val="8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الأداء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الافتراضي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TTL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لحظية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المفضلة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7E">
      <w:pPr>
        <w:numPr>
          <w:ilvl w:val="0"/>
          <w:numId w:val="8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الرسائل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والتحويل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تذكير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مهجورة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7F">
      <w:pPr>
        <w:numPr>
          <w:ilvl w:val="0"/>
          <w:numId w:val="8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التحليلات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والمهجورة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إعجاب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A80">
      <w:pPr>
        <w:numPr>
          <w:ilvl w:val="0"/>
          <w:numId w:val="8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الصيانة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التسعير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81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gtph94q7d6cg" w:id="305"/>
      <w:bookmarkEnd w:id="30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الهدف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السلة</w:t>
      </w:r>
    </w:p>
    <w:p w:rsidR="00000000" w:rsidDel="00000000" w:rsidP="00000000" w:rsidRDefault="00000000" w:rsidRPr="00000000" w14:paraId="00000A83">
      <w:pPr>
        <w:numPr>
          <w:ilvl w:val="0"/>
          <w:numId w:val="566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تمكين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والتعديل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بسرعة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سعر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وتوف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دقيقين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لحظي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A84">
      <w:pPr>
        <w:numPr>
          <w:ilvl w:val="0"/>
          <w:numId w:val="566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الدمج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الأجهزة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التوثيق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85">
      <w:pPr>
        <w:numPr>
          <w:ilvl w:val="0"/>
          <w:numId w:val="566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commentRangeStart w:id="21"/>
      <w:r w:rsidDel="00000000" w:rsidR="00000000" w:rsidRPr="00000000">
        <w:rPr>
          <w:sz w:val="24"/>
          <w:szCs w:val="24"/>
          <w:rtl w:val="1"/>
        </w:rPr>
        <w:t xml:space="preserve">تجهيز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الدخول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checkout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وتقليل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فقدان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الطلبات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ci28szjzegu4" w:id="306"/>
      <w:bookmarkEnd w:id="30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الكيانات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تفاصيل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تقنية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A8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0sbfng8tts" w:id="307"/>
      <w:bookmarkEnd w:id="307"/>
      <w:commentRangeStart w:id="2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السلة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numPr>
          <w:ilvl w:val="0"/>
          <w:numId w:val="371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الهوية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cart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جد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0"/>
        </w:rPr>
        <w:t xml:space="preserve">anonymous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device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القناة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app</w:t>
      </w:r>
      <w:r w:rsidDel="00000000" w:rsidR="00000000" w:rsidRPr="00000000">
        <w:rPr>
          <w:sz w:val="24"/>
          <w:szCs w:val="24"/>
          <w:rtl w:val="1"/>
        </w:rPr>
        <w:t xml:space="preserve">/…)</w:t>
      </w:r>
    </w:p>
    <w:p w:rsidR="00000000" w:rsidDel="00000000" w:rsidP="00000000" w:rsidRDefault="00000000" w:rsidRPr="00000000" w14:paraId="00000A8A">
      <w:pPr>
        <w:numPr>
          <w:ilvl w:val="0"/>
          <w:numId w:val="37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الحالة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active / converted / abandoned</w:t>
      </w:r>
    </w:p>
    <w:p w:rsidR="00000000" w:rsidDel="00000000" w:rsidP="00000000" w:rsidRDefault="00000000" w:rsidRPr="00000000" w14:paraId="00000A8B">
      <w:pPr>
        <w:numPr>
          <w:ilvl w:val="0"/>
          <w:numId w:val="37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العملة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currency</w:t>
      </w:r>
    </w:p>
    <w:p w:rsidR="00000000" w:rsidDel="00000000" w:rsidP="00000000" w:rsidRDefault="00000000" w:rsidRPr="00000000" w14:paraId="00000A8C">
      <w:pPr>
        <w:numPr>
          <w:ilvl w:val="0"/>
          <w:numId w:val="37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المجاميع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التقديرية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subtotal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discount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total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shipping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estimate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tax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estimate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جد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0"/>
        </w:rPr>
        <w:t xml:space="preserve">cod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fee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estimate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جد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grand_total_estimate</w:t>
      </w:r>
    </w:p>
    <w:p w:rsidR="00000000" w:rsidDel="00000000" w:rsidP="00000000" w:rsidRDefault="00000000" w:rsidRPr="00000000" w14:paraId="00000A8D">
      <w:pPr>
        <w:numPr>
          <w:ilvl w:val="0"/>
          <w:numId w:val="37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العنوان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): </w:t>
      </w:r>
      <w:r w:rsidDel="00000000" w:rsidR="00000000" w:rsidRPr="00000000">
        <w:rPr>
          <w:sz w:val="24"/>
          <w:szCs w:val="24"/>
          <w:rtl w:val="1"/>
        </w:rPr>
        <w:t xml:space="preserve">مرجع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لإظهار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تقدير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</w:p>
    <w:p w:rsidR="00000000" w:rsidDel="00000000" w:rsidP="00000000" w:rsidRDefault="00000000" w:rsidRPr="00000000" w14:paraId="00000A8E">
      <w:pPr>
        <w:numPr>
          <w:ilvl w:val="0"/>
          <w:numId w:val="37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الكوبونات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promo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المطب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ق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سبب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الرفض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فشل</w:t>
      </w:r>
    </w:p>
    <w:p w:rsidR="00000000" w:rsidDel="00000000" w:rsidP="00000000" w:rsidRDefault="00000000" w:rsidRPr="00000000" w14:paraId="00000A8F">
      <w:pPr>
        <w:numPr>
          <w:ilvl w:val="0"/>
          <w:numId w:val="37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التواريخ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created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at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b w:val="1"/>
          <w:sz w:val="24"/>
          <w:szCs w:val="24"/>
          <w:rtl w:val="0"/>
        </w:rPr>
        <w:t xml:space="preserve">last_activity_at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expires_at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لزم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A90">
      <w:pPr>
        <w:numPr>
          <w:ilvl w:val="0"/>
          <w:numId w:val="371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ملاحظات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حقل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A9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tsf55vorcq" w:id="308"/>
      <w:bookmarkEnd w:id="30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بنود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السلة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Items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A92">
      <w:pPr>
        <w:numPr>
          <w:ilvl w:val="0"/>
          <w:numId w:val="422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التعريف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product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variant_id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مصدر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اللون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المقاس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A93">
      <w:pPr>
        <w:numPr>
          <w:ilvl w:val="0"/>
          <w:numId w:val="42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الكمية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qty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أقصى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صنف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ضع</w:t>
      </w:r>
      <w:r w:rsidDel="00000000" w:rsidR="00000000" w:rsidRPr="00000000">
        <w:rPr>
          <w:sz w:val="24"/>
          <w:szCs w:val="24"/>
          <w:rtl w:val="1"/>
        </w:rPr>
        <w:t xml:space="preserve">)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numPr>
          <w:ilvl w:val="0"/>
          <w:numId w:val="42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التسعير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السعر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الحالي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commentRangeStart w:id="24"/>
      <w:r w:rsidDel="00000000" w:rsidR="00000000" w:rsidRPr="00000000">
        <w:rPr>
          <w:sz w:val="24"/>
          <w:szCs w:val="24"/>
          <w:rtl w:val="1"/>
        </w:rPr>
        <w:t xml:space="preserve">والسعر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الإضافة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للمقارنة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A95">
      <w:pPr>
        <w:numPr>
          <w:ilvl w:val="0"/>
          <w:numId w:val="42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التوف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لحظية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عاد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مراجعتها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فتح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تعديل</w:t>
      </w:r>
    </w:p>
    <w:p w:rsidR="00000000" w:rsidDel="00000000" w:rsidP="00000000" w:rsidRDefault="00000000" w:rsidRPr="00000000" w14:paraId="00000A96">
      <w:pPr>
        <w:numPr>
          <w:ilvl w:val="0"/>
          <w:numId w:val="422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commentRangeStart w:id="25"/>
      <w:r w:rsidDel="00000000" w:rsidR="00000000" w:rsidRPr="00000000">
        <w:rPr>
          <w:sz w:val="24"/>
          <w:szCs w:val="24"/>
          <w:rtl w:val="1"/>
        </w:rPr>
        <w:t xml:space="preserve">ملاحظات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اختيارية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ملاحظة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مقاس</w:t>
      </w:r>
      <w:r w:rsidDel="00000000" w:rsidR="00000000" w:rsidRPr="00000000">
        <w:rPr>
          <w:sz w:val="24"/>
          <w:szCs w:val="24"/>
          <w:rtl w:val="1"/>
        </w:rPr>
        <w:t xml:space="preserve">)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srjn8gkibp10" w:id="309"/>
      <w:bookmarkEnd w:id="30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قواعد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Business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Rules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A99">
      <w:pPr>
        <w:numPr>
          <w:ilvl w:val="0"/>
          <w:numId w:val="359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الإضافة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والتعديل</w:t>
      </w:r>
    </w:p>
    <w:p w:rsidR="00000000" w:rsidDel="00000000" w:rsidP="00000000" w:rsidRDefault="00000000" w:rsidRPr="00000000" w14:paraId="00000A9A">
      <w:pPr>
        <w:numPr>
          <w:ilvl w:val="1"/>
          <w:numId w:val="359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تتجاوز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المتاح</w:t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قص</w:t>
      </w:r>
      <w:r w:rsidDel="00000000" w:rsidR="00000000" w:rsidRPr="00000000">
        <w:rPr>
          <w:sz w:val="24"/>
          <w:szCs w:val="24"/>
          <w:rtl w:val="1"/>
        </w:rPr>
        <w:t xml:space="preserve">ّ </w:t>
      </w:r>
      <w:r w:rsidDel="00000000" w:rsidR="00000000" w:rsidRPr="00000000">
        <w:rPr>
          <w:sz w:val="24"/>
          <w:szCs w:val="24"/>
          <w:rtl w:val="1"/>
        </w:rPr>
        <w:t xml:space="preserve">تلقائي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لأقصى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تنبيه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9B">
      <w:pPr>
        <w:numPr>
          <w:ilvl w:val="1"/>
          <w:numId w:val="359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التوف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شارة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ث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متوفر</w:t>
      </w:r>
      <w:r w:rsidDel="00000000" w:rsidR="00000000" w:rsidRPr="00000000">
        <w:rPr>
          <w:sz w:val="24"/>
          <w:szCs w:val="24"/>
          <w:rtl w:val="1"/>
        </w:rPr>
        <w:t xml:space="preserve">”.</w:t>
      </w:r>
    </w:p>
    <w:p w:rsidR="00000000" w:rsidDel="00000000" w:rsidP="00000000" w:rsidRDefault="00000000" w:rsidRPr="00000000" w14:paraId="00000A9C">
      <w:pPr>
        <w:numPr>
          <w:ilvl w:val="0"/>
          <w:numId w:val="35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التسعير</w:t>
      </w:r>
    </w:p>
    <w:p w:rsidR="00000000" w:rsidDel="00000000" w:rsidP="00000000" w:rsidRDefault="00000000" w:rsidRPr="00000000" w14:paraId="00000A9D">
      <w:pPr>
        <w:numPr>
          <w:ilvl w:val="1"/>
          <w:numId w:val="359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دائم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تعكس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السعر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الحالي</w:t>
      </w:r>
      <w:r w:rsidDel="00000000" w:rsidR="00000000" w:rsidRPr="00000000">
        <w:rPr>
          <w:rtl w:val="1"/>
        </w:rPr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قفل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سعر</w:t>
      </w:r>
      <w:r w:rsidDel="00000000" w:rsidR="00000000" w:rsidRPr="00000000">
        <w:rPr>
          <w:sz w:val="24"/>
          <w:szCs w:val="24"/>
          <w:rtl w:val="1"/>
        </w:rPr>
        <w:t xml:space="preserve">” </w:t>
      </w:r>
      <w:r w:rsidDel="00000000" w:rsidR="00000000" w:rsidRPr="00000000">
        <w:rPr>
          <w:sz w:val="24"/>
          <w:szCs w:val="24"/>
          <w:rtl w:val="1"/>
        </w:rPr>
        <w:t xml:space="preserve">إلا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الطلب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9E">
      <w:pPr>
        <w:numPr>
          <w:ilvl w:val="1"/>
          <w:numId w:val="359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العروض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طب</w:t>
      </w:r>
      <w:r w:rsidDel="00000000" w:rsidR="00000000" w:rsidRPr="00000000">
        <w:rPr>
          <w:sz w:val="24"/>
          <w:szCs w:val="24"/>
          <w:rtl w:val="1"/>
        </w:rPr>
        <w:t xml:space="preserve">َّ</w:t>
      </w:r>
      <w:r w:rsidDel="00000000" w:rsidR="00000000" w:rsidRPr="00000000">
        <w:rPr>
          <w:sz w:val="24"/>
          <w:szCs w:val="24"/>
          <w:rtl w:val="1"/>
        </w:rPr>
        <w:t xml:space="preserve">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تلقائي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انطبقت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قواعدها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9F">
      <w:pPr>
        <w:numPr>
          <w:ilvl w:val="0"/>
          <w:numId w:val="35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الكوبونات</w:t>
      </w:r>
    </w:p>
    <w:p w:rsidR="00000000" w:rsidDel="00000000" w:rsidP="00000000" w:rsidRDefault="00000000" w:rsidRPr="00000000" w14:paraId="00000AA0">
      <w:pPr>
        <w:numPr>
          <w:ilvl w:val="1"/>
          <w:numId w:val="359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التحق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الإدخال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تعديل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بالسلة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A1">
      <w:pPr>
        <w:numPr>
          <w:ilvl w:val="1"/>
          <w:numId w:val="359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commentRangeStart w:id="26"/>
      <w:r w:rsidDel="00000000" w:rsidR="00000000" w:rsidRPr="00000000">
        <w:rPr>
          <w:sz w:val="24"/>
          <w:szCs w:val="24"/>
          <w:rtl w:val="1"/>
        </w:rPr>
        <w:t xml:space="preserve">سياسة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التراكم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كوبون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numPr>
          <w:ilvl w:val="0"/>
          <w:numId w:val="35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27"/>
      <w:r w:rsidDel="00000000" w:rsidR="00000000" w:rsidRPr="00000000">
        <w:rPr>
          <w:b w:val="1"/>
          <w:sz w:val="24"/>
          <w:szCs w:val="24"/>
          <w:rtl w:val="1"/>
        </w:rPr>
        <w:t xml:space="preserve">الشحن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والضرائب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رسوم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تقديرية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numPr>
          <w:ilvl w:val="1"/>
          <w:numId w:val="359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تحتاج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مدينة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حي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لإظهار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تقدير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دقيق</w:t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sz w:val="24"/>
          <w:szCs w:val="24"/>
          <w:rtl w:val="1"/>
        </w:rPr>
        <w:t xml:space="preserve">بدونها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نطاق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متوسط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A4">
      <w:pPr>
        <w:numPr>
          <w:ilvl w:val="0"/>
          <w:numId w:val="35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الهوية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والدمج</w:t>
      </w:r>
    </w:p>
    <w:p w:rsidR="00000000" w:rsidDel="00000000" w:rsidP="00000000" w:rsidRDefault="00000000" w:rsidRPr="00000000" w14:paraId="00000AA5">
      <w:pPr>
        <w:numPr>
          <w:ilvl w:val="1"/>
          <w:numId w:val="359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يبدأ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rtl w:val="1"/>
        </w:rPr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توثيق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الهاتف</w:t>
      </w:r>
      <w:commentRangeStart w:id="28"/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دم</w:t>
      </w:r>
      <w:r w:rsidDel="00000000" w:rsidR="00000000" w:rsidRPr="00000000">
        <w:rPr>
          <w:sz w:val="24"/>
          <w:szCs w:val="24"/>
          <w:rtl w:val="1"/>
        </w:rPr>
        <w:t xml:space="preserve">َ</w:t>
      </w:r>
      <w:r w:rsidDel="00000000" w:rsidR="00000000" w:rsidRPr="00000000">
        <w:rPr>
          <w:sz w:val="24"/>
          <w:szCs w:val="24"/>
          <w:rtl w:val="1"/>
        </w:rPr>
        <w:t xml:space="preserve">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الضيف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تجميع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الـ</w:t>
      </w:r>
      <w:r w:rsidDel="00000000" w:rsidR="00000000" w:rsidRPr="00000000">
        <w:rPr>
          <w:sz w:val="24"/>
          <w:szCs w:val="24"/>
          <w:rtl w:val="0"/>
        </w:rPr>
        <w:t xml:space="preserve">variant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A6">
      <w:pPr>
        <w:numPr>
          <w:ilvl w:val="0"/>
          <w:numId w:val="35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المهلة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TTL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والسلة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المهجورة</w:t>
      </w:r>
    </w:p>
    <w:p w:rsidR="00000000" w:rsidDel="00000000" w:rsidP="00000000" w:rsidRDefault="00000000" w:rsidRPr="00000000" w14:paraId="00000AA7">
      <w:pPr>
        <w:numPr>
          <w:ilvl w:val="1"/>
          <w:numId w:val="359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commentRangeStart w:id="29"/>
      <w:r w:rsidDel="00000000" w:rsidR="00000000" w:rsidRPr="00000000">
        <w:rPr>
          <w:sz w:val="24"/>
          <w:szCs w:val="24"/>
          <w:rtl w:val="1"/>
        </w:rPr>
        <w:t xml:space="preserve">تعتبر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مهجورة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لمدة</w:t>
      </w:r>
      <w:r w:rsidDel="00000000" w:rsidR="00000000" w:rsidRPr="00000000">
        <w:rPr>
          <w:sz w:val="24"/>
          <w:szCs w:val="24"/>
          <w:rtl w:val="1"/>
        </w:rPr>
        <w:t xml:space="preserve"> 7 </w:t>
      </w:r>
      <w:r w:rsidDel="00000000" w:rsidR="00000000" w:rsidRPr="00000000">
        <w:rPr>
          <w:sz w:val="24"/>
          <w:szCs w:val="24"/>
          <w:rtl w:val="1"/>
        </w:rPr>
        <w:t xml:space="preserve">أيام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قابلة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للضبط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numPr>
          <w:ilvl w:val="1"/>
          <w:numId w:val="359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تنظيف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الضيوف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الخاملة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30–60 </w:t>
      </w:r>
      <w:r w:rsidDel="00000000" w:rsidR="00000000" w:rsidRPr="00000000">
        <w:rPr>
          <w:sz w:val="24"/>
          <w:szCs w:val="24"/>
          <w:rtl w:val="1"/>
        </w:rPr>
        <w:t xml:space="preserve">يوم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A9">
      <w:pPr>
        <w:numPr>
          <w:ilvl w:val="0"/>
          <w:numId w:val="35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الحجز</w:t>
      </w:r>
    </w:p>
    <w:p w:rsidR="00000000" w:rsidDel="00000000" w:rsidP="00000000" w:rsidRDefault="00000000" w:rsidRPr="00000000" w14:paraId="00000AAA">
      <w:pPr>
        <w:numPr>
          <w:ilvl w:val="1"/>
          <w:numId w:val="359"/>
        </w:numPr>
        <w:bidi w:val="1"/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حجز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مخزون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أثناء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التصفح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سمح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بحجز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خفيف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أثناء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التأكيد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AB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fnmfmfl0lvq8" w:id="310"/>
      <w:bookmarkEnd w:id="3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التدفقات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التشغيلية</w:t>
      </w:r>
    </w:p>
    <w:p w:rsidR="00000000" w:rsidDel="00000000" w:rsidP="00000000" w:rsidRDefault="00000000" w:rsidRPr="00000000" w14:paraId="00000AAD">
      <w:pPr>
        <w:numPr>
          <w:ilvl w:val="0"/>
          <w:numId w:val="278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للسلة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تحقق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لحظي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→ </w:t>
      </w:r>
      <w:r w:rsidDel="00000000" w:rsidR="00000000" w:rsidRPr="00000000">
        <w:rPr>
          <w:sz w:val="24"/>
          <w:szCs w:val="24"/>
          <w:rtl w:val="1"/>
        </w:rPr>
        <w:t xml:space="preserve">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المجاميع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AE">
      <w:pPr>
        <w:numPr>
          <w:ilvl w:val="0"/>
          <w:numId w:val="278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بدء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الدفع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Begin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Checkout</w:t>
      </w:r>
      <w:r w:rsidDel="00000000" w:rsidR="00000000" w:rsidRPr="00000000">
        <w:rPr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إعادة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تحقق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شامل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سعر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توفر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كوبون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شحن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AF">
      <w:pPr>
        <w:numPr>
          <w:ilvl w:val="0"/>
          <w:numId w:val="278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التوثيق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الدخول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دمج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الضيف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فور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B0">
      <w:pPr>
        <w:numPr>
          <w:ilvl w:val="0"/>
          <w:numId w:val="278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إنشاء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الطلب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التحقق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الأخير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حجز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خفيف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→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النجاح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تتحول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converted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AB1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3e979ntxk1d4" w:id="311"/>
      <w:bookmarkEnd w:id="3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التكاملات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المطلوبة</w:t>
      </w:r>
    </w:p>
    <w:p w:rsidR="00000000" w:rsidDel="00000000" w:rsidP="00000000" w:rsidRDefault="00000000" w:rsidRPr="00000000" w14:paraId="00000AB3">
      <w:pPr>
        <w:numPr>
          <w:ilvl w:val="0"/>
          <w:numId w:val="375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الكتالوج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والتوفر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النسخة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Variant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أثناء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تعديل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B4">
      <w:pPr>
        <w:numPr>
          <w:ilvl w:val="0"/>
          <w:numId w:val="37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العروض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الكوبونات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تطبيق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القواعد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فور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B5">
      <w:pPr>
        <w:numPr>
          <w:ilvl w:val="0"/>
          <w:numId w:val="37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الشحن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خدمة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تقدير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التكلفة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الوجهة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والوزن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الحجم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لزم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B6">
      <w:pPr>
        <w:numPr>
          <w:ilvl w:val="0"/>
          <w:numId w:val="37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المدفوعات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تمرير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المجاميع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النهائية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قت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AB7">
      <w:pPr>
        <w:numPr>
          <w:ilvl w:val="0"/>
          <w:numId w:val="375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التحليلات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الرسائل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أحداث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add_to_cart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begin_checkout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commentRangeStart w:id="30"/>
      <w:r w:rsidDel="00000000" w:rsidR="00000000" w:rsidRPr="00000000">
        <w:rPr>
          <w:sz w:val="24"/>
          <w:szCs w:val="24"/>
          <w:rtl w:val="1"/>
        </w:rPr>
        <w:t xml:space="preserve">تفعيل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تذكير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مهجور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SMS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WhatsApp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الموافقات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zeb0qhyr3jvc" w:id="312"/>
      <w:bookmarkEnd w:id="31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مؤشرات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الأداء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KPIs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ABA">
      <w:pPr>
        <w:numPr>
          <w:ilvl w:val="0"/>
          <w:numId w:val="435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Cart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صفحات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والقوائم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BB">
      <w:pPr>
        <w:numPr>
          <w:ilvl w:val="0"/>
          <w:numId w:val="43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Begin Checkout → Purchase Conversion.</w:t>
      </w:r>
    </w:p>
    <w:p w:rsidR="00000000" w:rsidDel="00000000" w:rsidP="00000000" w:rsidRDefault="00000000" w:rsidRPr="00000000" w14:paraId="00000ABC">
      <w:pPr>
        <w:numPr>
          <w:ilvl w:val="0"/>
          <w:numId w:val="43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قيمة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المهجورة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القناة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الفئة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BD">
      <w:pPr>
        <w:numPr>
          <w:ilvl w:val="0"/>
          <w:numId w:val="435"/>
        </w:numPr>
        <w:bidi w:val="1"/>
        <w:spacing w:after="240" w:before="0" w:beforeAutospacing="0" w:lineRule="auto"/>
        <w:ind w:left="720" w:hanging="36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أكثر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العناصر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إضافة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ً،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وأبرز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أسباب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فشل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التحويل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 (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نفاد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/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سعر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/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شحن</w:t>
      </w:r>
      <w:r w:rsidDel="00000000" w:rsidR="00000000" w:rsidRPr="00000000">
        <w:rPr>
          <w:sz w:val="24"/>
          <w:szCs w:val="24"/>
          <w:shd w:fill="fff2cc" w:val="clear"/>
          <w:rtl w:val="1"/>
        </w:rPr>
        <w:t xml:space="preserve">).</w:t>
      </w:r>
    </w:p>
    <w:p w:rsidR="00000000" w:rsidDel="00000000" w:rsidP="00000000" w:rsidRDefault="00000000" w:rsidRPr="00000000" w14:paraId="00000AB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sxznwpets73g" w:id="313"/>
      <w:bookmarkEnd w:id="3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معايير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القبول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of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Done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AC0">
      <w:pPr>
        <w:numPr>
          <w:ilvl w:val="0"/>
          <w:numId w:val="421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إزالة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commentRangeStart w:id="31"/>
      <w:r w:rsidDel="00000000" w:rsidR="00000000" w:rsidRPr="00000000">
        <w:rPr>
          <w:sz w:val="24"/>
          <w:szCs w:val="24"/>
          <w:rtl w:val="1"/>
        </w:rPr>
        <w:t xml:space="preserve">تعديل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كميات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sz w:val="24"/>
          <w:szCs w:val="24"/>
          <w:rtl w:val="1"/>
        </w:rPr>
        <w:t xml:space="preserve">تعمل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بسلاسة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تضارب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مخزون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C1">
      <w:pPr>
        <w:numPr>
          <w:ilvl w:val="0"/>
          <w:numId w:val="42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الأسعار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والتوف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ثة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دائم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commentRangeStart w:id="32"/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تنبيهات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ره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C2">
      <w:pPr>
        <w:numPr>
          <w:ilvl w:val="0"/>
          <w:numId w:val="42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دمج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الضيف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التوثيق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عناصر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C3">
      <w:pPr>
        <w:numPr>
          <w:ilvl w:val="0"/>
          <w:numId w:val="42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الكوبونات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رفض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مفهومة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وتؤث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المجاميع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فور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C4">
      <w:pPr>
        <w:numPr>
          <w:ilvl w:val="0"/>
          <w:numId w:val="42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تقدير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الشحن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COD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يظهر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توافر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العنوان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C5">
      <w:pPr>
        <w:numPr>
          <w:ilvl w:val="0"/>
          <w:numId w:val="421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التحويل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أخطاء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وس</w:t>
      </w:r>
      <w:r w:rsidDel="00000000" w:rsidR="00000000" w:rsidRPr="00000000">
        <w:rPr>
          <w:sz w:val="24"/>
          <w:szCs w:val="24"/>
          <w:rtl w:val="1"/>
        </w:rPr>
        <w:t xml:space="preserve">َ</w:t>
      </w:r>
      <w:r w:rsidDel="00000000" w:rsidR="00000000" w:rsidRPr="00000000">
        <w:rPr>
          <w:sz w:val="24"/>
          <w:szCs w:val="24"/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converted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AC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nn2a9hf4c5m3" w:id="314"/>
      <w:bookmarkEnd w:id="3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سيناريوهات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حافة</w:t>
      </w:r>
    </w:p>
    <w:p w:rsidR="00000000" w:rsidDel="00000000" w:rsidP="00000000" w:rsidRDefault="00000000" w:rsidRPr="00000000" w14:paraId="00000AC8">
      <w:pPr>
        <w:numPr>
          <w:ilvl w:val="0"/>
          <w:numId w:val="555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commentRangeStart w:id="33"/>
      <w:r w:rsidDel="00000000" w:rsidR="00000000" w:rsidRPr="00000000">
        <w:rPr>
          <w:sz w:val="24"/>
          <w:szCs w:val="24"/>
          <w:rtl w:val="1"/>
        </w:rPr>
        <w:t xml:space="preserve">تغي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الإضافة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تنبيه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numPr>
          <w:ilvl w:val="0"/>
          <w:numId w:val="55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نقص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الدفع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تقليل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لأقصى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متاح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تنبيه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CA">
      <w:pPr>
        <w:numPr>
          <w:ilvl w:val="0"/>
          <w:numId w:val="55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34"/>
      <w:r w:rsidDel="00000000" w:rsidR="00000000" w:rsidRPr="00000000">
        <w:rPr>
          <w:sz w:val="24"/>
          <w:szCs w:val="24"/>
          <w:rtl w:val="1"/>
        </w:rPr>
        <w:t xml:space="preserve">صنف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أزيل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أرشف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ي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زال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إشعار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numPr>
          <w:ilvl w:val="0"/>
          <w:numId w:val="55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35"/>
      <w:r w:rsidDel="00000000" w:rsidR="00000000" w:rsidRPr="00000000">
        <w:rPr>
          <w:sz w:val="24"/>
          <w:szCs w:val="24"/>
          <w:rtl w:val="1"/>
        </w:rPr>
        <w:t xml:space="preserve">سلتان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لنفس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جهازين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دمج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مزامنة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numPr>
          <w:ilvl w:val="0"/>
          <w:numId w:val="555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commentRangeStart w:id="36"/>
      <w:r w:rsidDel="00000000" w:rsidR="00000000" w:rsidRPr="00000000">
        <w:rPr>
          <w:sz w:val="24"/>
          <w:szCs w:val="24"/>
          <w:rtl w:val="1"/>
        </w:rPr>
        <w:t xml:space="preserve">تعارض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كوبونات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اتباع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سياسة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ثابتة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الأحدث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السابق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vlwox1cccas" w:id="315"/>
      <w:bookmarkEnd w:id="3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خارطة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إصدارات</w:t>
      </w:r>
    </w:p>
    <w:p w:rsidR="00000000" w:rsidDel="00000000" w:rsidP="00000000" w:rsidRDefault="00000000" w:rsidRPr="00000000" w14:paraId="00000ACF">
      <w:pPr>
        <w:numPr>
          <w:ilvl w:val="0"/>
          <w:numId w:val="51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MVP: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ضيف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عميل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دمج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التوثيق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تحقق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لحظي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سعر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مخزون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كوبون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تقدير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أساسي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تذكير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مهجور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24–72 </w:t>
      </w:r>
      <w:r w:rsidDel="00000000" w:rsidR="00000000" w:rsidRPr="00000000">
        <w:rPr>
          <w:sz w:val="24"/>
          <w:szCs w:val="24"/>
          <w:rtl w:val="1"/>
        </w:rPr>
        <w:t xml:space="preserve">ساعة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D0">
      <w:pPr>
        <w:numPr>
          <w:ilvl w:val="0"/>
          <w:numId w:val="5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المرحلة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2: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حدود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SKU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قواعد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كوبونات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متقدمة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حفظ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أطول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للضيوف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D1">
      <w:pPr>
        <w:numPr>
          <w:ilvl w:val="0"/>
          <w:numId w:val="51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المرحلة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3: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(Cross-sell/Bundle)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تقدير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دقيق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الشركات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لاختبار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المهجورة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AD2">
      <w:pPr>
        <w:bidi w:val="1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k4ajqnhne0e" w:id="316"/>
      <w:bookmarkEnd w:id="3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التبويب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bidi w:val="1"/>
        <w:spacing w:after="240" w:before="240" w:lineRule="auto"/>
        <w:ind w:left="720" w:right="-1316.4566929133848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الهدف</w:t>
      </w:r>
    </w:p>
    <w:p w:rsidR="00000000" w:rsidDel="00000000" w:rsidP="00000000" w:rsidRDefault="00000000" w:rsidRPr="00000000" w14:paraId="00000AD5">
      <w:pPr>
        <w:numPr>
          <w:ilvl w:val="0"/>
          <w:numId w:val="281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SPU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AD6">
      <w:pPr>
        <w:numPr>
          <w:ilvl w:val="0"/>
          <w:numId w:val="281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تشخيص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AD7">
      <w:pPr>
        <w:numPr>
          <w:ilvl w:val="0"/>
          <w:numId w:val="281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الإصلاح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AD8">
      <w:pPr>
        <w:pStyle w:val="Heading1"/>
        <w:keepNext w:val="0"/>
        <w:keepLines w:val="0"/>
        <w:bidi w:val="1"/>
        <w:spacing w:before="480" w:lineRule="auto"/>
        <w:ind w:right="-1316.4566929133848"/>
        <w:rPr>
          <w:b w:val="1"/>
          <w:sz w:val="46"/>
          <w:szCs w:val="46"/>
        </w:rPr>
      </w:pPr>
      <w:bookmarkStart w:colFirst="0" w:colLast="0" w:name="_p0f6txv3sgyt" w:id="317"/>
      <w:bookmarkEnd w:id="317"/>
      <w:r w:rsidDel="00000000" w:rsidR="00000000" w:rsidRPr="00000000">
        <w:rPr>
          <w:b w:val="1"/>
          <w:sz w:val="46"/>
          <w:szCs w:val="46"/>
          <w:rtl w:val="1"/>
        </w:rPr>
        <w:t xml:space="preserve">مصادر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البيانات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المطلوبة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ملخ</w:t>
      </w:r>
      <w:r w:rsidDel="00000000" w:rsidR="00000000" w:rsidRPr="00000000">
        <w:rPr>
          <w:b w:val="1"/>
          <w:sz w:val="46"/>
          <w:szCs w:val="46"/>
          <w:rtl w:val="1"/>
        </w:rPr>
        <w:t xml:space="preserve">ّ</w:t>
      </w:r>
      <w:r w:rsidDel="00000000" w:rsidR="00000000" w:rsidRPr="00000000">
        <w:rPr>
          <w:b w:val="1"/>
          <w:sz w:val="46"/>
          <w:szCs w:val="46"/>
          <w:rtl w:val="1"/>
        </w:rPr>
        <w:t xml:space="preserve">ص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AD9">
      <w:pPr>
        <w:numPr>
          <w:ilvl w:val="0"/>
          <w:numId w:val="395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shipping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shipping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quote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shown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coupon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failed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exit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DA">
      <w:pPr>
        <w:numPr>
          <w:ilvl w:val="0"/>
          <w:numId w:val="395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qty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reserved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qty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backorder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flag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restock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eta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DB">
      <w:pPr>
        <w:numPr>
          <w:ilvl w:val="0"/>
          <w:numId w:val="395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التسعير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current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competitor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gap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changed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flag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DC">
      <w:pPr>
        <w:numPr>
          <w:ilvl w:val="0"/>
          <w:numId w:val="395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shipping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delivery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shipping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fee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allowed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serviceable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ADD">
      <w:pPr>
        <w:numPr>
          <w:ilvl w:val="0"/>
          <w:numId w:val="395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qty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timestamps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DE">
      <w:pPr>
        <w:pStyle w:val="Heading1"/>
        <w:keepNext w:val="0"/>
        <w:keepLines w:val="0"/>
        <w:bidi w:val="1"/>
        <w:spacing w:before="480" w:lineRule="auto"/>
        <w:ind w:right="-1316.4566929133848"/>
        <w:rPr>
          <w:b w:val="1"/>
          <w:sz w:val="46"/>
          <w:szCs w:val="46"/>
        </w:rPr>
      </w:pPr>
      <w:bookmarkStart w:colFirst="0" w:colLast="0" w:name="_m08gktrx77i9" w:id="318"/>
      <w:bookmarkEnd w:id="318"/>
      <w:r w:rsidDel="00000000" w:rsidR="00000000" w:rsidRPr="00000000">
        <w:rPr>
          <w:b w:val="1"/>
          <w:sz w:val="46"/>
          <w:szCs w:val="46"/>
          <w:rtl w:val="0"/>
        </w:rPr>
        <w:t xml:space="preserve">I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  <w:r w:rsidDel="00000000" w:rsidR="00000000" w:rsidRPr="00000000">
        <w:rPr>
          <w:b w:val="1"/>
          <w:sz w:val="46"/>
          <w:szCs w:val="46"/>
          <w:rtl w:val="1"/>
        </w:rPr>
        <w:t xml:space="preserve">أكثر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العناصر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إضافة</w:t>
      </w:r>
      <w:r w:rsidDel="00000000" w:rsidR="00000000" w:rsidRPr="00000000">
        <w:rPr>
          <w:b w:val="1"/>
          <w:sz w:val="46"/>
          <w:szCs w:val="46"/>
          <w:rtl w:val="1"/>
        </w:rPr>
        <w:t xml:space="preserve">ً (</w:t>
      </w:r>
      <w:r w:rsidDel="00000000" w:rsidR="00000000" w:rsidRPr="00000000">
        <w:rPr>
          <w:b w:val="1"/>
          <w:sz w:val="46"/>
          <w:szCs w:val="46"/>
          <w:rtl w:val="0"/>
        </w:rPr>
        <w:t xml:space="preserve">Top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Added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Items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ADF">
      <w:pPr>
        <w:pStyle w:val="Heading2"/>
        <w:keepNext w:val="0"/>
        <w:keepLines w:val="0"/>
        <w:bidi w:val="1"/>
        <w:spacing w:after="80" w:lineRule="auto"/>
        <w:ind w:right="-1316.4566929133848"/>
        <w:rPr>
          <w:b w:val="1"/>
          <w:sz w:val="34"/>
          <w:szCs w:val="34"/>
        </w:rPr>
      </w:pPr>
      <w:bookmarkStart w:colFirst="0" w:colLast="0" w:name="_kjdiv8s0pcuk" w:id="319"/>
      <w:bookmarkEnd w:id="319"/>
      <w:r w:rsidDel="00000000" w:rsidR="00000000" w:rsidRPr="00000000">
        <w:rPr>
          <w:b w:val="1"/>
          <w:sz w:val="34"/>
          <w:szCs w:val="34"/>
          <w:rtl w:val="1"/>
        </w:rPr>
        <w:t xml:space="preserve">التعاريف</w:t>
      </w:r>
    </w:p>
    <w:p w:rsidR="00000000" w:rsidDel="00000000" w:rsidP="00000000" w:rsidRDefault="00000000" w:rsidRPr="00000000" w14:paraId="00000AE0">
      <w:pPr>
        <w:numPr>
          <w:ilvl w:val="0"/>
          <w:numId w:val="179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” =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القيود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AE1">
      <w:pPr>
        <w:numPr>
          <w:ilvl w:val="0"/>
          <w:numId w:val="179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b w:val="1"/>
          <w:rtl w:val="0"/>
        </w:rPr>
        <w:t xml:space="preserve">TAI_Units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E2">
      <w:pPr>
        <w:numPr>
          <w:ilvl w:val="0"/>
          <w:numId w:val="179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b w:val="1"/>
          <w:rtl w:val="0"/>
        </w:rPr>
        <w:t xml:space="preserve">TAI_Users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أضافوا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E3">
      <w:pPr>
        <w:numPr>
          <w:ilvl w:val="0"/>
          <w:numId w:val="179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b w:val="1"/>
          <w:rtl w:val="0"/>
        </w:rPr>
        <w:t xml:space="preserve">TAI_Rate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1"/>
        </w:rPr>
        <w:t xml:space="preserve">) ÷ (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AE4">
      <w:pPr>
        <w:numPr>
          <w:ilvl w:val="0"/>
          <w:numId w:val="179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b w:val="1"/>
          <w:rtl w:val="0"/>
        </w:rPr>
        <w:t xml:space="preserve">Net Adds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الإضافات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− </w:t>
      </w:r>
      <w:r w:rsidDel="00000000" w:rsidR="00000000" w:rsidRPr="00000000">
        <w:rPr>
          <w:rtl w:val="1"/>
        </w:rPr>
        <w:t xml:space="preserve">الإزالات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E5">
      <w:pPr>
        <w:pStyle w:val="Heading2"/>
        <w:keepNext w:val="0"/>
        <w:keepLines w:val="0"/>
        <w:bidi w:val="1"/>
        <w:spacing w:after="80" w:lineRule="auto"/>
        <w:ind w:right="-1316.4566929133848"/>
        <w:rPr>
          <w:b w:val="1"/>
          <w:sz w:val="34"/>
          <w:szCs w:val="34"/>
        </w:rPr>
      </w:pPr>
      <w:bookmarkStart w:colFirst="0" w:colLast="0" w:name="_y6t46fqjogco" w:id="320"/>
      <w:bookmarkEnd w:id="320"/>
      <w:r w:rsidDel="00000000" w:rsidR="00000000" w:rsidRPr="00000000">
        <w:rPr>
          <w:b w:val="1"/>
          <w:sz w:val="34"/>
          <w:szCs w:val="34"/>
          <w:rtl w:val="1"/>
        </w:rPr>
        <w:t xml:space="preserve">التقارير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الأساسية</w:t>
      </w:r>
    </w:p>
    <w:p w:rsidR="00000000" w:rsidDel="00000000" w:rsidP="00000000" w:rsidRDefault="00000000" w:rsidRPr="00000000" w14:paraId="00000AE6">
      <w:pPr>
        <w:numPr>
          <w:ilvl w:val="0"/>
          <w:numId w:val="259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AE7">
      <w:pPr>
        <w:numPr>
          <w:ilvl w:val="1"/>
          <w:numId w:val="259"/>
        </w:numPr>
        <w:bidi w:val="1"/>
        <w:spacing w:after="0" w:afterAutospacing="0" w:before="0" w:beforeAutospacing="0" w:lineRule="auto"/>
        <w:ind w:left="1440" w:right="-1316.4566929133848" w:hanging="360"/>
      </w:pPr>
      <w:r w:rsidDel="00000000" w:rsidR="00000000" w:rsidRPr="00000000">
        <w:rPr>
          <w:rtl w:val="0"/>
        </w:rPr>
        <w:t xml:space="preserve">TAI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Units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TAI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E8">
      <w:pPr>
        <w:numPr>
          <w:ilvl w:val="0"/>
          <w:numId w:val="259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تفصيل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بالبعد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AE9">
      <w:pPr>
        <w:numPr>
          <w:ilvl w:val="1"/>
          <w:numId w:val="259"/>
        </w:numPr>
        <w:bidi w:val="1"/>
        <w:spacing w:after="0" w:afterAutospacing="0" w:before="0" w:beforeAutospacing="0" w:lineRule="auto"/>
        <w:ind w:left="1440" w:right="-1316.4566929133848" w:hanging="360"/>
      </w:pP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EA">
      <w:pPr>
        <w:numPr>
          <w:ilvl w:val="0"/>
          <w:numId w:val="259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لمفض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AEB">
      <w:pPr>
        <w:numPr>
          <w:ilvl w:val="1"/>
          <w:numId w:val="259"/>
        </w:numPr>
        <w:bidi w:val="1"/>
        <w:spacing w:after="0" w:afterAutospacing="0" w:before="0" w:beforeAutospacing="0" w:lineRule="auto"/>
        <w:ind w:left="1440" w:right="-1316.4566929133848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%</w:t>
      </w:r>
      <w:r w:rsidDel="00000000" w:rsidR="00000000" w:rsidRPr="00000000">
        <w:rPr>
          <w:rtl w:val="1"/>
        </w:rPr>
        <w:t xml:space="preserve">النفاد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restock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EC">
      <w:pPr>
        <w:numPr>
          <w:ilvl w:val="0"/>
          <w:numId w:val="259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حساسية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AED">
      <w:pPr>
        <w:numPr>
          <w:ilvl w:val="1"/>
          <w:numId w:val="259"/>
        </w:numPr>
        <w:bidi w:val="1"/>
        <w:spacing w:after="240" w:before="0" w:beforeAutospacing="0" w:lineRule="auto"/>
        <w:ind w:left="1440" w:right="-1316.4566929133848" w:hanging="360"/>
      </w:pP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الإزالات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price_changed_flag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EE">
      <w:pPr>
        <w:pStyle w:val="Heading2"/>
        <w:keepNext w:val="0"/>
        <w:keepLines w:val="0"/>
        <w:bidi w:val="1"/>
        <w:spacing w:after="80" w:lineRule="auto"/>
        <w:ind w:right="-1316.4566929133848"/>
        <w:rPr>
          <w:b w:val="1"/>
          <w:sz w:val="34"/>
          <w:szCs w:val="34"/>
        </w:rPr>
      </w:pPr>
      <w:bookmarkStart w:colFirst="0" w:colLast="0" w:name="_vxwbsl8dd0t8" w:id="321"/>
      <w:bookmarkEnd w:id="321"/>
      <w:r w:rsidDel="00000000" w:rsidR="00000000" w:rsidRPr="00000000">
        <w:rPr>
          <w:b w:val="1"/>
          <w:sz w:val="34"/>
          <w:szCs w:val="34"/>
          <w:rtl w:val="1"/>
        </w:rPr>
        <w:t xml:space="preserve">قواعد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العرض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والفرز</w:t>
      </w:r>
    </w:p>
    <w:p w:rsidR="00000000" w:rsidDel="00000000" w:rsidP="00000000" w:rsidRDefault="00000000" w:rsidRPr="00000000" w14:paraId="00000AEF">
      <w:pPr>
        <w:numPr>
          <w:ilvl w:val="0"/>
          <w:numId w:val="245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الفرز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TAI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Units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F0">
      <w:pPr>
        <w:numPr>
          <w:ilvl w:val="0"/>
          <w:numId w:val="245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استبعد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احتيالي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traffic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AF1">
      <w:pPr>
        <w:numPr>
          <w:ilvl w:val="0"/>
          <w:numId w:val="245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للظهور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(≥ 200 </w:t>
      </w: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50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الضجيج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F2">
      <w:pPr>
        <w:pStyle w:val="Heading1"/>
        <w:keepNext w:val="0"/>
        <w:keepLines w:val="0"/>
        <w:bidi w:val="1"/>
        <w:spacing w:before="480" w:lineRule="auto"/>
        <w:ind w:right="-1316.4566929133848"/>
        <w:rPr>
          <w:b w:val="1"/>
          <w:sz w:val="46"/>
          <w:szCs w:val="46"/>
        </w:rPr>
      </w:pPr>
      <w:bookmarkStart w:colFirst="0" w:colLast="0" w:name="_dr727xdd3rvl" w:id="322"/>
      <w:bookmarkEnd w:id="322"/>
      <w:r w:rsidDel="00000000" w:rsidR="00000000" w:rsidRPr="00000000">
        <w:rPr>
          <w:b w:val="1"/>
          <w:sz w:val="46"/>
          <w:szCs w:val="46"/>
          <w:rtl w:val="0"/>
        </w:rPr>
        <w:t xml:space="preserve">II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  <w:r w:rsidDel="00000000" w:rsidR="00000000" w:rsidRPr="00000000">
        <w:rPr>
          <w:b w:val="1"/>
          <w:sz w:val="46"/>
          <w:szCs w:val="46"/>
          <w:rtl w:val="1"/>
        </w:rPr>
        <w:t xml:space="preserve">أسباب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فشل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التحويل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في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السلة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نفاد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سعر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شحن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AF3">
      <w:pPr>
        <w:bidi w:val="1"/>
        <w:spacing w:after="240" w:before="240" w:lineRule="auto"/>
        <w:ind w:left="600" w:right="-1316.4566929133848" w:firstLine="0"/>
        <w:rPr/>
      </w:pP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أقوى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للإثبات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صلة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F4">
      <w:pPr>
        <w:pStyle w:val="Heading2"/>
        <w:keepNext w:val="0"/>
        <w:keepLines w:val="0"/>
        <w:bidi w:val="1"/>
        <w:spacing w:after="80" w:lineRule="auto"/>
        <w:ind w:right="-1316.4566929133848"/>
        <w:rPr>
          <w:b w:val="1"/>
          <w:sz w:val="34"/>
          <w:szCs w:val="34"/>
        </w:rPr>
      </w:pPr>
      <w:bookmarkStart w:colFirst="0" w:colLast="0" w:name="_4ljr51d4wqmg" w:id="323"/>
      <w:bookmarkEnd w:id="32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نفاد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المخزون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OOS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AF5">
      <w:pPr>
        <w:bidi w:val="1"/>
        <w:spacing w:after="240" w:before="240" w:lineRule="auto"/>
        <w:ind w:right="-1316.4566929133848"/>
        <w:rPr>
          <w:b w:val="1"/>
        </w:rPr>
      </w:pPr>
      <w:r w:rsidDel="00000000" w:rsidR="00000000" w:rsidRPr="00000000">
        <w:rPr>
          <w:b w:val="1"/>
          <w:rtl w:val="1"/>
        </w:rPr>
        <w:t xml:space="preserve">تعريف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السبب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AF6">
      <w:pPr>
        <w:numPr>
          <w:ilvl w:val="0"/>
          <w:numId w:val="453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qty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0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AF7">
      <w:pPr>
        <w:numPr>
          <w:ilvl w:val="1"/>
          <w:numId w:val="453"/>
        </w:numPr>
        <w:bidi w:val="1"/>
        <w:spacing w:after="0" w:afterAutospacing="0" w:before="0" w:beforeAutospacing="0" w:lineRule="auto"/>
        <w:ind w:left="1440" w:right="-1316.4566929133848" w:hanging="360"/>
      </w:pP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التوج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للدفع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أو</w:t>
      </w:r>
    </w:p>
    <w:p w:rsidR="00000000" w:rsidDel="00000000" w:rsidP="00000000" w:rsidRDefault="00000000" w:rsidRPr="00000000" w14:paraId="00000AF8">
      <w:pPr>
        <w:numPr>
          <w:ilvl w:val="1"/>
          <w:numId w:val="453"/>
        </w:numPr>
        <w:bidi w:val="1"/>
        <w:spacing w:after="0" w:afterAutospacing="0" w:before="0" w:beforeAutospacing="0" w:lineRule="auto"/>
        <w:ind w:left="1440" w:right="-1316.4566929133848" w:hanging="360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</w:p>
    <w:p w:rsidR="00000000" w:rsidDel="00000000" w:rsidP="00000000" w:rsidRDefault="00000000" w:rsidRPr="00000000" w14:paraId="00000AF9">
      <w:pPr>
        <w:numPr>
          <w:ilvl w:val="1"/>
          <w:numId w:val="453"/>
        </w:numPr>
        <w:bidi w:val="1"/>
        <w:spacing w:after="0" w:afterAutospacing="0" w:before="0" w:beforeAutospacing="0" w:lineRule="auto"/>
        <w:ind w:left="1440" w:right="-1316.4566929133848" w:hanging="360"/>
      </w:pP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OOS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FA">
      <w:pPr>
        <w:numPr>
          <w:ilvl w:val="0"/>
          <w:numId w:val="453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reduce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AFB">
      <w:pPr>
        <w:bidi w:val="1"/>
        <w:spacing w:after="240" w:before="240" w:lineRule="auto"/>
        <w:ind w:right="-1316.4566929133848"/>
        <w:rPr>
          <w:b w:val="1"/>
        </w:rPr>
      </w:pPr>
      <w:r w:rsidDel="00000000" w:rsidR="00000000" w:rsidRPr="00000000">
        <w:rPr>
          <w:b w:val="1"/>
          <w:rtl w:val="1"/>
        </w:rPr>
        <w:t xml:space="preserve">إثبات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الحدث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signals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AFC">
      <w:pPr>
        <w:numPr>
          <w:ilvl w:val="0"/>
          <w:numId w:val="402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oos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shown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response</w:t>
      </w:r>
      <w:r w:rsidDel="00000000" w:rsidR="00000000" w:rsidRPr="00000000">
        <w:rPr>
          <w:rtl w:val="0"/>
        </w:rPr>
        <w:t xml:space="preserve">=“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STOCK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AFD">
      <w:pPr>
        <w:numPr>
          <w:ilvl w:val="0"/>
          <w:numId w:val="402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التحديث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1).</w:t>
      </w:r>
    </w:p>
    <w:p w:rsidR="00000000" w:rsidDel="00000000" w:rsidP="00000000" w:rsidRDefault="00000000" w:rsidRPr="00000000" w14:paraId="00000AFE">
      <w:pPr>
        <w:numPr>
          <w:ilvl w:val="0"/>
          <w:numId w:val="402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restock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اللاحقة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AFF">
      <w:pPr>
        <w:bidi w:val="1"/>
        <w:spacing w:after="240" w:before="240" w:lineRule="auto"/>
        <w:ind w:right="-1316.4566929133848"/>
        <w:rPr>
          <w:b w:val="1"/>
        </w:rPr>
      </w:pPr>
      <w:r w:rsidDel="00000000" w:rsidR="00000000" w:rsidRPr="00000000">
        <w:rPr>
          <w:b w:val="1"/>
          <w:rtl w:val="1"/>
        </w:rPr>
        <w:t xml:space="preserve">مؤشرات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تعرض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B00">
      <w:pPr>
        <w:numPr>
          <w:ilvl w:val="0"/>
          <w:numId w:val="8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OOS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OOS</w:t>
      </w:r>
      <w:r w:rsidDel="00000000" w:rsidR="00000000" w:rsidRPr="00000000">
        <w:rPr>
          <w:rtl w:val="1"/>
        </w:rPr>
        <w:t xml:space="preserve"> ÷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01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Lost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Units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والمتاحة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02">
      <w:pPr>
        <w:numPr>
          <w:ilvl w:val="0"/>
          <w:numId w:val="8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Lost Revenue (estimate) = Lost Units × current_price.</w:t>
      </w:r>
    </w:p>
    <w:p w:rsidR="00000000" w:rsidDel="00000000" w:rsidP="00000000" w:rsidRDefault="00000000" w:rsidRPr="00000000" w14:paraId="00000B03">
      <w:pPr>
        <w:bidi w:val="1"/>
        <w:spacing w:after="240" w:before="240" w:lineRule="auto"/>
        <w:ind w:right="-1316.4566929133848"/>
        <w:rPr>
          <w:b w:val="1"/>
        </w:rPr>
      </w:pPr>
      <w:r w:rsidDel="00000000" w:rsidR="00000000" w:rsidRPr="00000000">
        <w:rPr>
          <w:b w:val="1"/>
          <w:rtl w:val="1"/>
        </w:rPr>
        <w:t xml:space="preserve">أولويات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الإصلاح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B04">
      <w:pPr>
        <w:numPr>
          <w:ilvl w:val="0"/>
          <w:numId w:val="314"/>
        </w:numPr>
        <w:bidi w:val="1"/>
        <w:spacing w:after="240" w:before="24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SKUs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Units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OOS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مرتفع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restock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05">
      <w:pPr>
        <w:pStyle w:val="Heading2"/>
        <w:keepNext w:val="0"/>
        <w:keepLines w:val="0"/>
        <w:bidi w:val="1"/>
        <w:spacing w:after="80" w:lineRule="auto"/>
        <w:ind w:right="-1316.4566929133848"/>
        <w:rPr>
          <w:b w:val="1"/>
          <w:sz w:val="34"/>
          <w:szCs w:val="34"/>
        </w:rPr>
      </w:pPr>
      <w:bookmarkStart w:colFirst="0" w:colLast="0" w:name="_2lgc40kltn66" w:id="324"/>
      <w:bookmarkEnd w:id="32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السعر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Price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B06">
      <w:pPr>
        <w:bidi w:val="1"/>
        <w:spacing w:after="240" w:before="240" w:lineRule="auto"/>
        <w:ind w:right="-1316.4566929133848"/>
        <w:rPr>
          <w:b w:val="1"/>
        </w:rPr>
      </w:pPr>
      <w:r w:rsidDel="00000000" w:rsidR="00000000" w:rsidRPr="00000000">
        <w:rPr>
          <w:b w:val="1"/>
          <w:rtl w:val="1"/>
        </w:rPr>
        <w:t xml:space="preserve">تعريف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السبب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B07">
      <w:pPr>
        <w:numPr>
          <w:ilvl w:val="0"/>
          <w:numId w:val="559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changed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flag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08">
      <w:pPr>
        <w:numPr>
          <w:ilvl w:val="0"/>
          <w:numId w:val="559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غياب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القسيمة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coupon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rejected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applied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09">
      <w:pPr>
        <w:numPr>
          <w:ilvl w:val="0"/>
          <w:numId w:val="559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فجوة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90 </w:t>
      </w:r>
      <w:r w:rsidDel="00000000" w:rsidR="00000000" w:rsidRPr="00000000">
        <w:rPr>
          <w:rtl w:val="1"/>
        </w:rPr>
        <w:t xml:space="preserve">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مماثلة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0A">
      <w:pPr>
        <w:bidi w:val="1"/>
        <w:spacing w:after="240" w:before="240" w:lineRule="auto"/>
        <w:ind w:right="-1316.4566929133848"/>
        <w:rPr>
          <w:b w:val="1"/>
        </w:rPr>
      </w:pPr>
      <w:r w:rsidDel="00000000" w:rsidR="00000000" w:rsidRPr="00000000">
        <w:rPr>
          <w:b w:val="1"/>
          <w:rtl w:val="1"/>
        </w:rPr>
        <w:t xml:space="preserve">إثبات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الحدث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B0B">
      <w:pPr>
        <w:numPr>
          <w:ilvl w:val="0"/>
          <w:numId w:val="284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2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changed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flag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0C">
      <w:pPr>
        <w:numPr>
          <w:ilvl w:val="0"/>
          <w:numId w:val="284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abandon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coupon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failed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rules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0D">
      <w:pPr>
        <w:numPr>
          <w:ilvl w:val="0"/>
          <w:numId w:val="284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bounce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المجموع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0E">
      <w:pPr>
        <w:bidi w:val="1"/>
        <w:spacing w:after="240" w:before="240" w:lineRule="auto"/>
        <w:ind w:right="-1316.4566929133848"/>
        <w:rPr>
          <w:b w:val="1"/>
        </w:rPr>
      </w:pPr>
      <w:r w:rsidDel="00000000" w:rsidR="00000000" w:rsidRPr="00000000">
        <w:rPr>
          <w:b w:val="1"/>
          <w:rtl w:val="1"/>
        </w:rPr>
        <w:t xml:space="preserve">مؤشرات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تعرض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B0F">
      <w:pPr>
        <w:numPr>
          <w:ilvl w:val="0"/>
          <w:numId w:val="7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Abandon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سلال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coupon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failed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10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Removals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11">
      <w:pPr>
        <w:numPr>
          <w:ilvl w:val="0"/>
          <w:numId w:val="7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Elasticity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Proxy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الإزالات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+5%).</w:t>
      </w:r>
    </w:p>
    <w:p w:rsidR="00000000" w:rsidDel="00000000" w:rsidP="00000000" w:rsidRDefault="00000000" w:rsidRPr="00000000" w14:paraId="00000B12">
      <w:pPr>
        <w:bidi w:val="1"/>
        <w:spacing w:after="240" w:before="240" w:lineRule="auto"/>
        <w:ind w:right="-1316.4566929133848"/>
        <w:rPr>
          <w:b w:val="1"/>
        </w:rPr>
      </w:pPr>
      <w:r w:rsidDel="00000000" w:rsidR="00000000" w:rsidRPr="00000000">
        <w:rPr>
          <w:b w:val="1"/>
          <w:rtl w:val="1"/>
        </w:rPr>
        <w:t xml:space="preserve">أولويات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الإصلاح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B13">
      <w:pPr>
        <w:numPr>
          <w:ilvl w:val="0"/>
          <w:numId w:val="115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Added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Abandon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14">
      <w:pPr>
        <w:numPr>
          <w:ilvl w:val="0"/>
          <w:numId w:val="115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” (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الكوبون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الحملة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15">
      <w:pPr>
        <w:pStyle w:val="Heading2"/>
        <w:keepNext w:val="0"/>
        <w:keepLines w:val="0"/>
        <w:bidi w:val="1"/>
        <w:spacing w:after="80" w:lineRule="auto"/>
        <w:ind w:right="-1316.4566929133848"/>
        <w:rPr>
          <w:b w:val="1"/>
          <w:sz w:val="34"/>
          <w:szCs w:val="34"/>
        </w:rPr>
      </w:pPr>
      <w:bookmarkStart w:colFirst="0" w:colLast="0" w:name="_i3dwbzm9tyvx" w:id="325"/>
      <w:bookmarkEnd w:id="32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الشحن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Shipping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B16">
      <w:pPr>
        <w:bidi w:val="1"/>
        <w:spacing w:after="240" w:before="240" w:lineRule="auto"/>
        <w:ind w:right="-1316.4566929133848"/>
        <w:rPr>
          <w:b w:val="1"/>
        </w:rPr>
      </w:pPr>
      <w:r w:rsidDel="00000000" w:rsidR="00000000" w:rsidRPr="00000000">
        <w:rPr>
          <w:b w:val="1"/>
          <w:rtl w:val="1"/>
        </w:rPr>
        <w:t xml:space="preserve">تعريف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السبب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B17">
      <w:pPr>
        <w:numPr>
          <w:ilvl w:val="0"/>
          <w:numId w:val="192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shipping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quote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shown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10 </w:t>
      </w:r>
      <w:r w:rsidDel="00000000" w:rsidR="00000000" w:rsidRPr="00000000">
        <w:rPr>
          <w:rtl w:val="1"/>
        </w:rPr>
        <w:t xml:space="preserve">دقائق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18">
      <w:pPr>
        <w:numPr>
          <w:ilvl w:val="0"/>
          <w:numId w:val="192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shipping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fee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threshold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delivery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19">
      <w:pPr>
        <w:numPr>
          <w:ilvl w:val="0"/>
          <w:numId w:val="192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مخدومة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serviceable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1A">
      <w:pPr>
        <w:bidi w:val="1"/>
        <w:spacing w:after="240" w:before="240" w:lineRule="auto"/>
        <w:ind w:right="-1316.4566929133848"/>
        <w:rPr>
          <w:b w:val="1"/>
        </w:rPr>
      </w:pPr>
      <w:r w:rsidDel="00000000" w:rsidR="00000000" w:rsidRPr="00000000">
        <w:rPr>
          <w:b w:val="1"/>
          <w:rtl w:val="1"/>
        </w:rPr>
        <w:t xml:space="preserve">إثبات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الحدث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B1B">
      <w:pPr>
        <w:numPr>
          <w:ilvl w:val="0"/>
          <w:numId w:val="176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provider_code=“ZONE_NOT_SERVICEABLE”/“COD_NOT_ALLOWED”.</w:t>
      </w:r>
    </w:p>
    <w:p w:rsidR="00000000" w:rsidDel="00000000" w:rsidP="00000000" w:rsidRDefault="00000000" w:rsidRPr="00000000" w14:paraId="00000B1C">
      <w:pPr>
        <w:numPr>
          <w:ilvl w:val="0"/>
          <w:numId w:val="176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1D">
      <w:pPr>
        <w:numPr>
          <w:ilvl w:val="0"/>
          <w:numId w:val="176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shipping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≥2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exit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1E">
      <w:pPr>
        <w:bidi w:val="1"/>
        <w:spacing w:after="240" w:before="240" w:lineRule="auto"/>
        <w:ind w:right="-1316.4566929133848"/>
        <w:rPr>
          <w:b w:val="1"/>
        </w:rPr>
      </w:pPr>
      <w:r w:rsidDel="00000000" w:rsidR="00000000" w:rsidRPr="00000000">
        <w:rPr>
          <w:b w:val="1"/>
          <w:rtl w:val="1"/>
        </w:rPr>
        <w:t xml:space="preserve">مؤشرات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تعرض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B1F">
      <w:pPr>
        <w:numPr>
          <w:ilvl w:val="0"/>
          <w:numId w:val="262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Shipping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Abandon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سلال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20">
      <w:pPr>
        <w:numPr>
          <w:ilvl w:val="0"/>
          <w:numId w:val="262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% Non-serviceable by city/zone.</w:t>
      </w:r>
    </w:p>
    <w:p w:rsidR="00000000" w:rsidDel="00000000" w:rsidP="00000000" w:rsidRDefault="00000000" w:rsidRPr="00000000" w14:paraId="00000B21">
      <w:pPr>
        <w:numPr>
          <w:ilvl w:val="0"/>
          <w:numId w:val="262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shipping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fee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22">
      <w:pPr>
        <w:bidi w:val="1"/>
        <w:spacing w:after="240" w:before="240" w:lineRule="auto"/>
        <w:ind w:right="-1316.4566929133848"/>
        <w:rPr>
          <w:b w:val="1"/>
        </w:rPr>
      </w:pPr>
      <w:r w:rsidDel="00000000" w:rsidR="00000000" w:rsidRPr="00000000">
        <w:rPr>
          <w:b w:val="1"/>
          <w:rtl w:val="1"/>
        </w:rPr>
        <w:t xml:space="preserve">أولويات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الإصلاح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B23">
      <w:pPr>
        <w:numPr>
          <w:ilvl w:val="0"/>
          <w:numId w:val="562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serviceable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إيرادي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24">
      <w:pPr>
        <w:numPr>
          <w:ilvl w:val="0"/>
          <w:numId w:val="562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SKUs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ثقيلة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Shipping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Abandon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25">
      <w:pPr>
        <w:pStyle w:val="Heading2"/>
        <w:keepNext w:val="0"/>
        <w:keepLines w:val="0"/>
        <w:bidi w:val="1"/>
        <w:spacing w:after="80" w:lineRule="auto"/>
        <w:ind w:right="-1316.4566929133848"/>
        <w:rPr>
          <w:b w:val="1"/>
          <w:sz w:val="34"/>
          <w:szCs w:val="34"/>
        </w:rPr>
      </w:pPr>
      <w:bookmarkStart w:colFirst="0" w:colLast="0" w:name="_c6p91y2n6chh" w:id="326"/>
      <w:bookmarkEnd w:id="326"/>
      <w:r w:rsidDel="00000000" w:rsidR="00000000" w:rsidRPr="00000000">
        <w:rPr>
          <w:b w:val="1"/>
          <w:sz w:val="34"/>
          <w:szCs w:val="34"/>
          <w:rtl w:val="1"/>
        </w:rPr>
        <w:t xml:space="preserve">أسبقية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السبب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عند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تزامن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عوامل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متعددة</w:t>
      </w:r>
    </w:p>
    <w:p w:rsidR="00000000" w:rsidDel="00000000" w:rsidP="00000000" w:rsidRDefault="00000000" w:rsidRPr="00000000" w14:paraId="00000B26">
      <w:pPr>
        <w:numPr>
          <w:ilvl w:val="0"/>
          <w:numId w:val="532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نفاد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27">
      <w:pPr>
        <w:numPr>
          <w:ilvl w:val="0"/>
          <w:numId w:val="532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مانع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28">
      <w:pPr>
        <w:numPr>
          <w:ilvl w:val="0"/>
          <w:numId w:val="532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2).</w:t>
      </w:r>
    </w:p>
    <w:p w:rsidR="00000000" w:rsidDel="00000000" w:rsidP="00000000" w:rsidRDefault="00000000" w:rsidRPr="00000000" w14:paraId="00000B29">
      <w:pPr>
        <w:bidi w:val="1"/>
        <w:spacing w:after="240" w:before="240" w:lineRule="auto"/>
        <w:ind w:left="600" w:right="-1316.4566929133848" w:firstLine="0"/>
        <w:rPr/>
      </w:pP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وسبب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2A">
      <w:pPr>
        <w:pStyle w:val="Heading1"/>
        <w:keepNext w:val="0"/>
        <w:keepLines w:val="0"/>
        <w:bidi w:val="1"/>
        <w:spacing w:before="480" w:lineRule="auto"/>
        <w:ind w:right="-1316.4566929133848"/>
        <w:rPr>
          <w:b w:val="1"/>
          <w:sz w:val="46"/>
          <w:szCs w:val="46"/>
        </w:rPr>
      </w:pPr>
      <w:bookmarkStart w:colFirst="0" w:colLast="0" w:name="_wqylb22l6r3h" w:id="327"/>
      <w:bookmarkEnd w:id="327"/>
      <w:r w:rsidDel="00000000" w:rsidR="00000000" w:rsidRPr="00000000">
        <w:rPr>
          <w:b w:val="1"/>
          <w:sz w:val="46"/>
          <w:szCs w:val="46"/>
          <w:rtl w:val="0"/>
        </w:rPr>
        <w:t xml:space="preserve">III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  <w:r w:rsidDel="00000000" w:rsidR="00000000" w:rsidRPr="00000000">
        <w:rPr>
          <w:b w:val="1"/>
          <w:sz w:val="46"/>
          <w:szCs w:val="46"/>
          <w:rtl w:val="1"/>
        </w:rPr>
        <w:t xml:space="preserve">لوحة</w:t>
      </w:r>
      <w:r w:rsidDel="00000000" w:rsidR="00000000" w:rsidRPr="00000000">
        <w:rPr>
          <w:b w:val="1"/>
          <w:sz w:val="46"/>
          <w:szCs w:val="46"/>
          <w:rtl w:val="1"/>
        </w:rPr>
        <w:t xml:space="preserve"> “</w:t>
      </w:r>
      <w:r w:rsidDel="00000000" w:rsidR="00000000" w:rsidRPr="00000000">
        <w:rPr>
          <w:b w:val="1"/>
          <w:sz w:val="46"/>
          <w:szCs w:val="46"/>
          <w:rtl w:val="1"/>
        </w:rPr>
        <w:t xml:space="preserve">قائمة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أولويات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الإصلاح</w:t>
      </w:r>
      <w:r w:rsidDel="00000000" w:rsidR="00000000" w:rsidRPr="00000000">
        <w:rPr>
          <w:b w:val="1"/>
          <w:sz w:val="46"/>
          <w:szCs w:val="46"/>
          <w:rtl w:val="1"/>
        </w:rPr>
        <w:t xml:space="preserve">” (</w:t>
      </w:r>
      <w:r w:rsidDel="00000000" w:rsidR="00000000" w:rsidRPr="00000000">
        <w:rPr>
          <w:b w:val="1"/>
          <w:sz w:val="46"/>
          <w:szCs w:val="46"/>
          <w:rtl w:val="0"/>
        </w:rPr>
        <w:t xml:space="preserve">Fix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Queue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B2B">
      <w:pPr>
        <w:numPr>
          <w:ilvl w:val="0"/>
          <w:numId w:val="2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B2C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right="-1316.4566929133848" w:hanging="360"/>
      </w:pP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TAI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Units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TAI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B2D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right="-1316.4566929133848" w:hanging="360"/>
      </w:pP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OOS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Shipping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B2E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right="-1316.4566929133848" w:hanging="360"/>
      </w:pP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التقديري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</w:p>
    <w:p w:rsidR="00000000" w:rsidDel="00000000" w:rsidP="00000000" w:rsidRDefault="00000000" w:rsidRPr="00000000" w14:paraId="00000B2F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right="-1316.4566929133848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الأولوية</w:t>
      </w:r>
      <w:r w:rsidDel="00000000" w:rsidR="00000000" w:rsidRPr="00000000">
        <w:rPr>
          <w:rtl w:val="1"/>
        </w:rPr>
        <w:t xml:space="preserve">” = </w:t>
      </w:r>
      <w:r w:rsidDel="00000000" w:rsidR="00000000" w:rsidRPr="00000000">
        <w:rPr>
          <w:rtl w:val="1"/>
        </w:rPr>
        <w:t xml:space="preserve">تطبيع</w:t>
      </w:r>
      <w:r w:rsidDel="00000000" w:rsidR="00000000" w:rsidRPr="00000000">
        <w:rPr>
          <w:rtl w:val="1"/>
        </w:rPr>
        <w:t xml:space="preserve"> (0–100)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الإضافة</w:t>
      </w:r>
      <w:r w:rsidDel="00000000" w:rsidR="00000000" w:rsidRPr="00000000">
        <w:rPr>
          <w:rtl w:val="1"/>
        </w:rPr>
        <w:t xml:space="preserve"> × (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) × (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المفقود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B30">
      <w:pPr>
        <w:numPr>
          <w:ilvl w:val="0"/>
          <w:numId w:val="2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فلترة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VIP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مهجور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31">
      <w:pPr>
        <w:pStyle w:val="Heading1"/>
        <w:keepNext w:val="0"/>
        <w:keepLines w:val="0"/>
        <w:bidi w:val="1"/>
        <w:spacing w:before="480" w:lineRule="auto"/>
        <w:ind w:right="-1316.4566929133848"/>
        <w:rPr>
          <w:b w:val="1"/>
          <w:sz w:val="46"/>
          <w:szCs w:val="46"/>
        </w:rPr>
      </w:pPr>
      <w:bookmarkStart w:colFirst="0" w:colLast="0" w:name="_g78b3sjt7ueh" w:id="328"/>
      <w:bookmarkEnd w:id="328"/>
      <w:r w:rsidDel="00000000" w:rsidR="00000000" w:rsidRPr="00000000">
        <w:rPr>
          <w:b w:val="1"/>
          <w:sz w:val="46"/>
          <w:szCs w:val="46"/>
          <w:rtl w:val="0"/>
        </w:rPr>
        <w:t xml:space="preserve">IV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  <w:r w:rsidDel="00000000" w:rsidR="00000000" w:rsidRPr="00000000">
        <w:rPr>
          <w:b w:val="1"/>
          <w:sz w:val="46"/>
          <w:szCs w:val="46"/>
          <w:rtl w:val="1"/>
        </w:rPr>
        <w:t xml:space="preserve">قراءات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قياسية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أهداف</w:t>
      </w:r>
    </w:p>
    <w:p w:rsidR="00000000" w:rsidDel="00000000" w:rsidP="00000000" w:rsidRDefault="00000000" w:rsidRPr="00000000" w14:paraId="00000B32">
      <w:pPr>
        <w:numPr>
          <w:ilvl w:val="0"/>
          <w:numId w:val="13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OOS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 &lt; 2% </w:t>
      </w:r>
      <w:r w:rsidDel="00000000" w:rsidR="00000000" w:rsidRPr="00000000">
        <w:rPr>
          <w:rtl w:val="1"/>
        </w:rPr>
        <w:t xml:space="preserve">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1"/>
        </w:rPr>
        <w:t xml:space="preserve">-100.</w:t>
      </w:r>
    </w:p>
    <w:p w:rsidR="00000000" w:rsidDel="00000000" w:rsidP="00000000" w:rsidRDefault="00000000" w:rsidRPr="00000000" w14:paraId="00000B33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Abandon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 &lt; 10%.</w:t>
      </w:r>
    </w:p>
    <w:p w:rsidR="00000000" w:rsidDel="00000000" w:rsidP="00000000" w:rsidRDefault="00000000" w:rsidRPr="00000000" w14:paraId="00000B34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0"/>
        </w:rPr>
        <w:t xml:space="preserve">Shipping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Abandon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الرسوم</w:t>
      </w:r>
      <w:r w:rsidDel="00000000" w:rsidR="00000000" w:rsidRPr="00000000">
        <w:rPr>
          <w:rtl w:val="1"/>
        </w:rPr>
        <w:t xml:space="preserve"> &lt; 12% (</w:t>
      </w:r>
      <w:r w:rsidDel="00000000" w:rsidR="00000000" w:rsidRPr="00000000">
        <w:rPr>
          <w:rtl w:val="1"/>
        </w:rPr>
        <w:t xml:space="preserve">يتفاوت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35">
      <w:pPr>
        <w:numPr>
          <w:ilvl w:val="0"/>
          <w:numId w:val="13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استعادة</w:t>
      </w:r>
      <w:r w:rsidDel="00000000" w:rsidR="00000000" w:rsidRPr="00000000">
        <w:rPr>
          <w:rtl w:val="1"/>
        </w:rPr>
        <w:t xml:space="preserve"> 20–30%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مهجوري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36">
      <w:pPr>
        <w:pStyle w:val="Heading1"/>
        <w:keepNext w:val="0"/>
        <w:keepLines w:val="0"/>
        <w:bidi w:val="1"/>
        <w:spacing w:before="480" w:lineRule="auto"/>
        <w:ind w:right="-1316.4566929133848"/>
        <w:rPr>
          <w:b w:val="1"/>
          <w:sz w:val="46"/>
          <w:szCs w:val="46"/>
        </w:rPr>
      </w:pPr>
      <w:bookmarkStart w:colFirst="0" w:colLast="0" w:name="_tcjosn1hciyj" w:id="329"/>
      <w:bookmarkEnd w:id="329"/>
      <w:r w:rsidDel="00000000" w:rsidR="00000000" w:rsidRPr="00000000">
        <w:rPr>
          <w:b w:val="1"/>
          <w:sz w:val="46"/>
          <w:szCs w:val="46"/>
          <w:rtl w:val="0"/>
        </w:rPr>
        <w:t xml:space="preserve">V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  <w:r w:rsidDel="00000000" w:rsidR="00000000" w:rsidRPr="00000000">
        <w:rPr>
          <w:b w:val="1"/>
          <w:sz w:val="46"/>
          <w:szCs w:val="46"/>
          <w:rtl w:val="1"/>
        </w:rPr>
        <w:t xml:space="preserve">قرائن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مساندة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لتحسين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الدقة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B37">
      <w:pPr>
        <w:numPr>
          <w:ilvl w:val="0"/>
          <w:numId w:val="361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استبيان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تكملين</w:t>
      </w:r>
      <w:r w:rsidDel="00000000" w:rsidR="00000000" w:rsidRPr="00000000">
        <w:rPr>
          <w:rtl w:val="1"/>
        </w:rPr>
        <w:t xml:space="preserve">؟” </w:t>
      </w:r>
      <w:r w:rsidDel="00000000" w:rsidR="00000000" w:rsidRPr="00000000">
        <w:rPr>
          <w:rtl w:val="1"/>
        </w:rPr>
        <w:t xml:space="preserve">بخيارات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للمعايرة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38">
      <w:pPr>
        <w:numPr>
          <w:ilvl w:val="0"/>
          <w:numId w:val="361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Tags</w:t>
      </w:r>
      <w:r w:rsidDel="00000000" w:rsidR="00000000" w:rsidRPr="00000000">
        <w:rPr>
          <w:rtl w:val="1"/>
        </w:rPr>
        <w:t xml:space="preserve">: “</w:t>
      </w:r>
      <w:r w:rsidDel="00000000" w:rsidR="00000000" w:rsidRPr="00000000">
        <w:rPr>
          <w:rtl w:val="1"/>
        </w:rPr>
        <w:t xml:space="preserve">غالي</w:t>
      </w:r>
      <w:r w:rsidDel="00000000" w:rsidR="00000000" w:rsidRPr="00000000">
        <w:rPr>
          <w:rtl w:val="1"/>
        </w:rPr>
        <w:t xml:space="preserve">”، “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لمنطقتي</w:t>
      </w:r>
      <w:r w:rsidDel="00000000" w:rsidR="00000000" w:rsidRPr="00000000">
        <w:rPr>
          <w:rtl w:val="1"/>
        </w:rPr>
        <w:t xml:space="preserve">”).</w:t>
      </w:r>
    </w:p>
    <w:p w:rsidR="00000000" w:rsidDel="00000000" w:rsidP="00000000" w:rsidRDefault="00000000" w:rsidRPr="00000000" w14:paraId="00000B39">
      <w:pPr>
        <w:numPr>
          <w:ilvl w:val="0"/>
          <w:numId w:val="361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signals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3A">
      <w:pPr>
        <w:pStyle w:val="Heading1"/>
        <w:keepNext w:val="0"/>
        <w:keepLines w:val="0"/>
        <w:bidi w:val="1"/>
        <w:spacing w:before="480" w:lineRule="auto"/>
        <w:ind w:right="-1316.4566929133848"/>
        <w:rPr>
          <w:b w:val="1"/>
          <w:sz w:val="46"/>
          <w:szCs w:val="46"/>
        </w:rPr>
      </w:pPr>
      <w:bookmarkStart w:colFirst="0" w:colLast="0" w:name="_50yv3tda7er4" w:id="330"/>
      <w:bookmarkEnd w:id="330"/>
      <w:r w:rsidDel="00000000" w:rsidR="00000000" w:rsidRPr="00000000">
        <w:rPr>
          <w:b w:val="1"/>
          <w:sz w:val="46"/>
          <w:szCs w:val="46"/>
          <w:rtl w:val="0"/>
        </w:rPr>
        <w:t xml:space="preserve">VI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  <w:r w:rsidDel="00000000" w:rsidR="00000000" w:rsidRPr="00000000">
        <w:rPr>
          <w:b w:val="1"/>
          <w:sz w:val="46"/>
          <w:szCs w:val="46"/>
          <w:rtl w:val="1"/>
        </w:rPr>
        <w:t xml:space="preserve">جودة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البيانات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والحوكمة</w:t>
      </w:r>
    </w:p>
    <w:p w:rsidR="00000000" w:rsidDel="00000000" w:rsidP="00000000" w:rsidRDefault="00000000" w:rsidRPr="00000000" w14:paraId="00000B3B">
      <w:pPr>
        <w:numPr>
          <w:ilvl w:val="0"/>
          <w:numId w:val="351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Asia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Aden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المقاييس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3C">
      <w:pPr>
        <w:numPr>
          <w:ilvl w:val="0"/>
          <w:numId w:val="351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ازدواج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3D">
      <w:pPr>
        <w:numPr>
          <w:ilvl w:val="0"/>
          <w:numId w:val="351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استبعاد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allowlist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للأجهزة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المستخدمين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3E">
      <w:pPr>
        <w:numPr>
          <w:ilvl w:val="0"/>
          <w:numId w:val="351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التناسق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3F">
      <w:pPr>
        <w:pStyle w:val="Heading1"/>
        <w:keepNext w:val="0"/>
        <w:keepLines w:val="0"/>
        <w:bidi w:val="1"/>
        <w:spacing w:before="480" w:lineRule="auto"/>
        <w:ind w:right="-1316.4566929133848"/>
        <w:rPr>
          <w:b w:val="1"/>
          <w:sz w:val="46"/>
          <w:szCs w:val="46"/>
        </w:rPr>
      </w:pPr>
      <w:bookmarkStart w:colFirst="0" w:colLast="0" w:name="_x4b8aqh0walc" w:id="331"/>
      <w:bookmarkEnd w:id="331"/>
      <w:r w:rsidDel="00000000" w:rsidR="00000000" w:rsidRPr="00000000">
        <w:rPr>
          <w:b w:val="1"/>
          <w:sz w:val="46"/>
          <w:szCs w:val="46"/>
          <w:rtl w:val="0"/>
        </w:rPr>
        <w:t xml:space="preserve">VII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  <w:r w:rsidDel="00000000" w:rsidR="00000000" w:rsidRPr="00000000">
        <w:rPr>
          <w:b w:val="1"/>
          <w:sz w:val="46"/>
          <w:szCs w:val="46"/>
          <w:rtl w:val="1"/>
        </w:rPr>
        <w:t xml:space="preserve">إجراءات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سريعة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بناء</w:t>
      </w:r>
      <w:r w:rsidDel="00000000" w:rsidR="00000000" w:rsidRPr="00000000">
        <w:rPr>
          <w:b w:val="1"/>
          <w:sz w:val="46"/>
          <w:szCs w:val="46"/>
          <w:rtl w:val="1"/>
        </w:rPr>
        <w:t xml:space="preserve">ً </w:t>
      </w:r>
      <w:r w:rsidDel="00000000" w:rsidR="00000000" w:rsidRPr="00000000">
        <w:rPr>
          <w:b w:val="1"/>
          <w:sz w:val="46"/>
          <w:szCs w:val="46"/>
          <w:rtl w:val="1"/>
        </w:rPr>
        <w:t xml:space="preserve">على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النتائج</w:t>
      </w:r>
    </w:p>
    <w:p w:rsidR="00000000" w:rsidDel="00000000" w:rsidP="00000000" w:rsidRDefault="00000000" w:rsidRPr="00000000" w14:paraId="00000B40">
      <w:pPr>
        <w:numPr>
          <w:ilvl w:val="0"/>
          <w:numId w:val="300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نفاد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بدائل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restock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eta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التوفر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B41">
      <w:pPr>
        <w:numPr>
          <w:ilvl w:val="0"/>
          <w:numId w:val="300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تسعير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القسائم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إبراز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خامة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42">
      <w:pPr>
        <w:numPr>
          <w:ilvl w:val="0"/>
          <w:numId w:val="300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تخفيض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أمكن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43">
      <w:pPr>
        <w:bidi w:val="1"/>
        <w:ind w:right="-1316.4566929133848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hkioqp0vez4" w:id="332"/>
      <w:bookmarkEnd w:id="33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التبويب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b w:val="1"/>
          <w:sz w:val="36"/>
          <w:szCs w:val="36"/>
          <w:rtl w:val="1"/>
        </w:rPr>
        <w:t xml:space="preserve">آلية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معيارية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لإدارة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الكوبونات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المدخلة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يدوي</w:t>
      </w:r>
      <w:r w:rsidDel="00000000" w:rsidR="00000000" w:rsidRPr="00000000">
        <w:rPr>
          <w:b w:val="1"/>
          <w:sz w:val="36"/>
          <w:szCs w:val="36"/>
          <w:rtl w:val="1"/>
        </w:rPr>
        <w:t xml:space="preserve">ً</w:t>
      </w:r>
      <w:r w:rsidDel="00000000" w:rsidR="00000000" w:rsidRPr="00000000">
        <w:rPr>
          <w:b w:val="1"/>
          <w:sz w:val="36"/>
          <w:szCs w:val="36"/>
          <w:rtl w:val="1"/>
        </w:rPr>
        <w:t xml:space="preserve">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والكوبونات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التلقائية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داخل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السلة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والدفع</w:t>
      </w:r>
      <w:r w:rsidDel="00000000" w:rsidR="00000000" w:rsidRPr="00000000">
        <w:rPr>
          <w:rtl w:val="0"/>
        </w:rPr>
        <w:t xml:space="preserve">،</w:t>
      </w:r>
    </w:p>
    <w:p w:rsidR="00000000" w:rsidDel="00000000" w:rsidP="00000000" w:rsidRDefault="00000000" w:rsidRPr="00000000" w14:paraId="00000B46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vnthaapqtqym" w:id="333"/>
      <w:bookmarkEnd w:id="333"/>
      <w:r w:rsidDel="00000000" w:rsidR="00000000" w:rsidRPr="00000000">
        <w:rPr>
          <w:b w:val="1"/>
          <w:sz w:val="46"/>
          <w:szCs w:val="46"/>
          <w:rtl w:val="1"/>
        </w:rPr>
        <w:t xml:space="preserve">الهدف</w:t>
      </w:r>
    </w:p>
    <w:p w:rsidR="00000000" w:rsidDel="00000000" w:rsidP="00000000" w:rsidRDefault="00000000" w:rsidRPr="00000000" w14:paraId="00000B47">
      <w:pPr>
        <w:numPr>
          <w:ilvl w:val="0"/>
          <w:numId w:val="5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48">
      <w:pPr>
        <w:numPr>
          <w:ilvl w:val="0"/>
          <w:numId w:val="5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التعارضات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التكديس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المرغوب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49">
      <w:pPr>
        <w:numPr>
          <w:ilvl w:val="0"/>
          <w:numId w:val="5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القبول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والتحليل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4A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3x8wt6kiqqbv" w:id="334"/>
      <w:bookmarkEnd w:id="33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1)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التعاريف</w:t>
      </w:r>
    </w:p>
    <w:p w:rsidR="00000000" w:rsidDel="00000000" w:rsidP="00000000" w:rsidRDefault="00000000" w:rsidRPr="00000000" w14:paraId="00000B4B">
      <w:pPr>
        <w:numPr>
          <w:ilvl w:val="0"/>
          <w:numId w:val="51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Coupon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VIP</w:t>
      </w:r>
      <w:r w:rsidDel="00000000" w:rsidR="00000000" w:rsidRPr="00000000">
        <w:rPr>
          <w:rtl w:val="1"/>
        </w:rPr>
        <w:t xml:space="preserve">20).</w:t>
      </w:r>
    </w:p>
    <w:p w:rsidR="00000000" w:rsidDel="00000000" w:rsidP="00000000" w:rsidRDefault="00000000" w:rsidRPr="00000000" w14:paraId="00000B4C">
      <w:pPr>
        <w:numPr>
          <w:ilvl w:val="0"/>
          <w:numId w:val="5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 Coupon/Promotion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B4D">
      <w:pPr>
        <w:numPr>
          <w:ilvl w:val="0"/>
          <w:numId w:val="5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 Type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المنفعة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%،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هدية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BxGy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باك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4E">
      <w:pPr>
        <w:numPr>
          <w:ilvl w:val="0"/>
          <w:numId w:val="5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Eligibility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الاستحقاق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مستثناة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B4F">
      <w:pPr>
        <w:numPr>
          <w:ilvl w:val="0"/>
          <w:numId w:val="5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50">
      <w:pPr>
        <w:numPr>
          <w:ilvl w:val="0"/>
          <w:numId w:val="51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Suppression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5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kmo2jjzcrwd" w:id="335"/>
      <w:bookmarkEnd w:id="33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2) </w:t>
      </w:r>
      <w:r w:rsidDel="00000000" w:rsidR="00000000" w:rsidRPr="00000000">
        <w:rPr>
          <w:b w:val="1"/>
          <w:sz w:val="46"/>
          <w:szCs w:val="46"/>
          <w:rtl w:val="1"/>
        </w:rPr>
        <w:t xml:space="preserve">قواعد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عامة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Policy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B52">
      <w:pPr>
        <w:numPr>
          <w:ilvl w:val="0"/>
          <w:numId w:val="8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ضمان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أفضل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سعر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المؤه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إجمالي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صاف</w:t>
      </w:r>
      <w:r w:rsidDel="00000000" w:rsidR="00000000" w:rsidRPr="00000000">
        <w:rPr>
          <w:b w:val="1"/>
          <w:rtl w:val="1"/>
        </w:rPr>
        <w:t xml:space="preserve">ٍ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التكديس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53">
      <w:pPr>
        <w:numPr>
          <w:ilvl w:val="0"/>
          <w:numId w:val="8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أولوية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المقصد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54">
      <w:pPr>
        <w:numPr>
          <w:ilvl w:val="1"/>
          <w:numId w:val="8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أكواد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فريدة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دعوات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Single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Referral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Influencer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55">
      <w:pPr>
        <w:numPr>
          <w:ilvl w:val="1"/>
          <w:numId w:val="8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الكود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اليدوي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سعر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أفضل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56">
      <w:pPr>
        <w:numPr>
          <w:ilvl w:val="1"/>
          <w:numId w:val="8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مؤه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57">
      <w:pPr>
        <w:numPr>
          <w:ilvl w:val="0"/>
          <w:numId w:val="8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مصفوفة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التكديس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Combinability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58">
      <w:pPr>
        <w:numPr>
          <w:ilvl w:val="1"/>
          <w:numId w:val="8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نقدي</w:t>
      </w:r>
      <w:r w:rsidDel="00000000" w:rsidR="00000000" w:rsidRPr="00000000">
        <w:rPr>
          <w:rtl w:val="1"/>
        </w:rPr>
        <w:t xml:space="preserve"> (٪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⇢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يتكد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59">
      <w:pPr>
        <w:numPr>
          <w:ilvl w:val="1"/>
          <w:numId w:val="8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” ⇢ </w:t>
      </w:r>
      <w:r w:rsidDel="00000000" w:rsidR="00000000" w:rsidRPr="00000000">
        <w:rPr>
          <w:b w:val="1"/>
          <w:rtl w:val="1"/>
        </w:rPr>
        <w:t xml:space="preserve">يمكن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خصم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نقدي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5A">
      <w:pPr>
        <w:numPr>
          <w:ilvl w:val="1"/>
          <w:numId w:val="8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هدية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BxGy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” ⇢ </w:t>
      </w:r>
      <w:r w:rsidDel="00000000" w:rsidR="00000000" w:rsidRPr="00000000">
        <w:rPr>
          <w:rtl w:val="1"/>
        </w:rPr>
        <w:t xml:space="preserve">التكديس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مسموح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الأقصى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للخصم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5B">
      <w:pPr>
        <w:numPr>
          <w:ilvl w:val="1"/>
          <w:numId w:val="8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باك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” ⇢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تكديسه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5C">
      <w:pPr>
        <w:numPr>
          <w:ilvl w:val="0"/>
          <w:numId w:val="8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الأقصى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للخصم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Cap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التكديس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5D">
      <w:pPr>
        <w:numPr>
          <w:ilvl w:val="0"/>
          <w:numId w:val="8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الأولوية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الواحدة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الطبقات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Tiers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مؤه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5E">
      <w:pPr>
        <w:numPr>
          <w:ilvl w:val="0"/>
          <w:numId w:val="8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شفافية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الواجهة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أظهري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خيارين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B5F">
      <w:pPr>
        <w:numPr>
          <w:ilvl w:val="1"/>
          <w:numId w:val="8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اليدوي</w:t>
      </w:r>
      <w:r w:rsidDel="00000000" w:rsidR="00000000" w:rsidRPr="00000000">
        <w:rPr>
          <w:rtl w:val="1"/>
        </w:rPr>
        <w:t xml:space="preserve">” 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التلقائي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B60">
      <w:pPr>
        <w:numPr>
          <w:ilvl w:val="1"/>
          <w:numId w:val="8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” 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اليدوي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لتجربته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لاحقا</w:t>
      </w:r>
      <w:r w:rsidDel="00000000" w:rsidR="00000000" w:rsidRPr="00000000">
        <w:rPr>
          <w:rtl w:val="1"/>
        </w:rPr>
        <w:t xml:space="preserve">ً)</w:t>
      </w:r>
    </w:p>
    <w:p w:rsidR="00000000" w:rsidDel="00000000" w:rsidP="00000000" w:rsidRDefault="00000000" w:rsidRPr="00000000" w14:paraId="00000B61">
      <w:pPr>
        <w:numPr>
          <w:ilvl w:val="0"/>
          <w:numId w:val="8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المخاطر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فقط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COD_RISK_HIGH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62">
      <w:pPr>
        <w:numPr>
          <w:ilvl w:val="0"/>
          <w:numId w:val="8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عدم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الرجعية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تسعيره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الكوبون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63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w0c2whkm7r34" w:id="336"/>
      <w:bookmarkEnd w:id="33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3) </w:t>
      </w:r>
      <w:r w:rsidDel="00000000" w:rsidR="00000000" w:rsidRPr="00000000">
        <w:rPr>
          <w:b w:val="1"/>
          <w:sz w:val="46"/>
          <w:szCs w:val="46"/>
          <w:rtl w:val="1"/>
        </w:rPr>
        <w:t xml:space="preserve">نموذج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البيانات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ملخ</w:t>
      </w:r>
      <w:r w:rsidDel="00000000" w:rsidR="00000000" w:rsidRPr="00000000">
        <w:rPr>
          <w:b w:val="1"/>
          <w:sz w:val="46"/>
          <w:szCs w:val="46"/>
          <w:rtl w:val="1"/>
        </w:rPr>
        <w:t xml:space="preserve">ّ</w:t>
      </w:r>
      <w:r w:rsidDel="00000000" w:rsidR="00000000" w:rsidRPr="00000000">
        <w:rPr>
          <w:b w:val="1"/>
          <w:sz w:val="46"/>
          <w:szCs w:val="46"/>
          <w:rtl w:val="1"/>
        </w:rPr>
        <w:t xml:space="preserve">ص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حقول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لازمة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B64">
      <w:pPr>
        <w:numPr>
          <w:ilvl w:val="0"/>
          <w:numId w:val="18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code/null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benefit_type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max_discount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start/end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channel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stacking_rule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scope</w:t>
      </w:r>
      <w:r w:rsidDel="00000000" w:rsidR="00000000" w:rsidRPr="00000000">
        <w:rPr>
          <w:rtl w:val="0"/>
        </w:rPr>
        <w:t xml:space="preserve"> (basket/item/shipping),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audience</w:t>
      </w:r>
      <w:r w:rsidDel="00000000" w:rsidR="00000000" w:rsidRPr="00000000">
        <w:rPr>
          <w:rtl w:val="0"/>
        </w:rPr>
        <w:t xml:space="preserve"> (segment/region/payment),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usage_limits</w:t>
      </w:r>
      <w:r w:rsidDel="00000000" w:rsidR="00000000" w:rsidRPr="00000000">
        <w:rPr>
          <w:rtl w:val="0"/>
        </w:rPr>
        <w:t xml:space="preserve">(per_user/per_campaign/global),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eligible_categories/skus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exclusions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is_unique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</w:t>
      </w:r>
      <w:r w:rsidDel="00000000" w:rsidR="00000000" w:rsidRPr="00000000">
        <w:rPr>
          <w:rtl w:val="0"/>
        </w:rPr>
        <w:t xml:space="preserve">(influencer/referral).</w:t>
      </w:r>
    </w:p>
    <w:p w:rsidR="00000000" w:rsidDel="00000000" w:rsidP="00000000" w:rsidRDefault="00000000" w:rsidRPr="00000000" w14:paraId="00000B65">
      <w:pPr>
        <w:numPr>
          <w:ilvl w:val="0"/>
          <w:numId w:val="18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promotion_ledger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auto_flag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eligible(y/n)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reject_reason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estimated_saving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applied(y/n)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suppressed_by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66">
      <w:pPr>
        <w:numPr>
          <w:ilvl w:val="0"/>
          <w:numId w:val="18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cart_lines snapshot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التسعير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المتأثرة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67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oyst3vsezyus" w:id="337"/>
      <w:bookmarkEnd w:id="33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4) </w:t>
      </w:r>
      <w:r w:rsidDel="00000000" w:rsidR="00000000" w:rsidRPr="00000000">
        <w:rPr>
          <w:b w:val="1"/>
          <w:sz w:val="46"/>
          <w:szCs w:val="46"/>
          <w:rtl w:val="1"/>
        </w:rPr>
        <w:t xml:space="preserve">ترتيب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التقييم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Evaluation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Pipeline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B68">
      <w:pPr>
        <w:numPr>
          <w:ilvl w:val="0"/>
          <w:numId w:val="49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المرش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حين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69">
      <w:pPr>
        <w:numPr>
          <w:ilvl w:val="1"/>
          <w:numId w:val="49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اليدوي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للشروط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6A">
      <w:pPr>
        <w:numPr>
          <w:ilvl w:val="0"/>
          <w:numId w:val="49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التحقق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الأهلية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مرشح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الحدود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القنوات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المستثناة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6B">
      <w:pPr>
        <w:numPr>
          <w:ilvl w:val="0"/>
          <w:numId w:val="49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تجميع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المرش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حين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مصفوفة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التكديس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تسعير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محتملة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Scenarios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6C">
      <w:pPr>
        <w:numPr>
          <w:ilvl w:val="0"/>
          <w:numId w:val="49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حساب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صافي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سيناريو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6D">
      <w:pPr>
        <w:numPr>
          <w:ilvl w:val="0"/>
          <w:numId w:val="494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السيناريو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الأفضل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المنفعة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الأشمل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basket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tl w:val="0"/>
        </w:rPr>
        <w:t xml:space="preserve">shipping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1"/>
        </w:rPr>
        <w:t xml:space="preserve">”).</w:t>
      </w:r>
    </w:p>
    <w:p w:rsidR="00000000" w:rsidDel="00000000" w:rsidP="00000000" w:rsidRDefault="00000000" w:rsidRPr="00000000" w14:paraId="00000B6E">
      <w:pPr>
        <w:numPr>
          <w:ilvl w:val="0"/>
          <w:numId w:val="49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القمع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التوضيح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suppressed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6F">
      <w:pPr>
        <w:numPr>
          <w:ilvl w:val="0"/>
          <w:numId w:val="49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تثبيت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النتيجة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جوهري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70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copvr7pmnlz7" w:id="338"/>
      <w:bookmarkEnd w:id="33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5) </w:t>
      </w:r>
      <w:r w:rsidDel="00000000" w:rsidR="00000000" w:rsidRPr="00000000">
        <w:rPr>
          <w:b w:val="1"/>
          <w:sz w:val="46"/>
          <w:szCs w:val="46"/>
          <w:rtl w:val="1"/>
        </w:rPr>
        <w:t xml:space="preserve">أسباب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الرفض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القمع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القياسية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Reason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Codes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B71">
      <w:pPr>
        <w:numPr>
          <w:ilvl w:val="0"/>
          <w:numId w:val="23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not_eligible_min_basket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B72">
      <w:pPr>
        <w:numPr>
          <w:ilvl w:val="0"/>
          <w:numId w:val="23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product_excluded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B73">
      <w:pPr>
        <w:numPr>
          <w:ilvl w:val="0"/>
          <w:numId w:val="23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payment_method_blocked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مؤه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B74">
      <w:pPr>
        <w:numPr>
          <w:ilvl w:val="0"/>
          <w:numId w:val="23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region_not_serviceable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مدعومة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صة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B75">
      <w:pPr>
        <w:numPr>
          <w:ilvl w:val="0"/>
          <w:numId w:val="23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usage_limit_reached_user/global</w:t>
      </w:r>
    </w:p>
    <w:p w:rsidR="00000000" w:rsidDel="00000000" w:rsidP="00000000" w:rsidRDefault="00000000" w:rsidRPr="00000000" w14:paraId="00000B76">
      <w:pPr>
        <w:numPr>
          <w:ilvl w:val="0"/>
          <w:numId w:val="23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coupon_expired/not_started</w:t>
      </w:r>
    </w:p>
    <w:p w:rsidR="00000000" w:rsidDel="00000000" w:rsidP="00000000" w:rsidRDefault="00000000" w:rsidRPr="00000000" w14:paraId="00000B77">
      <w:pPr>
        <w:numPr>
          <w:ilvl w:val="0"/>
          <w:numId w:val="23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stacking_conflict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B78">
      <w:pPr>
        <w:numPr>
          <w:ilvl w:val="0"/>
          <w:numId w:val="23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better_auto_applied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B79">
      <w:pPr>
        <w:numPr>
          <w:ilvl w:val="0"/>
          <w:numId w:val="23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risk_blocked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B7A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promotion_ledger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7B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rv6zerxfp58p" w:id="339"/>
      <w:bookmarkEnd w:id="33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6) </w:t>
      </w:r>
      <w:r w:rsidDel="00000000" w:rsidR="00000000" w:rsidRPr="00000000">
        <w:rPr>
          <w:b w:val="1"/>
          <w:sz w:val="46"/>
          <w:szCs w:val="46"/>
          <w:rtl w:val="1"/>
        </w:rPr>
        <w:t xml:space="preserve">سيناريوهات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معيارية</w:t>
      </w:r>
    </w:p>
    <w:p w:rsidR="00000000" w:rsidDel="00000000" w:rsidP="00000000" w:rsidRDefault="00000000" w:rsidRPr="00000000" w14:paraId="00000B7C">
      <w:pPr>
        <w:numPr>
          <w:ilvl w:val="0"/>
          <w:numId w:val="26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طلب</w:t>
      </w:r>
      <w:r w:rsidDel="00000000" w:rsidR="00000000" w:rsidRPr="00000000">
        <w:rPr>
          <w:b w:val="1"/>
          <w:rtl w:val="1"/>
        </w:rPr>
        <w:t xml:space="preserve"> 10% (</w:t>
      </w:r>
      <w:r w:rsidDel="00000000" w:rsidR="00000000" w:rsidRPr="00000000">
        <w:rPr>
          <w:b w:val="1"/>
          <w:rtl w:val="1"/>
        </w:rPr>
        <w:t xml:space="preserve">تلقائي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1"/>
        </w:rPr>
        <w:t xml:space="preserve">يدوي</w:t>
      </w:r>
      <w:r w:rsidDel="00000000" w:rsidR="00000000" w:rsidRPr="00000000">
        <w:rPr>
          <w:b w:val="1"/>
          <w:rtl w:val="1"/>
        </w:rPr>
        <w:t xml:space="preserve"> 15%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⇢ </w:t>
      </w:r>
      <w:r w:rsidDel="00000000" w:rsidR="00000000" w:rsidRPr="00000000">
        <w:rPr>
          <w:rtl w:val="1"/>
        </w:rPr>
        <w:t xml:space="preserve">يطب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15%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التلقائي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better_auto_applied=false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B7D">
      <w:pPr>
        <w:numPr>
          <w:ilvl w:val="0"/>
          <w:numId w:val="26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يدوي</w:t>
      </w:r>
      <w:r w:rsidDel="00000000" w:rsidR="00000000" w:rsidRPr="00000000">
        <w:rPr>
          <w:b w:val="1"/>
          <w:rtl w:val="1"/>
        </w:rPr>
        <w:t xml:space="preserve"> 20% + </w:t>
      </w:r>
      <w:r w:rsidDel="00000000" w:rsidR="00000000" w:rsidRPr="00000000">
        <w:rPr>
          <w:b w:val="1"/>
          <w:rtl w:val="1"/>
        </w:rPr>
        <w:t xml:space="preserve">شحن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تلقائي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⇢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بالتكديس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7E">
      <w:pPr>
        <w:numPr>
          <w:ilvl w:val="0"/>
          <w:numId w:val="26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BxGy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تلقائي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يدوي</w:t>
      </w:r>
      <w:r w:rsidDel="00000000" w:rsidR="00000000" w:rsidRPr="00000000">
        <w:rPr>
          <w:b w:val="1"/>
          <w:rtl w:val="1"/>
        </w:rPr>
        <w:t xml:space="preserve"> 10%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⇢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BxGy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اختاري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الأفضل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التكديس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7F">
      <w:pPr>
        <w:numPr>
          <w:ilvl w:val="0"/>
          <w:numId w:val="26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كود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مؤثر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Unique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⇢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للتكديس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80">
      <w:pPr>
        <w:numPr>
          <w:ilvl w:val="0"/>
          <w:numId w:val="26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COD_RISK_HIGH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⇢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نقدية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%، </w:t>
      </w:r>
      <w:r w:rsidDel="00000000" w:rsidR="00000000" w:rsidRPr="00000000">
        <w:rPr>
          <w:rtl w:val="1"/>
        </w:rPr>
        <w:t xml:space="preserve">ويسمح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81">
      <w:pPr>
        <w:numPr>
          <w:ilvl w:val="0"/>
          <w:numId w:val="26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تحويل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مسبق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⇢ </w:t>
      </w:r>
      <w:r w:rsidDel="00000000" w:rsidR="00000000" w:rsidRPr="00000000">
        <w:rPr>
          <w:rtl w:val="1"/>
        </w:rPr>
        <w:t xml:space="preserve">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82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8k0yjh1sesgt" w:id="340"/>
      <w:bookmarkEnd w:id="34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7)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السلوك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في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الإرجاع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الإلغاء</w:t>
      </w:r>
    </w:p>
    <w:p w:rsidR="00000000" w:rsidDel="00000000" w:rsidP="00000000" w:rsidRDefault="00000000" w:rsidRPr="00000000" w14:paraId="00000B83">
      <w:pPr>
        <w:numPr>
          <w:ilvl w:val="0"/>
          <w:numId w:val="10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توزيع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الخصم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مساهمتها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84">
      <w:pPr>
        <w:numPr>
          <w:ilvl w:val="0"/>
          <w:numId w:val="10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الجزئي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85">
      <w:pPr>
        <w:numPr>
          <w:ilvl w:val="0"/>
          <w:numId w:val="10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usage_limits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86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rb8ggcwohbya" w:id="341"/>
      <w:bookmarkEnd w:id="34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8)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واجهة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المستخدم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نقاط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إلزامية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B87">
      <w:pPr>
        <w:numPr>
          <w:ilvl w:val="0"/>
          <w:numId w:val="32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شارة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b w:val="1"/>
          <w:rtl w:val="1"/>
        </w:rPr>
        <w:t xml:space="preserve">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أفضل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خصم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تلقائي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B88">
      <w:pPr>
        <w:numPr>
          <w:ilvl w:val="0"/>
          <w:numId w:val="3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أضعف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“</w:t>
      </w:r>
      <w:r w:rsidDel="00000000" w:rsidR="00000000" w:rsidRPr="00000000">
        <w:rPr>
          <w:b w:val="1"/>
          <w:rtl w:val="1"/>
        </w:rPr>
        <w:t xml:space="preserve">الكود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يمنح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خصم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الحالي</w:t>
      </w:r>
      <w:r w:rsidDel="00000000" w:rsidR="00000000" w:rsidRPr="00000000">
        <w:rPr>
          <w:b w:val="1"/>
          <w:rtl w:val="1"/>
        </w:rPr>
        <w:t xml:space="preserve">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الاستبدال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89">
      <w:pPr>
        <w:numPr>
          <w:ilvl w:val="0"/>
          <w:numId w:val="3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تفصيلي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هدية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التوفير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8A">
      <w:pPr>
        <w:numPr>
          <w:ilvl w:val="0"/>
          <w:numId w:val="32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Reason Codes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8B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h0jcc2kuclbb" w:id="342"/>
      <w:bookmarkEnd w:id="34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9)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الضبط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والحوكمة</w:t>
      </w:r>
    </w:p>
    <w:p w:rsidR="00000000" w:rsidDel="00000000" w:rsidP="00000000" w:rsidRDefault="00000000" w:rsidRPr="00000000" w14:paraId="00000B8C">
      <w:pPr>
        <w:numPr>
          <w:ilvl w:val="0"/>
          <w:numId w:val="56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لوائح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Limits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B8D">
      <w:pPr>
        <w:numPr>
          <w:ilvl w:val="1"/>
          <w:numId w:val="56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حملة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1–2)</w:t>
      </w:r>
    </w:p>
    <w:p w:rsidR="00000000" w:rsidDel="00000000" w:rsidP="00000000" w:rsidRDefault="00000000" w:rsidRPr="00000000" w14:paraId="00000B8E">
      <w:pPr>
        <w:numPr>
          <w:ilvl w:val="1"/>
          <w:numId w:val="56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</w:t>
      </w:r>
      <w:r w:rsidDel="00000000" w:rsidR="00000000" w:rsidRPr="00000000">
        <w:rPr>
          <w:rtl w:val="1"/>
        </w:rPr>
        <w:t xml:space="preserve"> +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هدية</w:t>
      </w:r>
    </w:p>
    <w:p w:rsidR="00000000" w:rsidDel="00000000" w:rsidP="00000000" w:rsidRDefault="00000000" w:rsidRPr="00000000" w14:paraId="00000B8F">
      <w:pPr>
        <w:numPr>
          <w:ilvl w:val="1"/>
          <w:numId w:val="56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</w:p>
    <w:p w:rsidR="00000000" w:rsidDel="00000000" w:rsidP="00000000" w:rsidRDefault="00000000" w:rsidRPr="00000000" w14:paraId="00000B90">
      <w:pPr>
        <w:numPr>
          <w:ilvl w:val="0"/>
          <w:numId w:val="56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استثناءات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is_unique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91">
      <w:pPr>
        <w:numPr>
          <w:ilvl w:val="0"/>
          <w:numId w:val="56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استبعاد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ادات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92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rh0c2afym1sk" w:id="343"/>
      <w:bookmarkEnd w:id="34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10)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التقارير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والمؤشرات</w:t>
      </w:r>
    </w:p>
    <w:p w:rsidR="00000000" w:rsidDel="00000000" w:rsidP="00000000" w:rsidRDefault="00000000" w:rsidRPr="00000000" w14:paraId="00000B93">
      <w:pPr>
        <w:numPr>
          <w:ilvl w:val="0"/>
          <w:numId w:val="7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حملة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⇢ </w:t>
      </w:r>
      <w:r w:rsidDel="00000000" w:rsidR="00000000" w:rsidRPr="00000000">
        <w:rPr>
          <w:rtl w:val="1"/>
        </w:rPr>
        <w:t xml:space="preserve">تطبيقات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94">
      <w:pPr>
        <w:numPr>
          <w:ilvl w:val="0"/>
          <w:numId w:val="7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Suppression Map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ولماذا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B95">
      <w:pPr>
        <w:numPr>
          <w:ilvl w:val="0"/>
          <w:numId w:val="75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b w:val="1"/>
          <w:rtl w:val="0"/>
        </w:rPr>
        <w:t xml:space="preserve">Avg Discount % / Order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Impact on AOV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Gross Margin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96">
      <w:pPr>
        <w:numPr>
          <w:ilvl w:val="0"/>
          <w:numId w:val="75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b w:val="1"/>
          <w:rtl w:val="0"/>
        </w:rPr>
        <w:t xml:space="preserve">Leakage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usage_limit_reached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not_eligible_min_basket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97">
      <w:pPr>
        <w:numPr>
          <w:ilvl w:val="0"/>
          <w:numId w:val="7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Cross-channel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المؤثرين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98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wsds3lwobksj" w:id="344"/>
      <w:bookmarkEnd w:id="34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11) </w:t>
      </w:r>
      <w:r w:rsidDel="00000000" w:rsidR="00000000" w:rsidRPr="00000000">
        <w:rPr>
          <w:b w:val="1"/>
          <w:sz w:val="46"/>
          <w:szCs w:val="46"/>
          <w:rtl w:val="1"/>
        </w:rPr>
        <w:t xml:space="preserve">اختبار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QA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مختصر</w:t>
      </w:r>
    </w:p>
    <w:p w:rsidR="00000000" w:rsidDel="00000000" w:rsidP="00000000" w:rsidRDefault="00000000" w:rsidRPr="00000000" w14:paraId="00000B99">
      <w:pPr>
        <w:numPr>
          <w:ilvl w:val="0"/>
          <w:numId w:val="50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أقوى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9A">
      <w:pPr>
        <w:numPr>
          <w:ilvl w:val="0"/>
          <w:numId w:val="50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طبقات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(100/200/300) ⇒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9B">
      <w:pPr>
        <w:numPr>
          <w:ilvl w:val="0"/>
          <w:numId w:val="50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نقديين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تحق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Cap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stacking_conflict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9C">
      <w:pPr>
        <w:numPr>
          <w:ilvl w:val="0"/>
          <w:numId w:val="50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region_not_serviceable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9D">
      <w:pPr>
        <w:numPr>
          <w:ilvl w:val="0"/>
          <w:numId w:val="50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التوزيع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9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un6t2h3jq7w" w:id="345"/>
      <w:bookmarkEnd w:id="345"/>
      <w:r w:rsidDel="00000000" w:rsidR="00000000" w:rsidRPr="00000000">
        <w:rPr>
          <w:b w:val="1"/>
          <w:sz w:val="34"/>
          <w:szCs w:val="34"/>
          <w:rtl w:val="0"/>
        </w:rPr>
        <w:t xml:space="preserve">Check </w:t>
      </w:r>
    </w:p>
    <w:p w:rsidR="00000000" w:rsidDel="00000000" w:rsidP="00000000" w:rsidRDefault="00000000" w:rsidRPr="00000000" w14:paraId="00000BA0">
      <w:pPr>
        <w:numPr>
          <w:ilvl w:val="0"/>
          <w:numId w:val="541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benefit_type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stacking_rule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usage_limits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A1">
      <w:pPr>
        <w:numPr>
          <w:ilvl w:val="0"/>
          <w:numId w:val="54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pipeline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السيناريو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الأفضل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تفسير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explain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A2">
      <w:pPr>
        <w:numPr>
          <w:ilvl w:val="0"/>
          <w:numId w:val="54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promotion_ledger</w:t>
      </w:r>
      <w:r w:rsidDel="00000000" w:rsidR="00000000" w:rsidRPr="00000000">
        <w:rPr>
          <w:rtl w:val="0"/>
        </w:rPr>
        <w:t xml:space="preserve"> (eligible/applied/suppressed + reasons).</w:t>
      </w:r>
    </w:p>
    <w:p w:rsidR="00000000" w:rsidDel="00000000" w:rsidP="00000000" w:rsidRDefault="00000000" w:rsidRPr="00000000" w14:paraId="00000BA3">
      <w:pPr>
        <w:numPr>
          <w:ilvl w:val="0"/>
          <w:numId w:val="54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تكديس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(3).</w:t>
      </w:r>
    </w:p>
    <w:p w:rsidR="00000000" w:rsidDel="00000000" w:rsidP="00000000" w:rsidRDefault="00000000" w:rsidRPr="00000000" w14:paraId="00000BA4">
      <w:pPr>
        <w:numPr>
          <w:ilvl w:val="0"/>
          <w:numId w:val="54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A5">
      <w:pPr>
        <w:numPr>
          <w:ilvl w:val="0"/>
          <w:numId w:val="54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A6">
      <w:pPr>
        <w:numPr>
          <w:ilvl w:val="0"/>
          <w:numId w:val="54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BA7">
      <w:pPr>
        <w:bidi w:val="1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rae71ekw7kf" w:id="346"/>
      <w:bookmarkEnd w:id="34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Wishlist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dgbwu14kj9my" w:id="347"/>
      <w:bookmarkEnd w:id="347"/>
      <w:r w:rsidDel="00000000" w:rsidR="00000000" w:rsidRPr="00000000">
        <w:rPr>
          <w:b w:val="1"/>
          <w:sz w:val="46"/>
          <w:szCs w:val="46"/>
          <w:rtl w:val="1"/>
        </w:rPr>
        <w:t xml:space="preserve">المفض</w:t>
      </w:r>
      <w:r w:rsidDel="00000000" w:rsidR="00000000" w:rsidRPr="00000000">
        <w:rPr>
          <w:b w:val="1"/>
          <w:sz w:val="46"/>
          <w:szCs w:val="46"/>
          <w:rtl w:val="1"/>
        </w:rPr>
        <w:t xml:space="preserve">ّ</w:t>
      </w:r>
      <w:r w:rsidDel="00000000" w:rsidR="00000000" w:rsidRPr="00000000">
        <w:rPr>
          <w:b w:val="1"/>
          <w:sz w:val="46"/>
          <w:szCs w:val="46"/>
          <w:rtl w:val="1"/>
        </w:rPr>
        <w:t xml:space="preserve">لة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Wishlist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BA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z56o7whcl4qt" w:id="348"/>
      <w:bookmarkEnd w:id="34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الهدف</w:t>
      </w:r>
    </w:p>
    <w:p w:rsidR="00000000" w:rsidDel="00000000" w:rsidP="00000000" w:rsidRDefault="00000000" w:rsidRPr="00000000" w14:paraId="00000BAB">
      <w:pPr>
        <w:numPr>
          <w:ilvl w:val="0"/>
          <w:numId w:val="520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حفظ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للعودة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لاحق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AC">
      <w:pPr>
        <w:numPr>
          <w:ilvl w:val="0"/>
          <w:numId w:val="520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العودة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للتطبيق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والتحويل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commentRangeStart w:id="37"/>
      <w:r w:rsidDel="00000000" w:rsidR="00000000" w:rsidRPr="00000000">
        <w:rPr>
          <w:sz w:val="24"/>
          <w:szCs w:val="24"/>
          <w:rtl w:val="1"/>
        </w:rPr>
        <w:t xml:space="preserve">إشعارات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عودة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التوفر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هبوط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السعر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BAD">
      <w:pPr>
        <w:numPr>
          <w:ilvl w:val="0"/>
          <w:numId w:val="520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مشاركة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قوائم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مختارة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لتحفيز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الشراء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A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b565j6rfibzd" w:id="349"/>
      <w:bookmarkEnd w:id="34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النطاق</w:t>
      </w:r>
    </w:p>
    <w:p w:rsidR="00000000" w:rsidDel="00000000" w:rsidP="00000000" w:rsidRDefault="00000000" w:rsidRPr="00000000" w14:paraId="00000BB0">
      <w:pPr>
        <w:numPr>
          <w:ilvl w:val="0"/>
          <w:numId w:val="341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قائمة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مفض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لة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عميلة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واحدة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أدنى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خيار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عد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قوائم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لاحق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B1">
      <w:pPr>
        <w:numPr>
          <w:ilvl w:val="0"/>
          <w:numId w:val="34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38"/>
      <w:r w:rsidDel="00000000" w:rsidR="00000000" w:rsidRPr="00000000">
        <w:rPr>
          <w:b w:val="1"/>
          <w:sz w:val="24"/>
          <w:szCs w:val="24"/>
          <w:rtl w:val="1"/>
        </w:rPr>
        <w:t xml:space="preserve">عناصر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المفض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لة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المنتج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النسخة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الأفضل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النسخة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اللون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المقاس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مهم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ين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numPr>
          <w:ilvl w:val="0"/>
          <w:numId w:val="34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إشعارات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التوف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هبوط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تشغيل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إيقاف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عنصر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BB3">
      <w:pPr>
        <w:numPr>
          <w:ilvl w:val="0"/>
          <w:numId w:val="341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commentRangeStart w:id="39"/>
      <w:r w:rsidDel="00000000" w:rsidR="00000000" w:rsidRPr="00000000">
        <w:rPr>
          <w:b w:val="1"/>
          <w:sz w:val="24"/>
          <w:szCs w:val="24"/>
          <w:rtl w:val="1"/>
        </w:rPr>
        <w:t xml:space="preserve">مشاركة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القائمة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مرحلة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لاحقة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7l3epx56w1r" w:id="350"/>
      <w:bookmarkEnd w:id="35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الهوية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والربط</w:t>
      </w:r>
    </w:p>
    <w:p w:rsidR="00000000" w:rsidDel="00000000" w:rsidP="00000000" w:rsidRDefault="00000000" w:rsidRPr="00000000" w14:paraId="00000BB6">
      <w:pPr>
        <w:numPr>
          <w:ilvl w:val="0"/>
          <w:numId w:val="107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الافتراضي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المفض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للمستخدم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المسج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مرتبطة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BB7">
      <w:pPr>
        <w:numPr>
          <w:ilvl w:val="0"/>
          <w:numId w:val="107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40"/>
      <w:r w:rsidDel="00000000" w:rsidR="00000000" w:rsidRPr="00000000">
        <w:rPr>
          <w:sz w:val="24"/>
          <w:szCs w:val="24"/>
          <w:rtl w:val="1"/>
        </w:rPr>
        <w:t xml:space="preserve">للضيف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مفض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مؤقتة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الجهاز</w:t>
      </w:r>
      <w:r w:rsidDel="00000000" w:rsidR="00000000" w:rsidRPr="00000000">
        <w:rPr>
          <w:sz w:val="24"/>
          <w:szCs w:val="24"/>
          <w:rtl w:val="1"/>
        </w:rPr>
        <w:t xml:space="preserve">؛ </w:t>
      </w:r>
      <w:r w:rsidDel="00000000" w:rsidR="00000000" w:rsidRPr="00000000">
        <w:rPr>
          <w:b w:val="1"/>
          <w:sz w:val="24"/>
          <w:szCs w:val="24"/>
          <w:rtl w:val="1"/>
        </w:rPr>
        <w:t xml:space="preserve">ت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دم</w:t>
      </w:r>
      <w:r w:rsidDel="00000000" w:rsidR="00000000" w:rsidRPr="00000000">
        <w:rPr>
          <w:b w:val="1"/>
          <w:sz w:val="24"/>
          <w:szCs w:val="24"/>
          <w:rtl w:val="1"/>
        </w:rPr>
        <w:t xml:space="preserve">َ</w:t>
      </w:r>
      <w:r w:rsidDel="00000000" w:rsidR="00000000" w:rsidRPr="00000000">
        <w:rPr>
          <w:b w:val="1"/>
          <w:sz w:val="24"/>
          <w:szCs w:val="24"/>
          <w:rtl w:val="1"/>
        </w:rPr>
        <w:t xml:space="preserve">ج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تلقائي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التوثيق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إزالة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التكرارات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numPr>
          <w:ilvl w:val="0"/>
          <w:numId w:val="107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commentRangeStart w:id="41"/>
      <w:r w:rsidDel="00000000" w:rsidR="00000000" w:rsidRPr="00000000">
        <w:rPr>
          <w:sz w:val="24"/>
          <w:szCs w:val="24"/>
          <w:rtl w:val="1"/>
        </w:rPr>
        <w:t xml:space="preserve">المزامنة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الأجهزة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الدخول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7289cjdxf87h" w:id="351"/>
      <w:bookmarkEnd w:id="35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الحقول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مستوى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المفهوم</w:t>
      </w:r>
      <w:r w:rsidDel="00000000" w:rsidR="00000000" w:rsidRPr="00000000">
        <w:rPr>
          <w:b w:val="1"/>
          <w:sz w:val="34"/>
          <w:szCs w:val="34"/>
          <w:rtl w:val="1"/>
        </w:rPr>
        <w:t xml:space="preserve">، 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تفاصيل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تقنية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BB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6ewsovxoge" w:id="352"/>
      <w:bookmarkEnd w:id="35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المفض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لة</w:t>
      </w:r>
    </w:p>
    <w:p w:rsidR="00000000" w:rsidDel="00000000" w:rsidP="00000000" w:rsidRDefault="00000000" w:rsidRPr="00000000" w14:paraId="00000BBC">
      <w:pPr>
        <w:numPr>
          <w:ilvl w:val="0"/>
          <w:numId w:val="163"/>
        </w:numPr>
        <w:bidi w:val="1"/>
        <w:spacing w:after="240" w:before="240" w:lineRule="auto"/>
        <w:ind w:left="720" w:hanging="360"/>
        <w:rPr>
          <w:sz w:val="24"/>
          <w:szCs w:val="24"/>
        </w:rPr>
      </w:pPr>
      <w:commentRangeStart w:id="42"/>
      <w:r w:rsidDel="00000000" w:rsidR="00000000" w:rsidRPr="00000000">
        <w:rPr>
          <w:sz w:val="24"/>
          <w:szCs w:val="24"/>
          <w:rtl w:val="1"/>
        </w:rPr>
        <w:t xml:space="preserve">المعرف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الاسم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لعد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قوائم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لاحق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b w:val="1"/>
          <w:sz w:val="24"/>
          <w:szCs w:val="24"/>
          <w:rtl w:val="0"/>
        </w:rPr>
        <w:t xml:space="preserve">is_default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b w:val="1"/>
          <w:sz w:val="24"/>
          <w:szCs w:val="24"/>
          <w:rtl w:val="0"/>
        </w:rPr>
        <w:t xml:space="preserve">is_public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رابط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مشاركة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token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أوقات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الإنشاء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التحديث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b w:val="1"/>
          <w:sz w:val="24"/>
          <w:szCs w:val="24"/>
          <w:rtl w:val="0"/>
        </w:rPr>
        <w:t xml:space="preserve">items_count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5ojotnhp8x" w:id="353"/>
      <w:bookmarkEnd w:id="35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عنصر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المفض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لة</w:t>
      </w:r>
    </w:p>
    <w:p w:rsidR="00000000" w:rsidDel="00000000" w:rsidP="00000000" w:rsidRDefault="00000000" w:rsidRPr="00000000" w14:paraId="00000BBE">
      <w:pPr>
        <w:numPr>
          <w:ilvl w:val="0"/>
          <w:numId w:val="415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variant_id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الأولوية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variant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يغي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الصور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BBF">
      <w:pPr>
        <w:numPr>
          <w:ilvl w:val="0"/>
          <w:numId w:val="41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added_at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للعميلة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BC0">
      <w:pPr>
        <w:numPr>
          <w:ilvl w:val="0"/>
          <w:numId w:val="41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43"/>
      <w:r w:rsidDel="00000000" w:rsidR="00000000" w:rsidRPr="00000000">
        <w:rPr>
          <w:sz w:val="24"/>
          <w:szCs w:val="24"/>
          <w:rtl w:val="1"/>
        </w:rPr>
        <w:t xml:space="preserve">إعدادات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الإشعارات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notify_when_in_stock</w:t>
      </w:r>
      <w:r w:rsidDel="00000000" w:rsidR="00000000" w:rsidRPr="00000000">
        <w:rPr>
          <w:sz w:val="24"/>
          <w:szCs w:val="24"/>
          <w:rtl w:val="0"/>
        </w:rPr>
        <w:t xml:space="preserve">،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notify_on_price_drop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numPr>
          <w:ilvl w:val="0"/>
          <w:numId w:val="41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44"/>
      <w:r w:rsidDel="00000000" w:rsidR="00000000" w:rsidRPr="00000000">
        <w:rPr>
          <w:sz w:val="24"/>
          <w:szCs w:val="24"/>
          <w:rtl w:val="1"/>
        </w:rPr>
        <w:t xml:space="preserve">معلومات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مرجعية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للعرض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الحالي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التوف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الحالية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حد</w:t>
      </w:r>
      <w:r w:rsidDel="00000000" w:rsidR="00000000" w:rsidRPr="00000000">
        <w:rPr>
          <w:sz w:val="24"/>
          <w:szCs w:val="24"/>
          <w:rtl w:val="1"/>
        </w:rPr>
        <w:t xml:space="preserve">َّ</w:t>
      </w:r>
      <w:r w:rsidDel="00000000" w:rsidR="00000000" w:rsidRPr="00000000">
        <w:rPr>
          <w:sz w:val="24"/>
          <w:szCs w:val="24"/>
          <w:rtl w:val="1"/>
        </w:rPr>
        <w:t xml:space="preserve">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الفتح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ليست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حقل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ثابت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numPr>
          <w:ilvl w:val="0"/>
          <w:numId w:val="415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commentRangeStart w:id="45"/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price_at_add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لعرض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انخفض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منذ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الإضافة</w:t>
      </w:r>
      <w:r w:rsidDel="00000000" w:rsidR="00000000" w:rsidRPr="00000000">
        <w:rPr>
          <w:sz w:val="24"/>
          <w:szCs w:val="24"/>
          <w:rtl w:val="1"/>
        </w:rPr>
        <w:t xml:space="preserve">”.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m3iga5dnww1c" w:id="354"/>
      <w:bookmarkEnd w:id="35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قواعد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</w:p>
    <w:p w:rsidR="00000000" w:rsidDel="00000000" w:rsidP="00000000" w:rsidRDefault="00000000" w:rsidRPr="00000000" w14:paraId="00000BC5">
      <w:pPr>
        <w:numPr>
          <w:ilvl w:val="0"/>
          <w:numId w:val="85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تأثير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للمفض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المخزون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التسعير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C6">
      <w:pPr>
        <w:numPr>
          <w:ilvl w:val="0"/>
          <w:numId w:val="8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46"/>
      <w:r w:rsidDel="00000000" w:rsidR="00000000" w:rsidRPr="00000000">
        <w:rPr>
          <w:b w:val="1"/>
          <w:sz w:val="24"/>
          <w:szCs w:val="24"/>
          <w:rtl w:val="1"/>
        </w:rPr>
        <w:t xml:space="preserve">منع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التكرار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يتكرر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النسخة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القائمة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numPr>
          <w:ilvl w:val="0"/>
          <w:numId w:val="8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47"/>
      <w:r w:rsidDel="00000000" w:rsidR="00000000" w:rsidRPr="00000000">
        <w:rPr>
          <w:b w:val="1"/>
          <w:sz w:val="24"/>
          <w:szCs w:val="24"/>
          <w:rtl w:val="1"/>
        </w:rPr>
        <w:t xml:space="preserve">حد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أقصى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منطقي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لعناصر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المفض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ً 500 </w:t>
      </w:r>
      <w:r w:rsidDel="00000000" w:rsidR="00000000" w:rsidRPr="00000000">
        <w:rPr>
          <w:sz w:val="24"/>
          <w:szCs w:val="24"/>
          <w:rtl w:val="1"/>
        </w:rPr>
        <w:t xml:space="preserve">عنصر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للقائمة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الواحدة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numPr>
          <w:ilvl w:val="0"/>
          <w:numId w:val="8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48"/>
      <w:r w:rsidDel="00000000" w:rsidR="00000000" w:rsidRPr="00000000">
        <w:rPr>
          <w:sz w:val="24"/>
          <w:szCs w:val="24"/>
          <w:rtl w:val="1"/>
        </w:rPr>
        <w:t xml:space="preserve">العناصر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المرتبطة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بمنتجات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مؤرشفة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محذوفة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خفى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توضيح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وخيار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إزالة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سريعة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numPr>
          <w:ilvl w:val="0"/>
          <w:numId w:val="8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المستوى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الأفضل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للإضافة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تظهر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الصحيحة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اللون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BCA">
      <w:pPr>
        <w:numPr>
          <w:ilvl w:val="0"/>
          <w:numId w:val="8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الإشعارات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BCB">
      <w:pPr>
        <w:numPr>
          <w:ilvl w:val="1"/>
          <w:numId w:val="85"/>
        </w:numPr>
        <w:bidi w:val="1"/>
        <w:spacing w:after="0" w:afterAutospacing="0" w:before="0" w:beforeAutospacing="0" w:lineRule="auto"/>
        <w:ind w:left="1440" w:right="-1316.4566929133848" w:hanging="360"/>
        <w:rPr>
          <w:sz w:val="24"/>
          <w:szCs w:val="24"/>
        </w:rPr>
      </w:pPr>
      <w:commentRangeStart w:id="49"/>
      <w:r w:rsidDel="00000000" w:rsidR="00000000" w:rsidRPr="00000000">
        <w:rPr>
          <w:b w:val="1"/>
          <w:sz w:val="24"/>
          <w:szCs w:val="24"/>
          <w:rtl w:val="1"/>
        </w:rPr>
        <w:t xml:space="preserve">عودة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التوف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رسل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متاح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→ </w:t>
      </w:r>
      <w:r w:rsidDel="00000000" w:rsidR="00000000" w:rsidRPr="00000000">
        <w:rPr>
          <w:sz w:val="24"/>
          <w:szCs w:val="24"/>
          <w:rtl w:val="1"/>
        </w:rPr>
        <w:t xml:space="preserve">متاح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فترة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تهدئة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ً 7 </w:t>
      </w:r>
      <w:r w:rsidDel="00000000" w:rsidR="00000000" w:rsidRPr="00000000">
        <w:rPr>
          <w:sz w:val="24"/>
          <w:szCs w:val="24"/>
          <w:rtl w:val="1"/>
        </w:rPr>
        <w:t xml:space="preserve">أيام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لنفس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العنصر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لنفس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العميلة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CC">
      <w:pPr>
        <w:numPr>
          <w:ilvl w:val="1"/>
          <w:numId w:val="85"/>
        </w:numPr>
        <w:bidi w:val="1"/>
        <w:spacing w:after="0" w:afterAutospacing="0" w:before="0" w:beforeAutospacing="0" w:lineRule="auto"/>
        <w:ind w:left="1440" w:right="-1316.456692913384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هبوط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السعر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رسل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انخفاض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≥ </w:t>
      </w:r>
      <w:r w:rsidDel="00000000" w:rsidR="00000000" w:rsidRPr="00000000">
        <w:rPr>
          <w:sz w:val="24"/>
          <w:szCs w:val="24"/>
          <w:rtl w:val="1"/>
        </w:rPr>
        <w:t xml:space="preserve">نسبة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محددة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ً 10%)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قيمة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مطلقة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فترة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تهدئة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مشابهة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numPr>
          <w:ilvl w:val="1"/>
          <w:numId w:val="85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حترم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موافقات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القنوات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SMS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WhatsApp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BCE">
      <w:pPr>
        <w:numPr>
          <w:ilvl w:val="0"/>
          <w:numId w:val="85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commentRangeStart w:id="50"/>
      <w:r w:rsidDel="00000000" w:rsidR="00000000" w:rsidRPr="00000000">
        <w:rPr>
          <w:sz w:val="24"/>
          <w:szCs w:val="24"/>
          <w:rtl w:val="1"/>
        </w:rPr>
        <w:t xml:space="preserve">المشاركة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القوائم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قراءة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فقط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رابط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ويمكن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للزائر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استنساخ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العناصر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مفض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الدخول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glja1x93d1o1" w:id="355"/>
      <w:bookmarkEnd w:id="35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التدفقات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التشغيلية</w:t>
      </w:r>
    </w:p>
    <w:p w:rsidR="00000000" w:rsidDel="00000000" w:rsidP="00000000" w:rsidRDefault="00000000" w:rsidRPr="00000000" w14:paraId="00000BD1">
      <w:pPr>
        <w:numPr>
          <w:ilvl w:val="0"/>
          <w:numId w:val="83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إضافة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المفض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لة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القائمة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زر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قلب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BD2">
      <w:pPr>
        <w:numPr>
          <w:ilvl w:val="0"/>
          <w:numId w:val="83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إزالة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تنظيم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إزالة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فردية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commentRangeStart w:id="51"/>
      <w:r w:rsidDel="00000000" w:rsidR="00000000" w:rsidRPr="00000000">
        <w:rPr>
          <w:sz w:val="24"/>
          <w:szCs w:val="24"/>
          <w:rtl w:val="1"/>
        </w:rPr>
        <w:t xml:space="preserve">إزالة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فرز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بحسب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أ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ضيفت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مؤخر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التوف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”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BD3">
      <w:pPr>
        <w:numPr>
          <w:ilvl w:val="0"/>
          <w:numId w:val="83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نقل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السلة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“</w:t>
      </w:r>
      <w:r w:rsidDel="00000000" w:rsidR="00000000" w:rsidRPr="00000000">
        <w:rPr>
          <w:sz w:val="24"/>
          <w:szCs w:val="24"/>
          <w:rtl w:val="1"/>
        </w:rPr>
        <w:t xml:space="preserve">نقل</w:t>
      </w:r>
      <w:r w:rsidDel="00000000" w:rsidR="00000000" w:rsidRPr="00000000">
        <w:rPr>
          <w:sz w:val="24"/>
          <w:szCs w:val="24"/>
          <w:rtl w:val="1"/>
        </w:rPr>
        <w:t xml:space="preserve">”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”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التحقق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اللون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المقاس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المتوفر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D4">
      <w:pPr>
        <w:numPr>
          <w:ilvl w:val="0"/>
          <w:numId w:val="83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دمج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الضيف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عند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الدخول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اتحاد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القوائم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وإزالة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التكرارات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D5">
      <w:pPr>
        <w:numPr>
          <w:ilvl w:val="0"/>
          <w:numId w:val="83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إشعارات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مهمة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يومية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فورية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تتحقق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التوف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رسل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بموافقات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القنوات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D6">
      <w:pPr>
        <w:numPr>
          <w:ilvl w:val="0"/>
          <w:numId w:val="83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مشاركة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اختياري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توليد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للقائمة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وخيار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نسخ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مفضلتي</w:t>
      </w:r>
      <w:r w:rsidDel="00000000" w:rsidR="00000000" w:rsidRPr="00000000">
        <w:rPr>
          <w:sz w:val="24"/>
          <w:szCs w:val="24"/>
          <w:rtl w:val="1"/>
        </w:rPr>
        <w:t xml:space="preserve">”.</w:t>
      </w:r>
    </w:p>
    <w:p w:rsidR="00000000" w:rsidDel="00000000" w:rsidP="00000000" w:rsidRDefault="00000000" w:rsidRPr="00000000" w14:paraId="00000BD7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zdyib84hpx6p" w:id="356"/>
      <w:bookmarkEnd w:id="35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التكاملات</w:t>
      </w:r>
    </w:p>
    <w:p w:rsidR="00000000" w:rsidDel="00000000" w:rsidP="00000000" w:rsidRDefault="00000000" w:rsidRPr="00000000" w14:paraId="00000BD9">
      <w:pPr>
        <w:numPr>
          <w:ilvl w:val="0"/>
          <w:numId w:val="131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الكتالوج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المخزون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قراءة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النسخة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والتسعير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لحظي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لعرضها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المفض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DA">
      <w:pPr>
        <w:numPr>
          <w:ilvl w:val="0"/>
          <w:numId w:val="13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العروض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التسعير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مقارنة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0"/>
        </w:rPr>
        <w:t xml:space="preserve">price_at_add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لتحديد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هبوط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”.</w:t>
      </w:r>
    </w:p>
    <w:p w:rsidR="00000000" w:rsidDel="00000000" w:rsidP="00000000" w:rsidRDefault="00000000" w:rsidRPr="00000000" w14:paraId="00000BDB">
      <w:pPr>
        <w:numPr>
          <w:ilvl w:val="0"/>
          <w:numId w:val="13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الرسائل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FCM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SMS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WhatsApp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إرسال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الإشعارات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Deep Links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مباشرة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المنتج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النسخة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DC">
      <w:pPr>
        <w:numPr>
          <w:ilvl w:val="0"/>
          <w:numId w:val="131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التحليلات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GA</w:t>
      </w:r>
      <w:r w:rsidDel="00000000" w:rsidR="00000000" w:rsidRPr="00000000">
        <w:rPr>
          <w:b w:val="1"/>
          <w:sz w:val="24"/>
          <w:szCs w:val="24"/>
          <w:rtl w:val="0"/>
        </w:rPr>
        <w:t xml:space="preserve">4/</w:t>
      </w: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add_to_wishlist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remove_from_wishlist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commentRangeStart w:id="52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view_wishlist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sz w:val="24"/>
          <w:szCs w:val="24"/>
          <w:rtl w:val="0"/>
        </w:rPr>
        <w:t xml:space="preserve">, </w:t>
      </w:r>
      <w:commentRangeStart w:id="53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share_wishlist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sz w:val="24"/>
          <w:szCs w:val="24"/>
          <w:rtl w:val="0"/>
        </w:rPr>
        <w:t xml:space="preserve">, </w:t>
      </w:r>
      <w:commentRangeStart w:id="54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wishlist_to_cart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sz w:val="24"/>
          <w:szCs w:val="24"/>
          <w:rtl w:val="0"/>
        </w:rPr>
        <w:t xml:space="preserve">, </w:t>
      </w:r>
      <w:commentRangeStart w:id="55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notif_open_back_in_stock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sz w:val="24"/>
          <w:szCs w:val="24"/>
          <w:rtl w:val="0"/>
        </w:rPr>
        <w:t xml:space="preserve">, </w:t>
      </w:r>
      <w:commentRangeStart w:id="56"/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notif_open_price_drop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B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ceh34622fqar" w:id="357"/>
      <w:bookmarkEnd w:id="35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مؤشرات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الأداء</w:t>
      </w:r>
    </w:p>
    <w:p w:rsidR="00000000" w:rsidDel="00000000" w:rsidP="00000000" w:rsidRDefault="00000000" w:rsidRPr="00000000" w14:paraId="00000BE1">
      <w:pPr>
        <w:numPr>
          <w:ilvl w:val="0"/>
          <w:numId w:val="45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نسبة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يستخدمون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المفض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ومتوسط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العناصر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مستخدم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E2">
      <w:pPr>
        <w:numPr>
          <w:ilvl w:val="0"/>
          <w:numId w:val="4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57"/>
      <w:commentRangeStart w:id="58"/>
      <w:r w:rsidDel="00000000" w:rsidR="00000000" w:rsidRPr="00000000">
        <w:rPr>
          <w:b w:val="1"/>
          <w:sz w:val="24"/>
          <w:szCs w:val="24"/>
          <w:rtl w:val="1"/>
        </w:rPr>
        <w:t xml:space="preserve">تحويل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المفض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إلى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الشراء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Wishlist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sz w:val="24"/>
          <w:szCs w:val="24"/>
          <w:rtl w:val="0"/>
        </w:rPr>
        <w:t xml:space="preserve">Purchase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وزمن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التحويل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numPr>
          <w:ilvl w:val="0"/>
          <w:numId w:val="4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أداء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إشعارات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عودة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التوف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هبوط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السعر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فتح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نقر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شراء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BE4">
      <w:pPr>
        <w:numPr>
          <w:ilvl w:val="0"/>
          <w:numId w:val="4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العناصر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حفظ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والعناصر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حفظ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طويل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شراء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E5">
      <w:pPr>
        <w:numPr>
          <w:ilvl w:val="0"/>
          <w:numId w:val="45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الرفع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AOV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تنتقل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العناصر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المفض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E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lompnympyu3z" w:id="358"/>
      <w:bookmarkEnd w:id="35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معايير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القبول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of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Done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BE8">
      <w:pPr>
        <w:numPr>
          <w:ilvl w:val="0"/>
          <w:numId w:val="381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عميلة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مسج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تملك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مفض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افتراضية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ويمكنها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الإضافة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الإزالة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والتنظيم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E9">
      <w:pPr>
        <w:numPr>
          <w:ilvl w:val="0"/>
          <w:numId w:val="38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ضيفة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تملك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مفض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دمج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الدخول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EA">
      <w:pPr>
        <w:numPr>
          <w:ilvl w:val="0"/>
          <w:numId w:val="38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فوري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لحالة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التوف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المفض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EB">
      <w:pPr>
        <w:numPr>
          <w:ilvl w:val="0"/>
          <w:numId w:val="38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“</w:t>
      </w:r>
      <w:r w:rsidDel="00000000" w:rsidR="00000000" w:rsidRPr="00000000">
        <w:rPr>
          <w:sz w:val="24"/>
          <w:szCs w:val="24"/>
          <w:rtl w:val="1"/>
        </w:rPr>
        <w:t xml:space="preserve">نقل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sz w:val="24"/>
          <w:szCs w:val="24"/>
          <w:rtl w:val="1"/>
        </w:rPr>
        <w:t xml:space="preserve">” </w:t>
      </w:r>
      <w:r w:rsidDel="00000000" w:rsidR="00000000" w:rsidRPr="00000000">
        <w:rPr>
          <w:sz w:val="24"/>
          <w:szCs w:val="24"/>
          <w:rtl w:val="1"/>
        </w:rPr>
        <w:t xml:space="preserve">يعمل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اختيار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المقاس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اللون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الحاجة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EC">
      <w:pPr>
        <w:numPr>
          <w:ilvl w:val="0"/>
          <w:numId w:val="38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إشعارات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عودة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التوف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هبوط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تعمل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احترام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الموافقات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وفترات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التهدئة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ED">
      <w:pPr>
        <w:numPr>
          <w:ilvl w:val="0"/>
          <w:numId w:val="381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اختياري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مشاركة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قائمة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تنشئ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رابط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استنساخها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الدخول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E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m90vvtrgdvk7" w:id="359"/>
      <w:bookmarkEnd w:id="35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سيناريوهات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حافة</w:t>
      </w:r>
    </w:p>
    <w:p w:rsidR="00000000" w:rsidDel="00000000" w:rsidP="00000000" w:rsidRDefault="00000000" w:rsidRPr="00000000" w14:paraId="00000BF0">
      <w:pPr>
        <w:numPr>
          <w:ilvl w:val="0"/>
          <w:numId w:val="538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تغي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اللون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حفظ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variant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مختلف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يجب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تبديل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وفق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العرض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F1">
      <w:pPr>
        <w:numPr>
          <w:ilvl w:val="0"/>
          <w:numId w:val="538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قيود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إقليمية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عملة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تغي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السوق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الأسعار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واجهة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السوق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الحالي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F2">
      <w:pPr>
        <w:numPr>
          <w:ilvl w:val="0"/>
          <w:numId w:val="538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commentRangeStart w:id="59"/>
      <w:r w:rsidDel="00000000" w:rsidR="00000000" w:rsidRPr="00000000">
        <w:rPr>
          <w:sz w:val="24"/>
          <w:szCs w:val="24"/>
          <w:rtl w:val="1"/>
        </w:rPr>
        <w:t xml:space="preserve">عناصر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اشتريت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لاحق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خيار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إخفاء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العناصر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المشتراة</w:t>
      </w:r>
      <w:r w:rsidDel="00000000" w:rsidR="00000000" w:rsidRPr="00000000">
        <w:rPr>
          <w:sz w:val="24"/>
          <w:szCs w:val="24"/>
          <w:rtl w:val="1"/>
        </w:rPr>
        <w:t xml:space="preserve">” </w:t>
      </w:r>
      <w:r w:rsidDel="00000000" w:rsidR="00000000" w:rsidRPr="00000000">
        <w:rPr>
          <w:sz w:val="24"/>
          <w:szCs w:val="24"/>
          <w:rtl w:val="1"/>
        </w:rPr>
        <w:t xml:space="preserve">تلقائي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يوم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numPr>
          <w:ilvl w:val="0"/>
          <w:numId w:val="538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قوائم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ضخمة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صفحات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تحميل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كسول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commentRangeStart w:id="60"/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بحث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المفض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لة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BF4">
      <w:pPr>
        <w:numPr>
          <w:ilvl w:val="0"/>
          <w:numId w:val="538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commentRangeStart w:id="61"/>
      <w:r w:rsidDel="00000000" w:rsidR="00000000" w:rsidRPr="00000000">
        <w:rPr>
          <w:sz w:val="24"/>
          <w:szCs w:val="24"/>
          <w:rtl w:val="1"/>
        </w:rPr>
        <w:t xml:space="preserve">منتج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أصبح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مؤرشف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يظهر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كتالي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متاح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”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إزالة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zndqu98nulf" w:id="360"/>
      <w:bookmarkEnd w:id="36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خارطة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الإصدارات</w:t>
      </w:r>
    </w:p>
    <w:p w:rsidR="00000000" w:rsidDel="00000000" w:rsidP="00000000" w:rsidRDefault="00000000" w:rsidRPr="00000000" w14:paraId="00000BF7">
      <w:pPr>
        <w:numPr>
          <w:ilvl w:val="0"/>
          <w:numId w:val="505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MVP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موصى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للإطلاق</w:t>
      </w:r>
      <w:r w:rsidDel="00000000" w:rsidR="00000000" w:rsidRPr="00000000">
        <w:rPr>
          <w:b w:val="1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BF8">
      <w:pPr>
        <w:numPr>
          <w:ilvl w:val="1"/>
          <w:numId w:val="505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مفض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مسج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مفض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ضيف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دمج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الدخول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F9">
      <w:pPr>
        <w:numPr>
          <w:ilvl w:val="1"/>
          <w:numId w:val="505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إضافة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إزالة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نقل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السعر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والتوف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الحاليين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FA">
      <w:pPr>
        <w:numPr>
          <w:ilvl w:val="1"/>
          <w:numId w:val="505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إشعار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عودة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التوف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Link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FB">
      <w:pPr>
        <w:numPr>
          <w:ilvl w:val="0"/>
          <w:numId w:val="50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المرحلة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2:</w:t>
      </w:r>
    </w:p>
    <w:p w:rsidR="00000000" w:rsidDel="00000000" w:rsidP="00000000" w:rsidRDefault="00000000" w:rsidRPr="00000000" w14:paraId="00000BFC">
      <w:pPr>
        <w:numPr>
          <w:ilvl w:val="1"/>
          <w:numId w:val="505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commentRangeStart w:id="62"/>
      <w:r w:rsidDel="00000000" w:rsidR="00000000" w:rsidRPr="00000000">
        <w:rPr>
          <w:sz w:val="24"/>
          <w:szCs w:val="24"/>
          <w:rtl w:val="1"/>
        </w:rPr>
        <w:t xml:space="preserve">عد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قوائم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بأسماء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سهرة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يومي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هدايا</w:t>
      </w:r>
      <w:r w:rsidDel="00000000" w:rsidR="00000000" w:rsidRPr="00000000">
        <w:rPr>
          <w:sz w:val="24"/>
          <w:szCs w:val="24"/>
          <w:rtl w:val="1"/>
        </w:rPr>
        <w:t xml:space="preserve">).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numPr>
          <w:ilvl w:val="1"/>
          <w:numId w:val="505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إشعار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هبوط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السعر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عتبة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ونطاقات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تهدئة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FE">
      <w:pPr>
        <w:numPr>
          <w:ilvl w:val="1"/>
          <w:numId w:val="505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مشاركة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قائمة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BFF">
      <w:pPr>
        <w:numPr>
          <w:ilvl w:val="0"/>
          <w:numId w:val="50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المرحلة</w:t>
      </w:r>
      <w:r w:rsidDel="00000000" w:rsidR="00000000" w:rsidRPr="00000000">
        <w:rPr>
          <w:b w:val="1"/>
          <w:sz w:val="24"/>
          <w:szCs w:val="24"/>
          <w:rtl w:val="1"/>
        </w:rPr>
        <w:t xml:space="preserve"> 3:</w:t>
      </w:r>
    </w:p>
    <w:p w:rsidR="00000000" w:rsidDel="00000000" w:rsidP="00000000" w:rsidRDefault="00000000" w:rsidRPr="00000000" w14:paraId="00000C00">
      <w:pPr>
        <w:numPr>
          <w:ilvl w:val="1"/>
          <w:numId w:val="505"/>
        </w:numPr>
        <w:bidi w:val="1"/>
        <w:spacing w:after="0" w:afterAutospacing="0" w:before="0" w:beforeAutospacing="0" w:lineRule="auto"/>
        <w:ind w:left="1440" w:hanging="360"/>
        <w:rPr>
          <w:del w:author="Zahraah BC" w:id="0" w:date="2025-08-18T15:20:21Z"/>
          <w:sz w:val="24"/>
          <w:szCs w:val="24"/>
        </w:rPr>
      </w:pPr>
      <w:commentRangeStart w:id="63"/>
      <w:r w:rsidDel="00000000" w:rsidR="00000000" w:rsidRPr="00000000">
        <w:rPr>
          <w:sz w:val="24"/>
          <w:szCs w:val="24"/>
          <w:rtl w:val="1"/>
        </w:rPr>
        <w:t xml:space="preserve">اقتراحات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ذكية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المفض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تكميلي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بدائل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متاحة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فرز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متقد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تصفية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المفض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لة</w:t>
      </w:r>
      <w:r w:rsidDel="00000000" w:rsidR="00000000" w:rsidRPr="00000000">
        <w:rPr>
          <w:sz w:val="24"/>
          <w:szCs w:val="24"/>
          <w:rtl w:val="1"/>
        </w:rPr>
        <w:t xml:space="preserve">.</w:t>
      </w:r>
      <w:del w:author="Zahraah BC" w:id="0" w:date="2025-08-18T15:20:21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C01">
      <w:pPr>
        <w:numPr>
          <w:ilvl w:val="1"/>
          <w:numId w:val="505"/>
        </w:numPr>
        <w:bidi w:val="1"/>
        <w:spacing w:after="240" w:before="0" w:beforeAutospacing="0" w:lineRule="auto"/>
        <w:ind w:left="1440" w:hanging="360"/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e4up1l2lxtxz" w:id="361"/>
      <w:bookmarkEnd w:id="36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المدفوعات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Payments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المتطلبات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المعتمدة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x1gq78wmbzag" w:id="362"/>
      <w:bookmarkEnd w:id="362"/>
      <w:r w:rsidDel="00000000" w:rsidR="00000000" w:rsidRPr="00000000">
        <w:rPr>
          <w:b w:val="1"/>
          <w:sz w:val="46"/>
          <w:szCs w:val="46"/>
          <w:rtl w:val="1"/>
        </w:rPr>
        <w:t xml:space="preserve">المدفوعات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Payments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C0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ks6unxixlwp" w:id="363"/>
      <w:bookmarkEnd w:id="36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الهدف</w:t>
      </w:r>
    </w:p>
    <w:p w:rsidR="00000000" w:rsidDel="00000000" w:rsidP="00000000" w:rsidRDefault="00000000" w:rsidRPr="00000000" w14:paraId="00000C05">
      <w:pPr>
        <w:numPr>
          <w:ilvl w:val="0"/>
          <w:numId w:val="36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المدفوعات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أونلاين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الاستلام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وأمان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06">
      <w:pPr>
        <w:numPr>
          <w:ilvl w:val="0"/>
          <w:numId w:val="36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07">
      <w:pPr>
        <w:numPr>
          <w:ilvl w:val="0"/>
          <w:numId w:val="36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للأموال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تحصيلات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شركات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08">
      <w:pPr>
        <w:numPr>
          <w:ilvl w:val="0"/>
          <w:numId w:val="36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الجزئي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والاعتراضات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Chargebacks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09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xl6994ckaa5x" w:id="364"/>
      <w:bookmarkEnd w:id="36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النطاق</w:t>
      </w:r>
    </w:p>
    <w:p w:rsidR="00000000" w:rsidDel="00000000" w:rsidP="00000000" w:rsidRDefault="00000000" w:rsidRPr="00000000" w14:paraId="00000C0B">
      <w:pPr>
        <w:numPr>
          <w:ilvl w:val="0"/>
          <w:numId w:val="45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:</w:t>
      </w:r>
      <w:commentRangeStart w:id="6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محافظ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أونلاين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0C">
      <w:pPr>
        <w:numPr>
          <w:ilvl w:val="0"/>
          <w:numId w:val="455"/>
        </w:numPr>
        <w:bidi w:val="1"/>
        <w:spacing w:after="0" w:afterAutospacing="0" w:before="0" w:beforeAutospacing="0" w:lineRule="auto"/>
        <w:ind w:left="720" w:hanging="360"/>
      </w:pPr>
      <w:commentRangeStart w:id="65"/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محاولة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تفويض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0D">
      <w:pPr>
        <w:numPr>
          <w:ilvl w:val="0"/>
          <w:numId w:val="45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تسويات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دفعات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شركات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.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numPr>
          <w:ilvl w:val="0"/>
          <w:numId w:val="45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الطلبات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الشحنات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المرتجعات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التقارير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والإشعارات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0F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949tpe1eoart" w:id="365"/>
      <w:bookmarkEnd w:id="36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أنواع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الدفع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المدعومة</w:t>
      </w:r>
    </w:p>
    <w:p w:rsidR="00000000" w:rsidDel="00000000" w:rsidP="00000000" w:rsidRDefault="00000000" w:rsidRPr="00000000" w14:paraId="00000C11">
      <w:pPr>
        <w:numPr>
          <w:ilvl w:val="0"/>
          <w:numId w:val="148"/>
        </w:numPr>
        <w:bidi w:val="1"/>
        <w:spacing w:after="0" w:afterAutospacing="0" w:before="240" w:lineRule="auto"/>
        <w:ind w:left="720" w:hanging="360"/>
      </w:pPr>
      <w:commentRangeStart w:id="66"/>
      <w:r w:rsidDel="00000000" w:rsidR="00000000" w:rsidRPr="00000000">
        <w:rPr>
          <w:b w:val="1"/>
          <w:rtl w:val="1"/>
        </w:rPr>
        <w:t xml:space="preserve">أونلاين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3-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محافظ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محلي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فوترة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بنكية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</w:t>
      </w:r>
      <w:r w:rsidDel="00000000" w:rsidR="00000000" w:rsidRPr="00000000">
        <w:rPr>
          <w:rtl w:val="1"/>
        </w:rPr>
        <w:t xml:space="preserve">).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numPr>
          <w:ilvl w:val="0"/>
          <w:numId w:val="14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13">
      <w:pPr>
        <w:numPr>
          <w:ilvl w:val="0"/>
          <w:numId w:val="148"/>
        </w:numPr>
        <w:bidi w:val="1"/>
        <w:spacing w:after="240" w:before="0" w:beforeAutospacing="0" w:lineRule="auto"/>
        <w:ind w:left="720" w:hanging="360"/>
      </w:pPr>
      <w:commentRangeStart w:id="67"/>
      <w:r w:rsidDel="00000000" w:rsidR="00000000" w:rsidRPr="00000000">
        <w:rPr>
          <w:b w:val="1"/>
          <w:rtl w:val="1"/>
        </w:rPr>
        <w:t xml:space="preserve">اختياري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لاحق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BNPL</w:t>
      </w:r>
      <w:r w:rsidDel="00000000" w:rsidR="00000000" w:rsidRPr="00000000">
        <w:rPr>
          <w:rtl w:val="0"/>
        </w:rPr>
        <w:t xml:space="preserve">).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9xv5fxynt69j" w:id="366"/>
      <w:bookmarkEnd w:id="36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الكيانات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مفهومية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— 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تفاصيل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تقنية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C16">
      <w:pPr>
        <w:numPr>
          <w:ilvl w:val="0"/>
          <w:numId w:val="40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17">
      <w:pPr>
        <w:numPr>
          <w:ilvl w:val="0"/>
          <w:numId w:val="40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Attempt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محاولة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18">
      <w:pPr>
        <w:numPr>
          <w:ilvl w:val="0"/>
          <w:numId w:val="40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وسيلة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الوسيلة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19">
      <w:pPr>
        <w:numPr>
          <w:ilvl w:val="0"/>
          <w:numId w:val="409"/>
        </w:numPr>
        <w:bidi w:val="1"/>
        <w:spacing w:after="0" w:afterAutospacing="0" w:before="0" w:beforeAutospacing="0" w:lineRule="auto"/>
        <w:ind w:left="720" w:hanging="360"/>
      </w:pPr>
      <w:commentRangeStart w:id="68"/>
      <w:r w:rsidDel="00000000" w:rsidR="00000000" w:rsidRPr="00000000">
        <w:rPr>
          <w:b w:val="1"/>
          <w:rtl w:val="0"/>
        </w:rPr>
        <w:t xml:space="preserve">Refund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استرداد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</w:t>
      </w:r>
      <w:r w:rsidDel="00000000" w:rsidR="00000000" w:rsidRPr="00000000">
        <w:rPr>
          <w:rtl w:val="1"/>
        </w:rPr>
        <w:t xml:space="preserve">.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numPr>
          <w:ilvl w:val="0"/>
          <w:numId w:val="40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Remittance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تسوية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توريدها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Remit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C1B">
      <w:pPr>
        <w:numPr>
          <w:ilvl w:val="0"/>
          <w:numId w:val="409"/>
        </w:numPr>
        <w:bidi w:val="1"/>
        <w:spacing w:after="0" w:afterAutospacing="0" w:before="0" w:beforeAutospacing="0" w:lineRule="auto"/>
        <w:ind w:left="720" w:hanging="360"/>
      </w:pPr>
      <w:commentRangeStart w:id="69"/>
      <w:r w:rsidDel="00000000" w:rsidR="00000000" w:rsidRPr="00000000">
        <w:rPr>
          <w:b w:val="1"/>
          <w:rtl w:val="0"/>
        </w:rPr>
        <w:t xml:space="preserve">Dispute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Chargeback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اعتراض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الأونلاين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نزاع</w:t>
      </w:r>
      <w:r w:rsidDel="00000000" w:rsidR="00000000" w:rsidRPr="00000000">
        <w:rPr>
          <w:rtl w:val="1"/>
        </w:rPr>
        <w:t xml:space="preserve">.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numPr>
          <w:ilvl w:val="0"/>
          <w:numId w:val="40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Settlement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Batch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دفعة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تسوية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للمطابقة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المحاسبية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1D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3y60d45cr912" w:id="367"/>
      <w:bookmarkEnd w:id="36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حالات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الدفع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State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Machine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C1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cvohszmplg" w:id="368"/>
      <w:bookmarkEnd w:id="36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أونلاين</w:t>
      </w:r>
    </w:p>
    <w:p w:rsidR="00000000" w:rsidDel="00000000" w:rsidP="00000000" w:rsidRDefault="00000000" w:rsidRPr="00000000" w14:paraId="00000C20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تفويض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C21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right="-1032.9921259842508" w:hanging="360"/>
      </w:pPr>
      <w:r w:rsidDel="00000000" w:rsidR="00000000" w:rsidRPr="00000000">
        <w:rPr>
          <w:rtl w:val="1"/>
        </w:rPr>
        <w:t xml:space="preserve">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تفويض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refunded_partial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refunded_full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22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C23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التحصيل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المؤج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نفو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24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</w:pPr>
      <w:commentRangeStart w:id="70"/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باك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انقطاع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Webhook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.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i03jx8m4mf" w:id="369"/>
      <w:bookmarkEnd w:id="36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</w:t>
      </w:r>
    </w:p>
    <w:p w:rsidR="00000000" w:rsidDel="00000000" w:rsidP="00000000" w:rsidRDefault="00000000" w:rsidRPr="00000000" w14:paraId="00000C26">
      <w:pPr>
        <w:numPr>
          <w:ilvl w:val="0"/>
          <w:numId w:val="211"/>
        </w:numPr>
        <w:bidi w:val="1"/>
        <w:spacing w:after="0" w:afterAutospacing="0" w:before="240" w:lineRule="auto"/>
        <w:ind w:left="720" w:hanging="360"/>
      </w:pPr>
      <w:commentRangeStart w:id="71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pending_collection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collected_by_courier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remitted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توريدها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)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numPr>
          <w:ilvl w:val="0"/>
          <w:numId w:val="211"/>
        </w:numPr>
        <w:bidi w:val="1"/>
        <w:spacing w:after="240" w:before="0" w:beforeAutospacing="0" w:lineRule="auto"/>
        <w:ind w:left="720" w:right="-891.2598425196836" w:hanging="360"/>
      </w:pPr>
      <w:r w:rsidDel="00000000" w:rsidR="00000000" w:rsidRPr="00000000">
        <w:rPr>
          <w:rtl w:val="1"/>
        </w:rPr>
        <w:t xml:space="preserve">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failed_delivery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discrepancy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توريد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write_off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C28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35cog9wj12u0" w:id="370"/>
      <w:bookmarkEnd w:id="37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قواعد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Business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Rules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C2A">
      <w:pPr>
        <w:numPr>
          <w:ilvl w:val="0"/>
          <w:numId w:val="3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ارتباط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مدفوع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أونلاين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remitted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إبقاء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مسلم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2B">
      <w:pPr>
        <w:numPr>
          <w:ilvl w:val="0"/>
          <w:numId w:val="38"/>
        </w:numPr>
        <w:bidi w:val="1"/>
        <w:spacing w:after="0" w:afterAutospacing="0" w:before="0" w:beforeAutospacing="0" w:lineRule="auto"/>
        <w:ind w:left="720" w:hanging="360"/>
      </w:pPr>
      <w:commentRangeStart w:id="72"/>
      <w:r w:rsidDel="00000000" w:rsidR="00000000" w:rsidRPr="00000000">
        <w:rPr>
          <w:b w:val="1"/>
          <w:rtl w:val="1"/>
        </w:rPr>
        <w:t xml:space="preserve">محاولات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.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numPr>
          <w:ilvl w:val="0"/>
          <w:numId w:val="38"/>
        </w:numPr>
        <w:bidi w:val="1"/>
        <w:spacing w:after="0" w:afterAutospacing="0" w:before="0" w:beforeAutospacing="0" w:lineRule="auto"/>
        <w:ind w:left="720" w:hanging="360"/>
      </w:pPr>
      <w:commentRangeStart w:id="73"/>
      <w:r w:rsidDel="00000000" w:rsidR="00000000" w:rsidRPr="00000000">
        <w:rPr>
          <w:b w:val="1"/>
          <w:rtl w:val="1"/>
        </w:rPr>
        <w:t xml:space="preserve">التفويض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التحصيل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.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numPr>
          <w:ilvl w:val="0"/>
          <w:numId w:val="3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العملة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الصرف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الصرف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2E">
      <w:pPr>
        <w:numPr>
          <w:ilvl w:val="0"/>
          <w:numId w:val="3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الاسترداد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بجزئي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تحويل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رصيد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متجر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2F">
      <w:pPr>
        <w:numPr>
          <w:ilvl w:val="0"/>
          <w:numId w:val="38"/>
        </w:numPr>
        <w:bidi w:val="1"/>
        <w:spacing w:after="0" w:afterAutospacing="0" w:before="0" w:beforeAutospacing="0" w:lineRule="auto"/>
        <w:ind w:left="720" w:hanging="360"/>
      </w:pPr>
      <w:commentRangeStart w:id="74"/>
      <w:r w:rsidDel="00000000" w:rsidR="00000000" w:rsidRPr="00000000">
        <w:rPr>
          <w:b w:val="1"/>
          <w:rtl w:val="1"/>
        </w:rPr>
        <w:t xml:space="preserve">الاعتمادية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Idempotent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).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numPr>
          <w:ilvl w:val="0"/>
          <w:numId w:val="3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الامتثال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Tokenization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وتفعيل</w:t>
      </w:r>
      <w:r w:rsidDel="00000000" w:rsidR="00000000" w:rsidRPr="00000000">
        <w:rPr>
          <w:rtl w:val="1"/>
        </w:rPr>
        <w:t xml:space="preserve"> 3</w:t>
      </w:r>
      <w:r w:rsidDel="00000000" w:rsidR="00000000" w:rsidRPr="00000000">
        <w:rPr>
          <w:rtl w:val="0"/>
        </w:rPr>
        <w:t xml:space="preserve">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31">
      <w:pPr>
        <w:numPr>
          <w:ilvl w:val="0"/>
          <w:numId w:val="3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والمخاطر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failed_delivery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3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m4m5saql77as" w:id="371"/>
      <w:bookmarkEnd w:id="37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التدفقات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التشغيلية</w:t>
      </w:r>
    </w:p>
    <w:p w:rsidR="00000000" w:rsidDel="00000000" w:rsidP="00000000" w:rsidRDefault="00000000" w:rsidRPr="00000000" w14:paraId="00000C3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u7hfq9nbhw" w:id="372"/>
      <w:bookmarkEnd w:id="37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7.1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أونلاين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—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تفويض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ثم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تحصيل</w:t>
      </w:r>
    </w:p>
    <w:p w:rsidR="00000000" w:rsidDel="00000000" w:rsidP="00000000" w:rsidRDefault="00000000" w:rsidRPr="00000000" w14:paraId="00000C35">
      <w:pPr>
        <w:numPr>
          <w:ilvl w:val="0"/>
          <w:numId w:val="35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محاولة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دفع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3</w:t>
      </w:r>
      <w:r w:rsidDel="00000000" w:rsidR="00000000" w:rsidRPr="00000000">
        <w:rPr>
          <w:rtl w:val="0"/>
        </w:rPr>
        <w:t xml:space="preserve">DS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C36">
      <w:pPr>
        <w:numPr>
          <w:ilvl w:val="0"/>
          <w:numId w:val="35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نحجز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ونجه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37">
      <w:pPr>
        <w:numPr>
          <w:ilvl w:val="0"/>
          <w:numId w:val="35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38">
      <w:pPr>
        <w:numPr>
          <w:ilvl w:val="0"/>
          <w:numId w:val="35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استرداد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3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wpyxwjft7j" w:id="373"/>
      <w:bookmarkEnd w:id="37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7.2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أونلاين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—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تحصيل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فوري</w:t>
      </w:r>
    </w:p>
    <w:p w:rsidR="00000000" w:rsidDel="00000000" w:rsidP="00000000" w:rsidRDefault="00000000" w:rsidRPr="00000000" w14:paraId="00000C3A">
      <w:pPr>
        <w:numPr>
          <w:ilvl w:val="0"/>
          <w:numId w:val="482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ملائم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shd w:fill="fff2cc" w:val="clear"/>
          <w:rtl w:val="1"/>
        </w:rPr>
        <w:t xml:space="preserve">الشحن</w:t>
      </w:r>
      <w:r w:rsidDel="00000000" w:rsidR="00000000" w:rsidRPr="00000000">
        <w:rPr>
          <w:shd w:fill="fff2cc" w:val="clear"/>
          <w:rtl w:val="1"/>
        </w:rPr>
        <w:t xml:space="preserve"> </w:t>
      </w:r>
      <w:r w:rsidDel="00000000" w:rsidR="00000000" w:rsidRPr="00000000">
        <w:rPr>
          <w:shd w:fill="fff2cc" w:val="clear"/>
          <w:rtl w:val="1"/>
        </w:rPr>
        <w:t xml:space="preserve">الفوري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C3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z66w1wk234" w:id="374"/>
      <w:bookmarkEnd w:id="37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—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التحصيل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والتوريد</w:t>
      </w:r>
    </w:p>
    <w:p w:rsidR="00000000" w:rsidDel="00000000" w:rsidP="00000000" w:rsidRDefault="00000000" w:rsidRPr="00000000" w14:paraId="00000C3C">
      <w:pPr>
        <w:numPr>
          <w:ilvl w:val="0"/>
          <w:numId w:val="20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pending_collection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3D">
      <w:pPr>
        <w:numPr>
          <w:ilvl w:val="0"/>
          <w:numId w:val="20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المندوب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collected_by_courier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3E">
      <w:pPr>
        <w:numPr>
          <w:ilvl w:val="0"/>
          <w:numId w:val="20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remitted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دفعة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التسوية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3F">
      <w:pPr>
        <w:numPr>
          <w:ilvl w:val="0"/>
          <w:numId w:val="207"/>
        </w:numPr>
        <w:bidi w:val="1"/>
        <w:spacing w:after="240" w:before="0" w:beforeAutospacing="0" w:lineRule="auto"/>
        <w:ind w:left="720" w:hanging="360"/>
      </w:pPr>
      <w:commentRangeStart w:id="75"/>
      <w:r w:rsidDel="00000000" w:rsidR="00000000" w:rsidRPr="00000000">
        <w:rPr>
          <w:b w:val="1"/>
          <w:rtl w:val="1"/>
        </w:rPr>
        <w:t xml:space="preserve">فروقات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التوريد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نقص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تسجيله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discrepancy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ومعالجته</w:t>
      </w:r>
      <w:r w:rsidDel="00000000" w:rsidR="00000000" w:rsidRPr="00000000">
        <w:rPr>
          <w:rtl w:val="1"/>
        </w:rPr>
        <w:t xml:space="preserve">.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oevu2ry43u" w:id="375"/>
      <w:bookmarkEnd w:id="37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7.4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الاسترداد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الإلغاء</w:t>
      </w:r>
    </w:p>
    <w:p w:rsidR="00000000" w:rsidDel="00000000" w:rsidP="00000000" w:rsidRDefault="00000000" w:rsidRPr="00000000" w14:paraId="00000C41">
      <w:pPr>
        <w:numPr>
          <w:ilvl w:val="0"/>
          <w:numId w:val="55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42">
      <w:pPr>
        <w:numPr>
          <w:ilvl w:val="0"/>
          <w:numId w:val="55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البوابة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أونلاين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C4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47euveaw07" w:id="376"/>
      <w:bookmarkEnd w:id="37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7.5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الاعتراضات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Chargebacks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C44">
      <w:pPr>
        <w:numPr>
          <w:ilvl w:val="0"/>
          <w:numId w:val="52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البوابة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4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bqjintgqtw1e" w:id="377"/>
      <w:bookmarkEnd w:id="37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التكاملات</w:t>
      </w:r>
    </w:p>
    <w:p w:rsidR="00000000" w:rsidDel="00000000" w:rsidP="00000000" w:rsidRDefault="00000000" w:rsidRPr="00000000" w14:paraId="00000C47">
      <w:pPr>
        <w:numPr>
          <w:ilvl w:val="0"/>
          <w:numId w:val="47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الطلبات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والإجماليات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العملات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48">
      <w:pPr>
        <w:numPr>
          <w:ilvl w:val="0"/>
          <w:numId w:val="47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الشحنات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أونلاين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49">
      <w:pPr>
        <w:numPr>
          <w:ilvl w:val="0"/>
          <w:numId w:val="47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المرتجعات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4A">
      <w:pPr>
        <w:numPr>
          <w:ilvl w:val="0"/>
          <w:numId w:val="47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بوابة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Webhooks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واستيثاق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4B">
      <w:pPr>
        <w:numPr>
          <w:ilvl w:val="0"/>
          <w:numId w:val="47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شركات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تتضم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التوريد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4C">
      <w:pPr>
        <w:numPr>
          <w:ilvl w:val="0"/>
          <w:numId w:val="47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المحاسبة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ترحيل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مزدوجة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إيرادات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خصومات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C4D">
      <w:pPr>
        <w:numPr>
          <w:ilvl w:val="0"/>
          <w:numId w:val="47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الإشعارات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4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458z7zhaxjzt" w:id="378"/>
      <w:bookmarkEnd w:id="37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التقارير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والمؤشرات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KPIs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C50">
      <w:pPr>
        <w:numPr>
          <w:ilvl w:val="0"/>
          <w:numId w:val="31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نجاح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أونلاين</w:t>
      </w:r>
      <w:r w:rsidDel="00000000" w:rsidR="00000000" w:rsidRPr="00000000">
        <w:rPr>
          <w:rtl w:val="0"/>
        </w:rPr>
        <w:t xml:space="preserve"> (Authorization Rate / Capture Rate).</w:t>
      </w:r>
    </w:p>
    <w:p w:rsidR="00000000" w:rsidDel="00000000" w:rsidP="00000000" w:rsidRDefault="00000000" w:rsidRPr="00000000" w14:paraId="00000C51">
      <w:pPr>
        <w:numPr>
          <w:ilvl w:val="0"/>
          <w:numId w:val="3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معدل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فشل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الوسيلة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52">
      <w:pPr>
        <w:numPr>
          <w:ilvl w:val="0"/>
          <w:numId w:val="3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تحصيل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التوريد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≤7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53">
      <w:pPr>
        <w:numPr>
          <w:ilvl w:val="0"/>
          <w:numId w:val="3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فروقات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التوريد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Discrepancy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Rate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54">
      <w:pPr>
        <w:numPr>
          <w:ilvl w:val="0"/>
          <w:numId w:val="3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متوسط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التسوية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55">
      <w:pPr>
        <w:numPr>
          <w:ilvl w:val="0"/>
          <w:numId w:val="3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الاسترداد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الاعتراضات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وقيمتها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56">
      <w:pPr>
        <w:numPr>
          <w:ilvl w:val="0"/>
          <w:numId w:val="31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تكلفة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57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rd66t7w3mf" w:id="379"/>
      <w:bookmarkEnd w:id="37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معايير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القبول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of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Done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C59">
      <w:pPr>
        <w:numPr>
          <w:ilvl w:val="0"/>
          <w:numId w:val="38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5A">
      <w:pPr>
        <w:numPr>
          <w:ilvl w:val="0"/>
          <w:numId w:val="38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تفويض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تحصيل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تحصيل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فوري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للأونلاين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5B">
      <w:pPr>
        <w:numPr>
          <w:ilvl w:val="0"/>
          <w:numId w:val="38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توريد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5C">
      <w:pPr>
        <w:numPr>
          <w:ilvl w:val="0"/>
          <w:numId w:val="388"/>
        </w:numPr>
        <w:bidi w:val="1"/>
        <w:spacing w:after="0" w:afterAutospacing="0" w:before="0" w:beforeAutospacing="0" w:lineRule="auto"/>
        <w:ind w:left="720" w:hanging="360"/>
      </w:pPr>
      <w:commentRangeStart w:id="76"/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الجزئي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بالمرتجع</w:t>
      </w:r>
      <w:r w:rsidDel="00000000" w:rsidR="00000000" w:rsidRPr="00000000">
        <w:rPr>
          <w:rtl w:val="1"/>
        </w:rPr>
        <w:t xml:space="preserve">.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numPr>
          <w:ilvl w:val="0"/>
          <w:numId w:val="388"/>
        </w:numPr>
        <w:bidi w:val="1"/>
        <w:spacing w:after="0" w:afterAutospacing="0" w:before="0" w:beforeAutospacing="0" w:lineRule="auto"/>
        <w:ind w:left="720" w:hanging="360"/>
      </w:pPr>
      <w:commentRangeStart w:id="77"/>
      <w:r w:rsidDel="00000000" w:rsidR="00000000" w:rsidRPr="00000000">
        <w:rPr>
          <w:rtl w:val="1"/>
        </w:rPr>
        <w:t xml:space="preserve">التكامل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Webhooks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.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numPr>
          <w:ilvl w:val="0"/>
          <w:numId w:val="38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5F">
      <w:pPr>
        <w:numPr>
          <w:ilvl w:val="0"/>
          <w:numId w:val="38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60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ojjavyfo4osp" w:id="380"/>
      <w:bookmarkEnd w:id="38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سيناريوهات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حافة</w:t>
      </w:r>
    </w:p>
    <w:p w:rsidR="00000000" w:rsidDel="00000000" w:rsidP="00000000" w:rsidRDefault="00000000" w:rsidRPr="00000000" w14:paraId="00000C62">
      <w:pPr>
        <w:numPr>
          <w:ilvl w:val="0"/>
          <w:numId w:val="9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انقطاع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الناجح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Webhook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ازدواج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63">
      <w:pPr>
        <w:numPr>
          <w:ilvl w:val="0"/>
          <w:numId w:val="9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تفويض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منتهي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64">
      <w:pPr>
        <w:numPr>
          <w:ilvl w:val="0"/>
          <w:numId w:val="95"/>
        </w:numPr>
        <w:bidi w:val="1"/>
        <w:spacing w:after="0" w:afterAutospacing="0" w:before="0" w:beforeAutospacing="0" w:lineRule="auto"/>
        <w:ind w:left="720" w:hanging="360"/>
      </w:pPr>
      <w:commentRangeStart w:id="78"/>
      <w:r w:rsidDel="00000000" w:rsidR="00000000" w:rsidRPr="00000000">
        <w:rPr>
          <w:b w:val="1"/>
          <w:rtl w:val="1"/>
        </w:rPr>
        <w:t xml:space="preserve">تحصيل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أكثر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الإجمالي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ومعالجته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التسوية</w:t>
      </w:r>
      <w:r w:rsidDel="00000000" w:rsidR="00000000" w:rsidRPr="00000000">
        <w:rPr>
          <w:rtl w:val="1"/>
        </w:rPr>
        <w:t xml:space="preserve">.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numPr>
          <w:ilvl w:val="0"/>
          <w:numId w:val="9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استرداد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المبلغ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المحص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66">
      <w:pPr>
        <w:numPr>
          <w:ilvl w:val="0"/>
          <w:numId w:val="9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عملة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مختلفة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67">
      <w:pPr>
        <w:numPr>
          <w:ilvl w:val="0"/>
          <w:numId w:val="95"/>
        </w:numPr>
        <w:bidi w:val="1"/>
        <w:spacing w:after="240" w:before="0" w:beforeAutospacing="0" w:lineRule="auto"/>
        <w:ind w:left="720" w:hanging="360"/>
      </w:pPr>
      <w:commentRangeStart w:id="79"/>
      <w:r w:rsidDel="00000000" w:rsidR="00000000" w:rsidRPr="00000000">
        <w:rPr>
          <w:b w:val="1"/>
          <w:rtl w:val="1"/>
        </w:rPr>
        <w:t xml:space="preserve">تجزئة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لشحنتين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أونلاين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.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lcapwd6fdr" w:id="381"/>
      <w:bookmarkEnd w:id="38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الامتثال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والأمان</w:t>
      </w:r>
    </w:p>
    <w:p w:rsidR="00000000" w:rsidDel="00000000" w:rsidP="00000000" w:rsidRDefault="00000000" w:rsidRPr="00000000" w14:paraId="00000C6A">
      <w:pPr>
        <w:numPr>
          <w:ilvl w:val="0"/>
          <w:numId w:val="1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PCI DSS: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Tokenization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6B">
      <w:pPr>
        <w:numPr>
          <w:ilvl w:val="0"/>
          <w:numId w:val="1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3-D Secure / SCA: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6C">
      <w:pPr>
        <w:numPr>
          <w:ilvl w:val="0"/>
          <w:numId w:val="16"/>
        </w:numPr>
        <w:bidi w:val="1"/>
        <w:spacing w:after="0" w:afterAutospacing="0" w:before="0" w:beforeAutospacing="0" w:lineRule="auto"/>
        <w:ind w:left="720" w:hanging="360"/>
      </w:pPr>
      <w:commentRangeStart w:id="80"/>
      <w:r w:rsidDel="00000000" w:rsidR="00000000" w:rsidRPr="00000000">
        <w:rPr>
          <w:b w:val="1"/>
          <w:rtl w:val="1"/>
        </w:rPr>
        <w:t xml:space="preserve">صلاحيات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الوصول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RBAC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1"/>
        </w:rPr>
        <w:t xml:space="preserve">.</w:t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numPr>
          <w:ilvl w:val="0"/>
          <w:numId w:val="16"/>
        </w:numPr>
        <w:bidi w:val="1"/>
        <w:spacing w:after="0" w:afterAutospacing="0" w:before="0" w:beforeAutospacing="0" w:lineRule="auto"/>
        <w:ind w:left="720" w:hanging="360"/>
      </w:pPr>
      <w:commentRangeStart w:id="81"/>
      <w:r w:rsidDel="00000000" w:rsidR="00000000" w:rsidRPr="00000000">
        <w:rPr>
          <w:b w:val="1"/>
          <w:rtl w:val="1"/>
        </w:rPr>
        <w:t xml:space="preserve">سجلات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تدقيق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للتعديل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C6E">
      <w:pPr>
        <w:numPr>
          <w:ilvl w:val="0"/>
          <w:numId w:val="1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حماية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الاحتيال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للمحاولات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.</w:t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78afca6no5qh" w:id="382"/>
      <w:bookmarkEnd w:id="38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خارطة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الإصدارات</w:t>
      </w:r>
    </w:p>
    <w:p w:rsidR="00000000" w:rsidDel="00000000" w:rsidP="00000000" w:rsidRDefault="00000000" w:rsidRPr="00000000" w14:paraId="00000C71">
      <w:pPr>
        <w:numPr>
          <w:ilvl w:val="0"/>
          <w:numId w:val="31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MVP:</w:t>
      </w:r>
    </w:p>
    <w:p w:rsidR="00000000" w:rsidDel="00000000" w:rsidP="00000000" w:rsidRDefault="00000000" w:rsidRPr="00000000" w14:paraId="00000C72">
      <w:pPr>
        <w:numPr>
          <w:ilvl w:val="1"/>
          <w:numId w:val="31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أونلاين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Webhook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73">
      <w:pPr>
        <w:numPr>
          <w:ilvl w:val="1"/>
          <w:numId w:val="31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تدف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remitted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74">
      <w:pPr>
        <w:numPr>
          <w:ilvl w:val="1"/>
          <w:numId w:val="318"/>
        </w:numPr>
        <w:bidi w:val="1"/>
        <w:spacing w:after="0" w:afterAutospacing="0" w:before="0" w:beforeAutospacing="0" w:lineRule="auto"/>
        <w:ind w:left="1440" w:hanging="360"/>
      </w:pPr>
      <w:commentRangeStart w:id="82"/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توريد</w:t>
      </w:r>
      <w:r w:rsidDel="00000000" w:rsidR="00000000" w:rsidRPr="00000000">
        <w:rPr>
          <w:rtl w:val="1"/>
        </w:rPr>
        <w:t xml:space="preserve">).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numPr>
          <w:ilvl w:val="0"/>
          <w:numId w:val="3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المرحلة</w:t>
      </w:r>
      <w:r w:rsidDel="00000000" w:rsidR="00000000" w:rsidRPr="00000000">
        <w:rPr>
          <w:b w:val="1"/>
          <w:rtl w:val="1"/>
        </w:rPr>
        <w:t xml:space="preserve"> 2:</w:t>
      </w:r>
    </w:p>
    <w:p w:rsidR="00000000" w:rsidDel="00000000" w:rsidP="00000000" w:rsidRDefault="00000000" w:rsidRPr="00000000" w14:paraId="00000C76">
      <w:pPr>
        <w:numPr>
          <w:ilvl w:val="1"/>
          <w:numId w:val="31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تفويض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للشحنات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المجزأة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77">
      <w:pPr>
        <w:numPr>
          <w:ilvl w:val="1"/>
          <w:numId w:val="31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التوريد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78">
      <w:pPr>
        <w:numPr>
          <w:ilvl w:val="0"/>
          <w:numId w:val="3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المرحلة</w:t>
      </w:r>
      <w:r w:rsidDel="00000000" w:rsidR="00000000" w:rsidRPr="00000000">
        <w:rPr>
          <w:b w:val="1"/>
          <w:rtl w:val="1"/>
        </w:rPr>
        <w:t xml:space="preserve"> 3:</w:t>
      </w:r>
    </w:p>
    <w:p w:rsidR="00000000" w:rsidDel="00000000" w:rsidP="00000000" w:rsidRDefault="00000000" w:rsidRPr="00000000" w14:paraId="00000C79">
      <w:pPr>
        <w:numPr>
          <w:ilvl w:val="1"/>
          <w:numId w:val="318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BNPL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نزاعات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Chargebacks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مدمجة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أتمتة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المحاسبي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7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الخلاصة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متوافق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المعايير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التضحية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المحاسبية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والاحتيال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الوثوق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7C">
      <w:pPr>
        <w:bidi w:val="1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gb5f7fl2hspn" w:id="383"/>
      <w:bookmarkEnd w:id="38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Shipping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المتطلبات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المعتمدة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8nb9pxrnorv2" w:id="384"/>
      <w:bookmarkEnd w:id="384"/>
      <w:r w:rsidDel="00000000" w:rsidR="00000000" w:rsidRPr="00000000">
        <w:rPr>
          <w:b w:val="1"/>
          <w:sz w:val="46"/>
          <w:szCs w:val="46"/>
          <w:rtl w:val="1"/>
        </w:rPr>
        <w:t xml:space="preserve">الشحن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Shipping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</w:p>
    <w:p w:rsidR="00000000" w:rsidDel="00000000" w:rsidP="00000000" w:rsidRDefault="00000000" w:rsidRPr="00000000" w14:paraId="00000C7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xrfhyjpnd7ko" w:id="385"/>
      <w:bookmarkEnd w:id="38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الهدف</w:t>
      </w:r>
    </w:p>
    <w:p w:rsidR="00000000" w:rsidDel="00000000" w:rsidP="00000000" w:rsidRDefault="00000000" w:rsidRPr="00000000" w14:paraId="00000C80">
      <w:pPr>
        <w:numPr>
          <w:ilvl w:val="0"/>
          <w:numId w:val="8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التجهيز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التسليم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الإرجاع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وشفافية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81">
      <w:pPr>
        <w:numPr>
          <w:ilvl w:val="0"/>
          <w:numId w:val="8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الاستلام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82">
      <w:pPr>
        <w:numPr>
          <w:ilvl w:val="0"/>
          <w:numId w:val="8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8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hb5kijvsyjp3" w:id="386"/>
      <w:bookmarkEnd w:id="38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النطاق</w:t>
      </w:r>
    </w:p>
    <w:p w:rsidR="00000000" w:rsidDel="00000000" w:rsidP="00000000" w:rsidRDefault="00000000" w:rsidRPr="00000000" w14:paraId="00000C85">
      <w:pPr>
        <w:numPr>
          <w:ilvl w:val="0"/>
          <w:numId w:val="1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شحنات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</w:t>
      </w:r>
      <w:r w:rsidDel="00000000" w:rsidR="00000000" w:rsidRPr="00000000">
        <w:rPr>
          <w:rtl w:val="1"/>
        </w:rPr>
        <w:t xml:space="preserve"> </w:t>
      </w:r>
      <w:commentRangeStart w:id="8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تجزئة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rtl w:val="0"/>
        </w:rPr>
        <w:t xml:space="preserve">)</w:t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86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التوصيل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اعتيادي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C87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طباعة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بوليصة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AWB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88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commentRangeStart w:id="84"/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وتلقي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Webhook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).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shd w:fill="fff2cc" w:val="clear"/>
          <w:rtl w:val="1"/>
        </w:rPr>
        <w:t xml:space="preserve">محاولات</w:t>
      </w:r>
      <w:r w:rsidDel="00000000" w:rsidR="00000000" w:rsidRPr="00000000">
        <w:rPr>
          <w:shd w:fill="fff2cc" w:val="clear"/>
          <w:rtl w:val="1"/>
        </w:rPr>
        <w:t xml:space="preserve"> </w:t>
      </w:r>
      <w:r w:rsidDel="00000000" w:rsidR="00000000" w:rsidRPr="00000000">
        <w:rPr>
          <w:shd w:fill="fff2cc" w:val="clear"/>
          <w:rtl w:val="1"/>
        </w:rPr>
        <w:t xml:space="preserve">التسليم</w:t>
      </w:r>
      <w:r w:rsidDel="00000000" w:rsidR="00000000" w:rsidRPr="00000000">
        <w:rPr>
          <w:shd w:fill="fff2cc" w:val="clear"/>
          <w:rtl w:val="1"/>
        </w:rPr>
        <w:t xml:space="preserve">، </w:t>
      </w:r>
      <w:r w:rsidDel="00000000" w:rsidR="00000000" w:rsidRPr="00000000">
        <w:rPr>
          <w:shd w:fill="fff2cc" w:val="clear"/>
          <w:rtl w:val="1"/>
        </w:rPr>
        <w:t xml:space="preserve">الفشل</w:t>
      </w:r>
      <w:r w:rsidDel="00000000" w:rsidR="00000000" w:rsidRPr="00000000">
        <w:rPr>
          <w:shd w:fill="fff2cc" w:val="clear"/>
          <w:rtl w:val="1"/>
        </w:rPr>
        <w:t xml:space="preserve">، </w:t>
      </w:r>
      <w:r w:rsidDel="00000000" w:rsidR="00000000" w:rsidRPr="00000000">
        <w:rPr>
          <w:b w:val="1"/>
          <w:shd w:fill="fff2cc" w:val="clear"/>
          <w:rtl w:val="1"/>
        </w:rPr>
        <w:t xml:space="preserve">العودة</w:t>
      </w:r>
      <w:r w:rsidDel="00000000" w:rsidR="00000000" w:rsidRPr="00000000">
        <w:rPr>
          <w:b w:val="1"/>
          <w:shd w:fill="fff2cc" w:val="clear"/>
          <w:rtl w:val="1"/>
        </w:rPr>
        <w:t xml:space="preserve"> </w:t>
      </w:r>
      <w:r w:rsidDel="00000000" w:rsidR="00000000" w:rsidRPr="00000000">
        <w:rPr>
          <w:b w:val="1"/>
          <w:shd w:fill="fff2cc" w:val="clear"/>
          <w:rtl w:val="1"/>
        </w:rPr>
        <w:t xml:space="preserve">إلى</w:t>
      </w:r>
      <w:r w:rsidDel="00000000" w:rsidR="00000000" w:rsidRPr="00000000">
        <w:rPr>
          <w:b w:val="1"/>
          <w:shd w:fill="fff2cc" w:val="clear"/>
          <w:rtl w:val="1"/>
        </w:rPr>
        <w:t xml:space="preserve"> </w:t>
      </w:r>
      <w:r w:rsidDel="00000000" w:rsidR="00000000" w:rsidRPr="00000000">
        <w:rPr>
          <w:b w:val="1"/>
          <w:shd w:fill="fff2cc" w:val="clear"/>
          <w:rtl w:val="1"/>
        </w:rPr>
        <w:t xml:space="preserve">المرسل</w:t>
      </w:r>
      <w:r w:rsidDel="00000000" w:rsidR="00000000" w:rsidRPr="00000000">
        <w:rPr>
          <w:b w:val="1"/>
          <w:shd w:fill="fff2cc" w:val="clear"/>
          <w:rtl w:val="1"/>
        </w:rPr>
        <w:t xml:space="preserve"> (</w:t>
      </w:r>
      <w:r w:rsidDel="00000000" w:rsidR="00000000" w:rsidRPr="00000000">
        <w:rPr>
          <w:b w:val="1"/>
          <w:shd w:fill="fff2cc" w:val="clear"/>
          <w:rtl w:val="0"/>
        </w:rPr>
        <w:t xml:space="preserve">RTO</w:t>
      </w:r>
      <w:r w:rsidDel="00000000" w:rsidR="00000000" w:rsidRPr="00000000">
        <w:rPr>
          <w:b w:val="1"/>
          <w:shd w:fill="fff2cc" w:val="clear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8A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المنطقة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الوزن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8B">
      <w:pPr>
        <w:numPr>
          <w:ilvl w:val="0"/>
          <w:numId w:val="1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بالشحنة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التوريدات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remittance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للمالية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8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mmmfw1vhjc9v" w:id="387"/>
      <w:bookmarkEnd w:id="38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الكيانات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مفهومية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—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C8E">
      <w:pPr>
        <w:numPr>
          <w:ilvl w:val="0"/>
          <w:numId w:val="5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Shipment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الشحنة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commentRangeStart w:id="85"/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8F">
      <w:pPr>
        <w:numPr>
          <w:ilvl w:val="0"/>
          <w:numId w:val="5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Shipment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Items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بنود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الشحنة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90">
      <w:pPr>
        <w:numPr>
          <w:ilvl w:val="0"/>
          <w:numId w:val="5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Courier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شركة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وخدماتها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ودعمها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91">
      <w:pPr>
        <w:numPr>
          <w:ilvl w:val="0"/>
          <w:numId w:val="58"/>
        </w:numPr>
        <w:bidi w:val="1"/>
        <w:spacing w:after="0" w:afterAutospacing="0" w:before="0" w:beforeAutospacing="0" w:lineRule="auto"/>
        <w:ind w:left="720" w:hanging="360"/>
      </w:pPr>
      <w:commentRangeStart w:id="86"/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مستوى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الخدمة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اعتيادي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.</w:t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numPr>
          <w:ilvl w:val="0"/>
          <w:numId w:val="58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0"/>
        </w:rPr>
        <w:t xml:space="preserve">Zones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Rates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المناطق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التسعير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الأحياء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الوزن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الوقود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93">
      <w:pPr>
        <w:numPr>
          <w:ilvl w:val="0"/>
          <w:numId w:val="5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Tracking Events</w:t>
      </w:r>
      <w:commentRangeStart w:id="8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أحداث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التتبع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.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numPr>
          <w:ilvl w:val="0"/>
          <w:numId w:val="5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RTO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الإرجاع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العودة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للمستودع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والتقييم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9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ws47m7476zmf" w:id="388"/>
      <w:bookmarkEnd w:id="38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الحقول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الرئيسية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المطلوبة</w:t>
      </w:r>
    </w:p>
    <w:p w:rsidR="00000000" w:rsidDel="00000000" w:rsidP="00000000" w:rsidRDefault="00000000" w:rsidRPr="00000000" w14:paraId="00000C9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pb16lno3ed" w:id="389"/>
      <w:bookmarkEnd w:id="38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4.1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الشحنة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Shipment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C98">
      <w:pPr>
        <w:numPr>
          <w:ilvl w:val="0"/>
          <w:numId w:val="87"/>
        </w:numPr>
        <w:bidi w:val="1"/>
        <w:spacing w:after="0" w:afterAutospacing="0" w:before="24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المعرفات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shipment_id، order_id، warehouse/location_id، courier_id، service_level، </w:t>
      </w:r>
      <w:r w:rsidDel="00000000" w:rsidR="00000000" w:rsidRPr="00000000">
        <w:rPr>
          <w:b w:val="1"/>
          <w:rtl w:val="0"/>
        </w:rPr>
        <w:t xml:space="preserve">tracking_no/AWB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99">
      <w:pPr>
        <w:numPr>
          <w:ilvl w:val="0"/>
          <w:numId w:val="8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الحالة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الموح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out_for_delivery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delivered</w:t>
        <w:br w:type="textWrapping"/>
      </w:r>
      <w:r w:rsidDel="00000000" w:rsidR="00000000" w:rsidRPr="00000000">
        <w:rPr>
          <w:rtl w:val="1"/>
        </w:rPr>
        <w:t xml:space="preserve">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failed_delivery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rto_in_transit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rto_received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cancelled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9A">
      <w:pPr>
        <w:numPr>
          <w:ilvl w:val="0"/>
          <w:numId w:val="87"/>
        </w:numPr>
        <w:bidi w:val="1"/>
        <w:spacing w:after="0" w:afterAutospacing="0" w:before="0" w:beforeAutospacing="0" w:lineRule="auto"/>
        <w:ind w:left="720" w:hanging="360"/>
      </w:pPr>
      <w:commentRangeStart w:id="88"/>
      <w:r w:rsidDel="00000000" w:rsidR="00000000" w:rsidRPr="00000000">
        <w:rPr>
          <w:b w:val="1"/>
          <w:rtl w:val="1"/>
        </w:rPr>
        <w:t xml:space="preserve">التواريخ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ready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0"/>
        </w:rPr>
        <w:t xml:space="preserve">shipped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delivery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delivered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failed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received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.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numPr>
          <w:ilvl w:val="0"/>
          <w:numId w:val="87"/>
        </w:numPr>
        <w:bidi w:val="1"/>
        <w:spacing w:after="0" w:afterAutospacing="0" w:before="0" w:beforeAutospacing="0" w:lineRule="auto"/>
        <w:ind w:left="720" w:right="-1440" w:hanging="360"/>
      </w:pPr>
      <w:commentRangeStart w:id="89"/>
      <w:r w:rsidDel="00000000" w:rsidR="00000000" w:rsidRPr="00000000">
        <w:rPr>
          <w:b w:val="1"/>
          <w:rtl w:val="1"/>
        </w:rPr>
        <w:t xml:space="preserve">محاولات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التسليم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delivery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attempts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تواريخ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attempt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reason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…).</w:t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numPr>
          <w:ilvl w:val="0"/>
          <w:numId w:val="87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الملتقط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هاتف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مميزة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C9D">
      <w:pPr>
        <w:numPr>
          <w:ilvl w:val="0"/>
          <w:numId w:val="87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الأوزان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الأبعاد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weight_actual، weight_dimensional، </w:t>
      </w:r>
      <w:r w:rsidDel="00000000" w:rsidR="00000000" w:rsidRPr="00000000">
        <w:rPr>
          <w:b w:val="1"/>
          <w:rtl w:val="0"/>
        </w:rPr>
        <w:t xml:space="preserve">chargeable_weight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المحاسبي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C9E">
      <w:pPr>
        <w:numPr>
          <w:ilvl w:val="0"/>
          <w:numId w:val="87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التكلفة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fuel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surcharge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fee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fees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shipping_cost_total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للتقارير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C9F">
      <w:pPr>
        <w:numPr>
          <w:ilvl w:val="0"/>
          <w:numId w:val="87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0"/>
        </w:rPr>
        <w:t xml:space="preserve">COD: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expected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collected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0"/>
        </w:rPr>
        <w:t xml:space="preserve">remittance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batch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بالمالية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CA0">
      <w:pPr>
        <w:numPr>
          <w:ilvl w:val="0"/>
          <w:numId w:val="87"/>
        </w:numPr>
        <w:bidi w:val="1"/>
        <w:spacing w:after="240" w:before="0" w:beforeAutospacing="0" w:lineRule="auto"/>
        <w:ind w:left="720" w:right="-1440" w:hanging="360"/>
      </w:pPr>
      <w:commentRangeStart w:id="90"/>
      <w:r w:rsidDel="00000000" w:rsidR="00000000" w:rsidRPr="00000000">
        <w:rPr>
          <w:b w:val="1"/>
          <w:rtl w:val="1"/>
        </w:rPr>
        <w:t xml:space="preserve">الملاحظات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التشغيلية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handover_method (pickup/dropoff)، packaging_notes، courier_notes، internal_notes.</w:t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t1tevzvsdw" w:id="390"/>
      <w:bookmarkEnd w:id="390"/>
      <w:commentRangeStart w:id="9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4.2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شركة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الشحن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Courier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الهوية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supports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المدن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المغط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العطل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A3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right="-1032.9921259842508" w:hanging="360"/>
      </w:pPr>
      <w:r w:rsidDel="00000000" w:rsidR="00000000" w:rsidRPr="00000000">
        <w:rPr>
          <w:b w:val="1"/>
          <w:rtl w:val="1"/>
        </w:rPr>
        <w:t xml:space="preserve">الخدمات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levels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SLA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A4">
      <w:pPr>
        <w:numPr>
          <w:ilvl w:val="0"/>
          <w:numId w:val="5"/>
        </w:numPr>
        <w:bidi w:val="1"/>
        <w:spacing w:after="240" w:before="0" w:beforeAutospacing="0" w:lineRule="auto"/>
        <w:ind w:left="720" w:right="-1032.9921259842508" w:hanging="360"/>
      </w:pPr>
      <w:r w:rsidDel="00000000" w:rsidR="00000000" w:rsidRPr="00000000">
        <w:rPr>
          <w:b w:val="1"/>
          <w:rtl w:val="1"/>
        </w:rPr>
        <w:t xml:space="preserve">التكامل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Webhook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خز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CA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e87t84oob7" w:id="391"/>
      <w:bookmarkEnd w:id="39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4.3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التسعير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والمناطق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Zones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Rates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CA6">
      <w:pPr>
        <w:numPr>
          <w:ilvl w:val="0"/>
          <w:numId w:val="32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المنطقة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region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district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mapping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مضبوطة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CA7">
      <w:pPr>
        <w:numPr>
          <w:ilvl w:val="0"/>
          <w:numId w:val="326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b w:val="1"/>
          <w:rtl w:val="1"/>
        </w:rPr>
        <w:t xml:space="preserve">جداول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السعر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(0–1</w:t>
      </w:r>
      <w:r w:rsidDel="00000000" w:rsidR="00000000" w:rsidRPr="00000000">
        <w:rPr>
          <w:rtl w:val="1"/>
        </w:rPr>
        <w:t xml:space="preserve">كغ</w:t>
      </w:r>
      <w:r w:rsidDel="00000000" w:rsidR="00000000" w:rsidRPr="00000000">
        <w:rPr>
          <w:rtl w:val="1"/>
        </w:rPr>
        <w:t xml:space="preserve">، 1–2</w:t>
      </w:r>
      <w:r w:rsidDel="00000000" w:rsidR="00000000" w:rsidRPr="00000000">
        <w:rPr>
          <w:rtl w:val="1"/>
        </w:rPr>
        <w:t xml:space="preserve">كغ</w:t>
      </w:r>
      <w:r w:rsidDel="00000000" w:rsidR="00000000" w:rsidRPr="00000000">
        <w:rPr>
          <w:rtl w:val="1"/>
        </w:rPr>
        <w:t xml:space="preserve">…)،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نائية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بعيدة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remote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CA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9phsnibb3k" w:id="392"/>
      <w:bookmarkEnd w:id="392"/>
      <w:commentRangeStart w:id="9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4.4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أحداث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التتبع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Tracking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Events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numPr>
          <w:ilvl w:val="0"/>
          <w:numId w:val="40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مصدر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الحدث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courier، raw_status.</w:t>
      </w:r>
    </w:p>
    <w:p w:rsidR="00000000" w:rsidDel="00000000" w:rsidP="00000000" w:rsidRDefault="00000000" w:rsidRPr="00000000" w14:paraId="00000CAA">
      <w:pPr>
        <w:numPr>
          <w:ilvl w:val="0"/>
          <w:numId w:val="40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الحالة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الموح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mapped_status (ready/shipped/out_for_delivery/delivered/failed_delivery/rto…).</w:t>
      </w:r>
    </w:p>
    <w:p w:rsidR="00000000" w:rsidDel="00000000" w:rsidP="00000000" w:rsidRDefault="00000000" w:rsidRPr="00000000" w14:paraId="00000CAB">
      <w:pPr>
        <w:numPr>
          <w:ilvl w:val="0"/>
          <w:numId w:val="40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الوقت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الموقع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event_at، event_city، notes.</w:t>
      </w:r>
    </w:p>
    <w:p w:rsidR="00000000" w:rsidDel="00000000" w:rsidP="00000000" w:rsidRDefault="00000000" w:rsidRPr="00000000" w14:paraId="00000CA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r6vf7emy1e72" w:id="393"/>
      <w:bookmarkEnd w:id="39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قواعد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</w:p>
    <w:p w:rsidR="00000000" w:rsidDel="00000000" w:rsidP="00000000" w:rsidRDefault="00000000" w:rsidRPr="00000000" w14:paraId="00000CAE">
      <w:pPr>
        <w:numPr>
          <w:ilvl w:val="0"/>
          <w:numId w:val="69"/>
        </w:numPr>
        <w:bidi w:val="1"/>
        <w:spacing w:after="0" w:afterAutospacing="0" w:before="24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تلقائي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الحي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سعر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أقل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1"/>
        </w:rPr>
        <w:t xml:space="preserve">نسبة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نجاح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التاريخية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SLA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AF">
      <w:pPr>
        <w:numPr>
          <w:ilvl w:val="0"/>
          <w:numId w:val="6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تجزئة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الشحنات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متوفر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B0">
      <w:pPr>
        <w:numPr>
          <w:ilvl w:val="0"/>
          <w:numId w:val="6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تطابق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الشحنة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التجزئة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CB1">
      <w:pPr>
        <w:numPr>
          <w:ilvl w:val="0"/>
          <w:numId w:val="6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محاولات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التسليم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 2–3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b w:val="1"/>
          <w:rtl w:val="0"/>
        </w:rPr>
        <w:t xml:space="preserve">RTO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B2">
      <w:pPr>
        <w:numPr>
          <w:ilvl w:val="0"/>
          <w:numId w:val="69"/>
        </w:numPr>
        <w:bidi w:val="1"/>
        <w:spacing w:after="0" w:afterAutospacing="0" w:before="0" w:beforeAutospacing="0" w:lineRule="auto"/>
        <w:ind w:left="720" w:hanging="360"/>
      </w:pPr>
      <w:commentRangeStart w:id="93"/>
      <w:r w:rsidDel="00000000" w:rsidR="00000000" w:rsidRPr="00000000">
        <w:rPr>
          <w:b w:val="1"/>
          <w:rtl w:val="1"/>
        </w:rPr>
        <w:t xml:space="preserve">تعديل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.</w:t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numPr>
          <w:ilvl w:val="0"/>
          <w:numId w:val="69"/>
        </w:numPr>
        <w:bidi w:val="1"/>
        <w:spacing w:after="0" w:afterAutospacing="0" w:before="0" w:beforeAutospacing="0" w:lineRule="auto"/>
        <w:ind w:left="720" w:hanging="360"/>
      </w:pPr>
      <w:commentRangeStart w:id="94"/>
      <w:r w:rsidDel="00000000" w:rsidR="00000000" w:rsidRPr="00000000">
        <w:rPr>
          <w:b w:val="1"/>
          <w:rtl w:val="1"/>
        </w:rPr>
        <w:t xml:space="preserve">وزن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محاسبي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الفوترة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chargeable_weight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التكلفة</w:t>
      </w:r>
      <w:r w:rsidDel="00000000" w:rsidR="00000000" w:rsidRPr="00000000">
        <w:rPr>
          <w:rtl w:val="1"/>
        </w:rPr>
        <w:t xml:space="preserve">.</w:t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numPr>
          <w:ilvl w:val="0"/>
          <w:numId w:val="6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الإشعارات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out_for_delivery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delivered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failed_delivery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روابط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تتبع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B5">
      <w:pPr>
        <w:numPr>
          <w:ilvl w:val="0"/>
          <w:numId w:val="6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RTO/Returns: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المستودع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إرجاع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مخزون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تخفيض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تلف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B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jzrwplm0omx" w:id="394"/>
      <w:bookmarkEnd w:id="394"/>
      <w:commentRangeStart w:id="9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التدفقات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التشغيلية</w:t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7m8u23bpfx" w:id="395"/>
      <w:bookmarkEnd w:id="39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6.1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تنفيذ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الطلب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Fulfillment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CB9">
      <w:pPr>
        <w:numPr>
          <w:ilvl w:val="0"/>
          <w:numId w:val="20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 &amp; Pack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الأصناف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BA">
      <w:pPr>
        <w:numPr>
          <w:ilvl w:val="0"/>
          <w:numId w:val="20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توليد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AWB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وطباعة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الملصق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BB">
      <w:pPr>
        <w:numPr>
          <w:ilvl w:val="0"/>
          <w:numId w:val="20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Ready → Shipped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BC">
      <w:pPr>
        <w:numPr>
          <w:ilvl w:val="0"/>
          <w:numId w:val="20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 for Delivery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BD">
      <w:pPr>
        <w:numPr>
          <w:ilvl w:val="0"/>
          <w:numId w:val="20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Delivered / Failed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B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kc28u3hxcb" w:id="396"/>
      <w:bookmarkEnd w:id="39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6.2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فشل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</w:p>
    <w:p w:rsidR="00000000" w:rsidDel="00000000" w:rsidP="00000000" w:rsidRDefault="00000000" w:rsidRPr="00000000" w14:paraId="00000CBF">
      <w:pPr>
        <w:numPr>
          <w:ilvl w:val="0"/>
          <w:numId w:val="4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المحاولة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واتساب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C0">
      <w:pPr>
        <w:numPr>
          <w:ilvl w:val="0"/>
          <w:numId w:val="4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المحاولة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C1">
      <w:pPr>
        <w:numPr>
          <w:ilvl w:val="0"/>
          <w:numId w:val="4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المحاولة</w:t>
      </w:r>
      <w:r w:rsidDel="00000000" w:rsidR="00000000" w:rsidRPr="00000000">
        <w:rPr>
          <w:rtl w:val="1"/>
        </w:rPr>
        <w:t xml:space="preserve"> 3: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b w:val="1"/>
          <w:rtl w:val="0"/>
        </w:rPr>
        <w:t xml:space="preserve">RTO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C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qzn9u9claj" w:id="397"/>
      <w:bookmarkEnd w:id="39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RTO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عودة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إلى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المرسل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CC3">
      <w:pPr>
        <w:numPr>
          <w:ilvl w:val="0"/>
          <w:numId w:val="13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rto_received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C4">
      <w:pPr>
        <w:numPr>
          <w:ilvl w:val="1"/>
          <w:numId w:val="13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الصندوق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القطعة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C5">
      <w:pPr>
        <w:numPr>
          <w:ilvl w:val="1"/>
          <w:numId w:val="13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سليم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معيب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CC6">
      <w:pPr>
        <w:numPr>
          <w:ilvl w:val="1"/>
          <w:numId w:val="134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C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w2i68yxk7o" w:id="398"/>
      <w:bookmarkEnd w:id="39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6.4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المرتجعات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بعد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CC8">
      <w:pPr>
        <w:numPr>
          <w:ilvl w:val="0"/>
          <w:numId w:val="34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Pick-up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بذلك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C9">
      <w:pPr>
        <w:numPr>
          <w:ilvl w:val="0"/>
          <w:numId w:val="34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شحنة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مرتجع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C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pw448wm4efqw" w:id="399"/>
      <w:bookmarkEnd w:id="39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تقدير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تكلفة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الشحن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Cart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Checkout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CCC">
      <w:pPr>
        <w:numPr>
          <w:ilvl w:val="0"/>
          <w:numId w:val="22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المدينة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الحي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1"/>
        </w:rPr>
        <w:t xml:space="preserve">الوزن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المحسوب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فعلي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حجمي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CD">
      <w:pPr>
        <w:numPr>
          <w:ilvl w:val="0"/>
          <w:numId w:val="22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دقيق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نطاق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سعري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CE">
      <w:pPr>
        <w:numPr>
          <w:ilvl w:val="0"/>
          <w:numId w:val="22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CF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wfqnah46zank" w:id="400"/>
      <w:bookmarkEnd w:id="40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التكاملات</w:t>
      </w:r>
    </w:p>
    <w:p w:rsidR="00000000" w:rsidDel="00000000" w:rsidP="00000000" w:rsidRDefault="00000000" w:rsidRPr="00000000" w14:paraId="00000CD1">
      <w:pPr>
        <w:numPr>
          <w:ilvl w:val="0"/>
          <w:numId w:val="27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شركات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CD2">
      <w:pPr>
        <w:numPr>
          <w:ilvl w:val="1"/>
          <w:numId w:val="27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الملصق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CD3">
      <w:pPr>
        <w:numPr>
          <w:ilvl w:val="1"/>
          <w:numId w:val="27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Webhook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D4">
      <w:pPr>
        <w:numPr>
          <w:ilvl w:val="1"/>
          <w:numId w:val="27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استيراد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Webhooks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D5">
      <w:pPr>
        <w:numPr>
          <w:ilvl w:val="0"/>
          <w:numId w:val="270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المدفوعات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cod_amount_collected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دفعة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التوريد</w:t>
      </w:r>
      <w:r w:rsidDel="00000000" w:rsidR="00000000" w:rsidRPr="00000000">
        <w:rPr>
          <w:rtl w:val="0"/>
        </w:rPr>
        <w:t xml:space="preserve"> (remittance).</w:t>
      </w:r>
    </w:p>
    <w:p w:rsidR="00000000" w:rsidDel="00000000" w:rsidP="00000000" w:rsidRDefault="00000000" w:rsidRPr="00000000" w14:paraId="00000CD6">
      <w:pPr>
        <w:numPr>
          <w:ilvl w:val="0"/>
          <w:numId w:val="27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الطلبات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العودة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D7">
      <w:pPr>
        <w:numPr>
          <w:ilvl w:val="0"/>
          <w:numId w:val="27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الإشعارات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Deep Links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التتبع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D8">
      <w:pPr>
        <w:numPr>
          <w:ilvl w:val="0"/>
          <w:numId w:val="27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لوحة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العمليات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Dispath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Tracking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لمتابعة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الشركة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D9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iz3vvt9l7ad0" w:id="401"/>
      <w:bookmarkEnd w:id="40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مؤشرات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الأداء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KPIs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CDB">
      <w:pPr>
        <w:numPr>
          <w:ilvl w:val="0"/>
          <w:numId w:val="8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First-Attempt Delivery 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CDC">
      <w:pPr>
        <w:numPr>
          <w:ilvl w:val="0"/>
          <w:numId w:val="8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On-Time Delivery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SLA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DD">
      <w:pPr>
        <w:numPr>
          <w:ilvl w:val="0"/>
          <w:numId w:val="8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RTO 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CDE">
      <w:pPr>
        <w:numPr>
          <w:ilvl w:val="0"/>
          <w:numId w:val="8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 Collection 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التوريد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7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DF">
      <w:pPr>
        <w:numPr>
          <w:ilvl w:val="0"/>
          <w:numId w:val="8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متوسط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التسليم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CE0">
      <w:pPr>
        <w:numPr>
          <w:ilvl w:val="0"/>
          <w:numId w:val="8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تكلفة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طلب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المحاسبي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E1">
      <w:pPr>
        <w:numPr>
          <w:ilvl w:val="0"/>
          <w:numId w:val="8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الشحنات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تتب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حديث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(&gt;24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E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u0z4lbqrmel" w:id="402"/>
      <w:bookmarkEnd w:id="40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معايير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القبول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of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Done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CE4">
      <w:pPr>
        <w:numPr>
          <w:ilvl w:val="0"/>
          <w:numId w:val="15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AWB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وخدمة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وطباعة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ملصق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E5">
      <w:pPr>
        <w:numPr>
          <w:ilvl w:val="0"/>
          <w:numId w:val="15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محدث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Webhook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ينعكس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E6">
      <w:pPr>
        <w:numPr>
          <w:ilvl w:val="0"/>
          <w:numId w:val="15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الأسباب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E7">
      <w:pPr>
        <w:numPr>
          <w:ilvl w:val="0"/>
          <w:numId w:val="15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استقبال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E8">
      <w:pPr>
        <w:numPr>
          <w:ilvl w:val="0"/>
          <w:numId w:val="15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E9">
      <w:pPr>
        <w:numPr>
          <w:ilvl w:val="0"/>
          <w:numId w:val="15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EA">
      <w:pPr>
        <w:numPr>
          <w:ilvl w:val="0"/>
          <w:numId w:val="15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الوزن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EB">
      <w:pPr>
        <w:numPr>
          <w:ilvl w:val="0"/>
          <w:numId w:val="15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بالشحنات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دفعات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التوريد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للمالية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E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yf0peb7dmnom" w:id="403"/>
      <w:bookmarkEnd w:id="40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سيناريوهات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حافة</w:t>
      </w:r>
    </w:p>
    <w:p w:rsidR="00000000" w:rsidDel="00000000" w:rsidP="00000000" w:rsidRDefault="00000000" w:rsidRPr="00000000" w14:paraId="00000CEE">
      <w:pPr>
        <w:numPr>
          <w:ilvl w:val="0"/>
          <w:numId w:val="41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تجزئة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الشحنة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موز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EF">
      <w:pPr>
        <w:numPr>
          <w:ilvl w:val="0"/>
          <w:numId w:val="4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منطقة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نائية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مغط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اة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CF0">
      <w:pPr>
        <w:numPr>
          <w:ilvl w:val="0"/>
          <w:numId w:val="4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زيادة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وزن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محاسبي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الفوترة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وتمريره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للتسوية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F1">
      <w:pPr>
        <w:numPr>
          <w:ilvl w:val="0"/>
          <w:numId w:val="4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عطلات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طقس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تمديد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SLA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F2">
      <w:pPr>
        <w:numPr>
          <w:ilvl w:val="0"/>
          <w:numId w:val="4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عنوان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قياسي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حقل</w:t>
      </w:r>
      <w:r w:rsidDel="00000000" w:rsidR="00000000" w:rsidRPr="00000000">
        <w:rPr>
          <w:b w:val="1"/>
          <w:rtl w:val="1"/>
        </w:rPr>
        <w:t xml:space="preserve"> “</w:t>
      </w:r>
      <w:r w:rsidDel="00000000" w:rsidR="00000000" w:rsidRPr="00000000">
        <w:rPr>
          <w:b w:val="1"/>
          <w:rtl w:val="1"/>
        </w:rPr>
        <w:t xml:space="preserve">علامة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قريبة</w:t>
      </w:r>
      <w:r w:rsidDel="00000000" w:rsidR="00000000" w:rsidRPr="00000000">
        <w:rPr>
          <w:b w:val="1"/>
          <w:rtl w:val="1"/>
        </w:rPr>
        <w:t xml:space="preserve">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لوكيشن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الإمكان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F3">
      <w:pPr>
        <w:numPr>
          <w:ilvl w:val="0"/>
          <w:numId w:val="41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انقطاع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الشركة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التحو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F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lp0ssps58u1c" w:id="404"/>
      <w:bookmarkEnd w:id="40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خارطة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الإصدارات</w:t>
      </w:r>
    </w:p>
    <w:p w:rsidR="00000000" w:rsidDel="00000000" w:rsidP="00000000" w:rsidRDefault="00000000" w:rsidRPr="00000000" w14:paraId="00000CF6">
      <w:pPr>
        <w:numPr>
          <w:ilvl w:val="0"/>
          <w:numId w:val="469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b w:val="1"/>
          <w:rtl w:val="0"/>
        </w:rPr>
        <w:t xml:space="preserve">MVP: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محاولتان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للتسليم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بالمدينة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out_for_delivery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F7">
      <w:pPr>
        <w:numPr>
          <w:ilvl w:val="0"/>
          <w:numId w:val="469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b w:val="1"/>
          <w:rtl w:val="1"/>
        </w:rPr>
        <w:t xml:space="preserve">المرحلة</w:t>
      </w:r>
      <w:r w:rsidDel="00000000" w:rsidR="00000000" w:rsidRPr="00000000">
        <w:rPr>
          <w:b w:val="1"/>
          <w:rtl w:val="1"/>
        </w:rPr>
        <w:t xml:space="preserve"> 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تجزئة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Webhooks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مؤتمت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F8">
      <w:pPr>
        <w:numPr>
          <w:ilvl w:val="0"/>
          <w:numId w:val="469"/>
        </w:numPr>
        <w:bidi w:val="1"/>
        <w:spacing w:after="240" w:before="0" w:beforeAutospacing="0" w:lineRule="auto"/>
        <w:ind w:left="720" w:right="-1316.4566929133848" w:hanging="360"/>
      </w:pPr>
      <w:r w:rsidDel="00000000" w:rsidR="00000000" w:rsidRPr="00000000">
        <w:rPr>
          <w:b w:val="1"/>
          <w:rtl w:val="1"/>
        </w:rPr>
        <w:t xml:space="preserve">المرحلة</w:t>
      </w:r>
      <w:r w:rsidDel="00000000" w:rsidR="00000000" w:rsidRPr="00000000">
        <w:rPr>
          <w:b w:val="1"/>
          <w:rtl w:val="1"/>
        </w:rPr>
        <w:t xml:space="preserve"> 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Routing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نوافذ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مواعيد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Slots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تسعير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ديناميكي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F9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f2uriu2we1qo" w:id="405"/>
      <w:bookmarkEnd w:id="40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13)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ملاحظات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تشغيلية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للسوق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المحلي</w:t>
      </w:r>
    </w:p>
    <w:p w:rsidR="00000000" w:rsidDel="00000000" w:rsidP="00000000" w:rsidRDefault="00000000" w:rsidRPr="00000000" w14:paraId="00000CFB">
      <w:pPr>
        <w:numPr>
          <w:ilvl w:val="0"/>
          <w:numId w:val="47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المدينة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الحي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المعلم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FC">
      <w:pPr>
        <w:numPr>
          <w:ilvl w:val="0"/>
          <w:numId w:val="47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OTP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للتسليم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FD">
      <w:pPr>
        <w:numPr>
          <w:ilvl w:val="0"/>
          <w:numId w:val="47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مناطق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الميدان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CF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الخلاصة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ومضبوط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ينعكس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00">
      <w:pPr>
        <w:bidi w:val="1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epaqyh7ujia" w:id="406"/>
      <w:bookmarkEnd w:id="40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المرتجعات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والاستبدالات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xjihmy4rwhkg" w:id="407"/>
      <w:bookmarkEnd w:id="407"/>
      <w:r w:rsidDel="00000000" w:rsidR="00000000" w:rsidRPr="00000000">
        <w:rPr>
          <w:b w:val="1"/>
          <w:sz w:val="46"/>
          <w:szCs w:val="46"/>
          <w:rtl w:val="0"/>
        </w:rPr>
        <w:t xml:space="preserve">RMA</w:t>
      </w:r>
      <w:r w:rsidDel="00000000" w:rsidR="00000000" w:rsidRPr="00000000">
        <w:rPr>
          <w:b w:val="1"/>
          <w:sz w:val="46"/>
          <w:szCs w:val="46"/>
          <w:rtl w:val="1"/>
        </w:rPr>
        <w:t xml:space="preserve"> —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المرتجعات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والاستبدالات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1"/>
        </w:rPr>
        <w:t xml:space="preserve">نقطة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مشتركة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D0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i3y3g07lwwx2" w:id="408"/>
      <w:bookmarkEnd w:id="40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الهدف</w:t>
      </w:r>
    </w:p>
    <w:p w:rsidR="00000000" w:rsidDel="00000000" w:rsidP="00000000" w:rsidRDefault="00000000" w:rsidRPr="00000000" w14:paraId="00000D04">
      <w:pPr>
        <w:numPr>
          <w:ilvl w:val="0"/>
          <w:numId w:val="16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استرداد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استبدال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05">
      <w:pPr>
        <w:numPr>
          <w:ilvl w:val="0"/>
          <w:numId w:val="16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وشفاف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06">
      <w:pPr>
        <w:numPr>
          <w:ilvl w:val="0"/>
          <w:numId w:val="16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والمخزني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D07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pkso70mlvwav" w:id="409"/>
      <w:bookmarkEnd w:id="40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النطاق</w:t>
      </w:r>
    </w:p>
    <w:p w:rsidR="00000000" w:rsidDel="00000000" w:rsidP="00000000" w:rsidRDefault="00000000" w:rsidRPr="00000000" w14:paraId="00000D09">
      <w:pPr>
        <w:numPr>
          <w:ilvl w:val="0"/>
          <w:numId w:val="16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صناعة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تأخر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D0A">
      <w:pPr>
        <w:numPr>
          <w:ilvl w:val="0"/>
          <w:numId w:val="16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خياران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Refund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Exchange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استبدال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0B">
      <w:pPr>
        <w:numPr>
          <w:ilvl w:val="0"/>
          <w:numId w:val="16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لوجستيات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لنقطة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0C">
      <w:pPr>
        <w:numPr>
          <w:ilvl w:val="0"/>
          <w:numId w:val="16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المخزني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للمخزون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تخفيض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تالف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0D">
      <w:pPr>
        <w:numPr>
          <w:ilvl w:val="0"/>
          <w:numId w:val="16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الطلبات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المدفوعات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الإشعارات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التقارير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0E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6fg91tcqqdlw" w:id="410"/>
      <w:bookmarkEnd w:id="4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السجلات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مفهومية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— 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أكواد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D10">
      <w:pPr>
        <w:numPr>
          <w:ilvl w:val="0"/>
          <w:numId w:val="45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RMA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عميلة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11">
      <w:pPr>
        <w:numPr>
          <w:ilvl w:val="0"/>
          <w:numId w:val="45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RMA Items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والكميات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12">
      <w:pPr>
        <w:numPr>
          <w:ilvl w:val="0"/>
          <w:numId w:val="45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Refund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Exchange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13">
      <w:pPr>
        <w:numPr>
          <w:ilvl w:val="0"/>
          <w:numId w:val="45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Logistics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التتبع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14">
      <w:pPr>
        <w:numPr>
          <w:ilvl w:val="0"/>
          <w:numId w:val="45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Refund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متجر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التواريخ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15">
      <w:pPr>
        <w:numPr>
          <w:ilvl w:val="0"/>
          <w:numId w:val="45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Exchange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1"/>
        </w:rPr>
        <w:t xml:space="preserve">طلب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استبدال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16">
      <w:pPr>
        <w:numPr>
          <w:ilvl w:val="0"/>
          <w:numId w:val="45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 Codes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قاموس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للأسباب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تأخر</w:t>
      </w:r>
      <w:r w:rsidDel="00000000" w:rsidR="00000000" w:rsidRPr="00000000">
        <w:rPr>
          <w:rtl w:val="1"/>
        </w:rPr>
        <w:t xml:space="preserve">/…).</w:t>
      </w:r>
    </w:p>
    <w:p w:rsidR="00000000" w:rsidDel="00000000" w:rsidP="00000000" w:rsidRDefault="00000000" w:rsidRPr="00000000" w14:paraId="00000D17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kaelyjxlsrqa" w:id="411"/>
      <w:bookmarkEnd w:id="4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قواعد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Business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Rules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D19">
      <w:pPr>
        <w:numPr>
          <w:ilvl w:val="0"/>
          <w:numId w:val="360"/>
        </w:numPr>
        <w:bidi w:val="1"/>
        <w:spacing w:after="0" w:afterAutospacing="0" w:before="240" w:lineRule="auto"/>
        <w:ind w:left="720" w:right="-749.5275590551165" w:hanging="360"/>
      </w:pPr>
      <w:r w:rsidDel="00000000" w:rsidR="00000000" w:rsidRPr="00000000">
        <w:rPr>
          <w:b w:val="1"/>
          <w:rtl w:val="1"/>
        </w:rPr>
        <w:t xml:space="preserve">الأهلية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30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بطاقته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مثبتة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1A">
      <w:pPr>
        <w:numPr>
          <w:ilvl w:val="0"/>
          <w:numId w:val="360"/>
        </w:numPr>
        <w:bidi w:val="1"/>
        <w:spacing w:after="0" w:afterAutospacing="0" w:before="0" w:beforeAutospacing="0" w:lineRule="auto"/>
        <w:ind w:left="720" w:right="-749.5275590551165" w:hanging="360"/>
      </w:pPr>
      <w:r w:rsidDel="00000000" w:rsidR="00000000" w:rsidRPr="00000000">
        <w:rPr>
          <w:b w:val="1"/>
          <w:rtl w:val="1"/>
        </w:rPr>
        <w:t xml:space="preserve">الاسترداد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1B">
      <w:pPr>
        <w:numPr>
          <w:ilvl w:val="1"/>
          <w:numId w:val="360"/>
        </w:numPr>
        <w:bidi w:val="1"/>
        <w:spacing w:after="0" w:afterAutospacing="0" w:before="0" w:beforeAutospacing="0" w:lineRule="auto"/>
        <w:ind w:left="1440" w:right="-749.5275590551165" w:hanging="360"/>
      </w:pPr>
      <w:r w:rsidDel="00000000" w:rsidR="00000000" w:rsidRPr="00000000">
        <w:rPr>
          <w:rtl w:val="1"/>
        </w:rPr>
        <w:t xml:space="preserve">الأولوية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رصيد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متجر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يعج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1C">
      <w:pPr>
        <w:numPr>
          <w:ilvl w:val="1"/>
          <w:numId w:val="360"/>
        </w:numPr>
        <w:bidi w:val="1"/>
        <w:spacing w:after="0" w:afterAutospacing="0" w:before="0" w:beforeAutospacing="0" w:lineRule="auto"/>
        <w:ind w:left="1440" w:right="-749.5275590551165" w:hanging="360"/>
      </w:pPr>
      <w:r w:rsidDel="00000000" w:rsidR="00000000" w:rsidRPr="00000000">
        <w:rPr>
          <w:rtl w:val="1"/>
        </w:rPr>
        <w:t xml:space="preserve">الجزئي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المقبولة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1D">
      <w:pPr>
        <w:numPr>
          <w:ilvl w:val="0"/>
          <w:numId w:val="360"/>
        </w:numPr>
        <w:bidi w:val="1"/>
        <w:spacing w:after="0" w:afterAutospacing="0" w:before="0" w:beforeAutospacing="0" w:lineRule="auto"/>
        <w:ind w:left="720" w:right="-749.5275590551165" w:hanging="360"/>
      </w:pPr>
      <w:r w:rsidDel="00000000" w:rsidR="00000000" w:rsidRPr="00000000">
        <w:rPr>
          <w:b w:val="1"/>
          <w:rtl w:val="1"/>
        </w:rPr>
        <w:t xml:space="preserve">الاستبدال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1E">
      <w:pPr>
        <w:numPr>
          <w:ilvl w:val="1"/>
          <w:numId w:val="360"/>
        </w:numPr>
        <w:bidi w:val="1"/>
        <w:spacing w:after="0" w:afterAutospacing="0" w:before="0" w:beforeAutospacing="0" w:lineRule="auto"/>
        <w:ind w:left="1440" w:right="-749.5275590551165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السعر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1F">
      <w:pPr>
        <w:numPr>
          <w:ilvl w:val="1"/>
          <w:numId w:val="360"/>
        </w:numPr>
        <w:bidi w:val="1"/>
        <w:spacing w:after="0" w:afterAutospacing="0" w:before="0" w:beforeAutospacing="0" w:lineRule="auto"/>
        <w:ind w:left="1440" w:right="-749.5275590551165" w:hanging="360"/>
      </w:pP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مجاني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الصناعة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مدفوع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الرأي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D20">
      <w:pPr>
        <w:numPr>
          <w:ilvl w:val="0"/>
          <w:numId w:val="36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21">
      <w:pPr>
        <w:numPr>
          <w:ilvl w:val="1"/>
          <w:numId w:val="360"/>
        </w:numPr>
        <w:bidi w:val="1"/>
        <w:spacing w:after="0" w:afterAutospacing="0" w:before="0" w:beforeAutospacing="0" w:lineRule="auto"/>
        <w:ind w:left="1440" w:right="-1174.7244094488178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والفحص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يعود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للمخزون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تخفيض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تالف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للبيع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22">
      <w:pPr>
        <w:numPr>
          <w:ilvl w:val="0"/>
          <w:numId w:val="36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23">
      <w:pPr>
        <w:numPr>
          <w:ilvl w:val="1"/>
          <w:numId w:val="36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تحويل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رصيد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متجر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تسويات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عبرهم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24">
      <w:pPr>
        <w:numPr>
          <w:ilvl w:val="0"/>
          <w:numId w:val="36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الإشعارات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استلمنا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الاستبدال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D25">
      <w:pPr>
        <w:numPr>
          <w:ilvl w:val="0"/>
          <w:numId w:val="36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مكافحة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سوء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الاستخدام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المخاطر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مسيء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2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p9u91t599813" w:id="412"/>
      <w:bookmarkEnd w:id="41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سير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الموح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د</w:t>
      </w:r>
    </w:p>
    <w:p w:rsidR="00000000" w:rsidDel="00000000" w:rsidP="00000000" w:rsidRDefault="00000000" w:rsidRPr="00000000" w14:paraId="00000D28">
      <w:pPr>
        <w:numPr>
          <w:ilvl w:val="0"/>
          <w:numId w:val="50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فتح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RMA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استبدال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29">
      <w:pPr>
        <w:numPr>
          <w:ilvl w:val="0"/>
          <w:numId w:val="50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اللوجستيات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لنقطة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2A">
      <w:pPr>
        <w:numPr>
          <w:ilvl w:val="0"/>
          <w:numId w:val="50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الاستلام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والفحص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2B">
      <w:pPr>
        <w:numPr>
          <w:ilvl w:val="0"/>
          <w:numId w:val="50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القرار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2C">
      <w:pPr>
        <w:numPr>
          <w:ilvl w:val="1"/>
          <w:numId w:val="50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Refund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وتأكيده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2D">
      <w:pPr>
        <w:numPr>
          <w:ilvl w:val="1"/>
          <w:numId w:val="50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Exchange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استبدال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2E">
      <w:pPr>
        <w:numPr>
          <w:ilvl w:val="0"/>
          <w:numId w:val="50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الإغلاق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2F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ufvhyohyfbsl" w:id="413"/>
      <w:bookmarkEnd w:id="4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الحالات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والانتقالات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Statuses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D31">
      <w:pPr>
        <w:bidi w:val="1"/>
        <w:spacing w:after="240" w:before="240" w:lineRule="auto"/>
        <w:rPr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requested → approved → in_transit_return → received → inspected → resolved (refunded / exchanged) → closed</w:t>
        <w:br w:type="textWrapping"/>
      </w:r>
      <w:r w:rsidDel="00000000" w:rsidR="00000000" w:rsidRPr="00000000">
        <w:rPr>
          <w:rtl w:val="1"/>
        </w:rPr>
        <w:t xml:space="preserve">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rejected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مؤهل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no_item_received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3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8hcrt22gw723" w:id="414"/>
      <w:bookmarkEnd w:id="4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التكاملات</w:t>
      </w:r>
    </w:p>
    <w:p w:rsidR="00000000" w:rsidDel="00000000" w:rsidP="00000000" w:rsidRDefault="00000000" w:rsidRPr="00000000" w14:paraId="00000D34">
      <w:pPr>
        <w:numPr>
          <w:ilvl w:val="0"/>
          <w:numId w:val="55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الطلبات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وبنوده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35">
      <w:pPr>
        <w:numPr>
          <w:ilvl w:val="0"/>
          <w:numId w:val="55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المدفوعات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Refund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Store Credit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36">
      <w:pPr>
        <w:numPr>
          <w:ilvl w:val="0"/>
          <w:numId w:val="55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37">
      <w:pPr>
        <w:numPr>
          <w:ilvl w:val="0"/>
          <w:numId w:val="55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38">
      <w:pPr>
        <w:numPr>
          <w:ilvl w:val="0"/>
          <w:numId w:val="55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الإشعارات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القنوات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39">
      <w:pPr>
        <w:numPr>
          <w:ilvl w:val="0"/>
          <w:numId w:val="55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التقارير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الأسباب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أثرها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العائدات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3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skvlcxqlh1tq" w:id="415"/>
      <w:bookmarkEnd w:id="4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مؤشرات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الأداء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KPIs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D3C">
      <w:pPr>
        <w:numPr>
          <w:ilvl w:val="0"/>
          <w:numId w:val="54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Exchange 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3D">
      <w:pPr>
        <w:numPr>
          <w:ilvl w:val="0"/>
          <w:numId w:val="54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متوسط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المعالجة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الإغلاق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3E">
      <w:pPr>
        <w:numPr>
          <w:ilvl w:val="0"/>
          <w:numId w:val="54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الإغلاق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SLA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ً ≤ 7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3F">
      <w:pPr>
        <w:numPr>
          <w:ilvl w:val="0"/>
          <w:numId w:val="54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أكثر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الأسباب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تكرار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مقاسات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40">
      <w:pPr>
        <w:numPr>
          <w:ilvl w:val="0"/>
          <w:numId w:val="54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الاسترداد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كرصيد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متجر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41">
      <w:pPr>
        <w:numPr>
          <w:ilvl w:val="0"/>
          <w:numId w:val="54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RMA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والمخزون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4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5tu9e4dw3h0i" w:id="416"/>
      <w:bookmarkEnd w:id="4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معايير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القبول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of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Done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D44">
      <w:pPr>
        <w:numPr>
          <w:ilvl w:val="0"/>
          <w:numId w:val="15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بمسار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Refund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Exchange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45">
      <w:pPr>
        <w:numPr>
          <w:ilvl w:val="0"/>
          <w:numId w:val="15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لوجستيات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وتتبعها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46">
      <w:pPr>
        <w:numPr>
          <w:ilvl w:val="0"/>
          <w:numId w:val="15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47">
      <w:pPr>
        <w:numPr>
          <w:ilvl w:val="0"/>
          <w:numId w:val="15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48">
      <w:pPr>
        <w:numPr>
          <w:ilvl w:val="0"/>
          <w:numId w:val="15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49">
      <w:pPr>
        <w:numPr>
          <w:ilvl w:val="0"/>
          <w:numId w:val="15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4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r7exxc7zxtlb" w:id="417"/>
      <w:bookmarkEnd w:id="41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سيناريوهات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حافة</w:t>
      </w:r>
    </w:p>
    <w:p w:rsidR="00000000" w:rsidDel="00000000" w:rsidP="00000000" w:rsidRDefault="00000000" w:rsidRPr="00000000" w14:paraId="00000D4C">
      <w:pPr>
        <w:numPr>
          <w:ilvl w:val="0"/>
          <w:numId w:val="51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استلام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جزئي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4D">
      <w:pPr>
        <w:numPr>
          <w:ilvl w:val="0"/>
          <w:numId w:val="5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مرتجع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قطعة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no_item_received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4E">
      <w:pPr>
        <w:numPr>
          <w:ilvl w:val="0"/>
          <w:numId w:val="5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استبدال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متوفر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4F">
      <w:pPr>
        <w:numPr>
          <w:ilvl w:val="0"/>
          <w:numId w:val="5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فرق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50">
      <w:pPr>
        <w:numPr>
          <w:ilvl w:val="0"/>
          <w:numId w:val="5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ضرر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51">
      <w:pPr>
        <w:numPr>
          <w:ilvl w:val="0"/>
          <w:numId w:val="51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عنوان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مرتجع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صحيح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5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2dzdvpj3whyl" w:id="418"/>
      <w:bookmarkEnd w:id="41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خارطة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الإصدارات</w:t>
      </w:r>
    </w:p>
    <w:p w:rsidR="00000000" w:rsidDel="00000000" w:rsidP="00000000" w:rsidRDefault="00000000" w:rsidRPr="00000000" w14:paraId="00000D54">
      <w:pPr>
        <w:numPr>
          <w:ilvl w:val="0"/>
          <w:numId w:val="15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Refund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Exchange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55">
      <w:pPr>
        <w:numPr>
          <w:ilvl w:val="0"/>
          <w:numId w:val="154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المرحلة</w:t>
      </w:r>
      <w:r w:rsidDel="00000000" w:rsidR="00000000" w:rsidRPr="00000000">
        <w:rPr>
          <w:b w:val="1"/>
          <w:rtl w:val="1"/>
        </w:rPr>
        <w:t xml:space="preserve"> 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SLA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أتمتة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56">
      <w:pPr>
        <w:numPr>
          <w:ilvl w:val="0"/>
          <w:numId w:val="15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المرحلة</w:t>
      </w:r>
      <w:r w:rsidDel="00000000" w:rsidR="00000000" w:rsidRPr="00000000">
        <w:rPr>
          <w:b w:val="1"/>
          <w:rtl w:val="1"/>
        </w:rPr>
        <w:t xml:space="preserve"> 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مقاسات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بدائل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للأسباب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أتمتة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57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8vmu07siowlj" w:id="419"/>
      <w:bookmarkEnd w:id="4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ملاحظات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للسوق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المحلي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خصوص</w:t>
      </w:r>
      <w:r w:rsidDel="00000000" w:rsidR="00000000" w:rsidRPr="00000000">
        <w:rPr>
          <w:b w:val="1"/>
          <w:sz w:val="34"/>
          <w:szCs w:val="34"/>
          <w:rtl w:val="1"/>
        </w:rPr>
        <w:t xml:space="preserve">ً</w:t>
      </w:r>
      <w:r w:rsidDel="00000000" w:rsidR="00000000" w:rsidRPr="00000000">
        <w:rPr>
          <w:b w:val="1"/>
          <w:sz w:val="34"/>
          <w:szCs w:val="34"/>
          <w:rtl w:val="1"/>
        </w:rPr>
        <w:t xml:space="preserve">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COD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D59">
      <w:pPr>
        <w:numPr>
          <w:ilvl w:val="0"/>
          <w:numId w:val="37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تفضيل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رصيد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متجر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5A">
      <w:pPr>
        <w:numPr>
          <w:ilvl w:val="0"/>
          <w:numId w:val="37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مخاطر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5B">
      <w:pPr>
        <w:numPr>
          <w:ilvl w:val="0"/>
          <w:numId w:val="37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علامة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قريبة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بمدينة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5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الخلاصة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وتقارير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وتجمع</w:t>
      </w:r>
      <w:r w:rsidDel="00000000" w:rsidR="00000000" w:rsidRPr="00000000">
        <w:rPr>
          <w:rtl w:val="1"/>
        </w:rPr>
        <w:t xml:space="preserve"> 80%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فتقل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ينخفض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وتتحس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5E">
      <w:pPr>
        <w:bidi w:val="1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qofz6vxvqt2k" w:id="420"/>
      <w:bookmarkEnd w:id="42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العروض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والخصومات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المتطلبات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المعتمدة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h360ipiirsyd" w:id="421"/>
      <w:bookmarkEnd w:id="421"/>
      <w:r w:rsidDel="00000000" w:rsidR="00000000" w:rsidRPr="00000000">
        <w:rPr>
          <w:b w:val="1"/>
          <w:sz w:val="46"/>
          <w:szCs w:val="46"/>
          <w:rtl w:val="1"/>
        </w:rPr>
        <w:t xml:space="preserve">العروض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والخصومات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</w:p>
    <w:p w:rsidR="00000000" w:rsidDel="00000000" w:rsidP="00000000" w:rsidRDefault="00000000" w:rsidRPr="00000000" w14:paraId="00000D6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j51m8mk61zq8" w:id="422"/>
      <w:bookmarkEnd w:id="42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الهدف</w:t>
      </w:r>
    </w:p>
    <w:p w:rsidR="00000000" w:rsidDel="00000000" w:rsidP="00000000" w:rsidRDefault="00000000" w:rsidRPr="00000000" w14:paraId="00000D62">
      <w:pPr>
        <w:numPr>
          <w:ilvl w:val="0"/>
          <w:numId w:val="35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تحفيز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AOV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والعودة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للشراء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63">
      <w:pPr>
        <w:numPr>
          <w:ilvl w:val="0"/>
          <w:numId w:val="35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المحاسبة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64">
      <w:pPr>
        <w:numPr>
          <w:ilvl w:val="0"/>
          <w:numId w:val="35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والهامش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65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tomimb4i05xh" w:id="423"/>
      <w:bookmarkEnd w:id="42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النطاق</w:t>
      </w:r>
    </w:p>
    <w:p w:rsidR="00000000" w:rsidDel="00000000" w:rsidP="00000000" w:rsidRDefault="00000000" w:rsidRPr="00000000" w14:paraId="00000D67">
      <w:pPr>
        <w:numPr>
          <w:ilvl w:val="0"/>
          <w:numId w:val="31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أكواد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خصم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Promo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Codes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Coupons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دخلها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68">
      <w:pPr>
        <w:numPr>
          <w:ilvl w:val="0"/>
          <w:numId w:val="31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عروض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تلقائية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Catalog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Cart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69">
      <w:pPr>
        <w:numPr>
          <w:ilvl w:val="0"/>
          <w:numId w:val="31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شحن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مجاني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6A">
      <w:pPr>
        <w:numPr>
          <w:ilvl w:val="0"/>
          <w:numId w:val="31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اشتر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Bundles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خصومات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طبقية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6B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r0wi4t4rkq21" w:id="424"/>
      <w:bookmarkEnd w:id="42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أنواع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العروض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المدعومة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المرحلة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الأولى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D6D">
      <w:pPr>
        <w:numPr>
          <w:ilvl w:val="0"/>
          <w:numId w:val="53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مئوية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(%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أصناف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مؤهلة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6E">
      <w:pPr>
        <w:numPr>
          <w:ilvl w:val="0"/>
          <w:numId w:val="53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قيمة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ثابتة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أصناف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مؤهلة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6F">
      <w:pPr>
        <w:numPr>
          <w:ilvl w:val="0"/>
          <w:numId w:val="53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شحن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مجاني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كلي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70">
      <w:pPr>
        <w:numPr>
          <w:ilvl w:val="0"/>
          <w:numId w:val="53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تحديد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النطاق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كامل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بنود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تصنيفات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علامات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تجارية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71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xqh5qi3hmy49" w:id="425"/>
      <w:bookmarkEnd w:id="42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التعريفات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والحقول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مستوى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المفهوم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D7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ylpv34ih5n" w:id="426"/>
      <w:bookmarkEnd w:id="42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الحملة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الكوبون</w:t>
      </w:r>
    </w:p>
    <w:p w:rsidR="00000000" w:rsidDel="00000000" w:rsidP="00000000" w:rsidRDefault="00000000" w:rsidRPr="00000000" w14:paraId="00000D74">
      <w:pPr>
        <w:numPr>
          <w:ilvl w:val="0"/>
          <w:numId w:val="46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الرمز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لأكواد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وقيمته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75">
      <w:pPr>
        <w:numPr>
          <w:ilvl w:val="0"/>
          <w:numId w:val="46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الجدولة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ونهاية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76">
      <w:pPr>
        <w:numPr>
          <w:ilvl w:val="0"/>
          <w:numId w:val="46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الشروط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استثناء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77">
      <w:pPr>
        <w:numPr>
          <w:ilvl w:val="0"/>
          <w:numId w:val="46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النطاق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يستبعد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منتجات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مخف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ضة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مسبق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78">
      <w:pPr>
        <w:numPr>
          <w:ilvl w:val="0"/>
          <w:numId w:val="46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الاستحقاق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VIP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نشطين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D79">
      <w:pPr>
        <w:numPr>
          <w:ilvl w:val="0"/>
          <w:numId w:val="46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التراكم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Stacking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b w:val="1"/>
          <w:rtl w:val="1"/>
        </w:rPr>
        <w:t xml:space="preserve">أولوية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ترتيب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التعارض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7A">
      <w:pPr>
        <w:numPr>
          <w:ilvl w:val="0"/>
          <w:numId w:val="46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حدود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الاستخدام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لكل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عميلة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7B">
      <w:pPr>
        <w:numPr>
          <w:ilvl w:val="0"/>
          <w:numId w:val="46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سقوف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للصنف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7C">
      <w:pPr>
        <w:numPr>
          <w:ilvl w:val="0"/>
          <w:numId w:val="46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الرسائل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الرفض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7D">
      <w:pPr>
        <w:numPr>
          <w:ilvl w:val="0"/>
          <w:numId w:val="46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التفعيل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مسودة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منشور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موقوف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7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slxl5ny1qm" w:id="427"/>
      <w:bookmarkEnd w:id="42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عمليات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الاستخدام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Redemptions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D7F">
      <w:pPr>
        <w:numPr>
          <w:ilvl w:val="0"/>
          <w:numId w:val="317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عميلة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نجح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80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t660s777kw3z" w:id="428"/>
      <w:bookmarkEnd w:id="42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قواعد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Business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Rules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D82">
      <w:pPr>
        <w:numPr>
          <w:ilvl w:val="0"/>
          <w:numId w:val="36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حساب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الأهلية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الحساب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الأصناف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المؤهلة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83">
      <w:pPr>
        <w:numPr>
          <w:ilvl w:val="0"/>
          <w:numId w:val="36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الأولوية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التعارض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84">
      <w:pPr>
        <w:numPr>
          <w:ilvl w:val="1"/>
          <w:numId w:val="36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“</w:t>
      </w:r>
      <w:r w:rsidDel="00000000" w:rsidR="00000000" w:rsidRPr="00000000">
        <w:rPr>
          <w:b w:val="1"/>
          <w:rtl w:val="1"/>
        </w:rPr>
        <w:t xml:space="preserve">أفضل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للعميلة</w:t>
      </w:r>
      <w:r w:rsidDel="00000000" w:rsidR="00000000" w:rsidRPr="00000000">
        <w:rPr>
          <w:b w:val="1"/>
          <w:rtl w:val="1"/>
        </w:rPr>
        <w:t xml:space="preserve">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“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للتجميع</w:t>
      </w:r>
      <w:r w:rsidDel="00000000" w:rsidR="00000000" w:rsidRPr="00000000">
        <w:rPr>
          <w:b w:val="1"/>
          <w:rtl w:val="1"/>
        </w:rPr>
        <w:t xml:space="preserve">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85">
      <w:pPr>
        <w:numPr>
          <w:ilvl w:val="1"/>
          <w:numId w:val="36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الأعلى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الخصم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الأكبر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86">
      <w:pPr>
        <w:numPr>
          <w:ilvl w:val="0"/>
          <w:numId w:val="36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منتجات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مخف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ضة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مسبق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ستثنى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بتراكم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وثابتة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87">
      <w:pPr>
        <w:numPr>
          <w:ilvl w:val="0"/>
          <w:numId w:val="36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88">
      <w:pPr>
        <w:numPr>
          <w:ilvl w:val="0"/>
          <w:numId w:val="36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التقريب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والعملة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للمجموع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الكلي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السطر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89">
      <w:pPr>
        <w:numPr>
          <w:ilvl w:val="0"/>
          <w:numId w:val="36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الالتقاط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8A">
      <w:pPr>
        <w:numPr>
          <w:ilvl w:val="0"/>
          <w:numId w:val="36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الإرجاع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الاستبدال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نسبي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rata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8B">
      <w:pPr>
        <w:numPr>
          <w:ilvl w:val="0"/>
          <w:numId w:val="36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منع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إساءة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الاستخدام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اللزوم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8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l624fuxjmk6b" w:id="429"/>
      <w:bookmarkEnd w:id="42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التدفقات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التشغيلية</w:t>
      </w:r>
    </w:p>
    <w:p w:rsidR="00000000" w:rsidDel="00000000" w:rsidP="00000000" w:rsidRDefault="00000000" w:rsidRPr="00000000" w14:paraId="00000D8E">
      <w:pPr>
        <w:numPr>
          <w:ilvl w:val="0"/>
          <w:numId w:val="5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السلة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تعارض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8F">
      <w:pPr>
        <w:numPr>
          <w:ilvl w:val="0"/>
          <w:numId w:val="5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عروض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تلقائية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: “</w:t>
      </w: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10,000 </w:t>
      </w:r>
      <w:r w:rsidDel="00000000" w:rsidR="00000000" w:rsidRPr="00000000">
        <w:rPr>
          <w:rtl w:val="0"/>
        </w:rPr>
        <w:t xml:space="preserve">YER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</w:t>
      </w:r>
      <w:r w:rsidDel="00000000" w:rsidR="00000000" w:rsidRPr="00000000">
        <w:rPr>
          <w:rtl w:val="1"/>
        </w:rPr>
        <w:t xml:space="preserve">”).</w:t>
      </w:r>
    </w:p>
    <w:p w:rsidR="00000000" w:rsidDel="00000000" w:rsidP="00000000" w:rsidRDefault="00000000" w:rsidRPr="00000000" w14:paraId="00000D90">
      <w:pPr>
        <w:numPr>
          <w:ilvl w:val="0"/>
          <w:numId w:val="5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91">
      <w:pPr>
        <w:numPr>
          <w:ilvl w:val="0"/>
          <w:numId w:val="5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وتوزيعه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redeption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92">
      <w:pPr>
        <w:numPr>
          <w:ilvl w:val="0"/>
          <w:numId w:val="5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المرتجعات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المدفوعات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9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cfmdkehvikhc" w:id="430"/>
      <w:bookmarkEnd w:id="43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الدمج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والتكامل</w:t>
      </w:r>
    </w:p>
    <w:p w:rsidR="00000000" w:rsidDel="00000000" w:rsidP="00000000" w:rsidRDefault="00000000" w:rsidRPr="00000000" w14:paraId="00000D95">
      <w:pPr>
        <w:numPr>
          <w:ilvl w:val="0"/>
          <w:numId w:val="17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السلة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المجاميع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96">
      <w:pPr>
        <w:numPr>
          <w:ilvl w:val="0"/>
          <w:numId w:val="17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الطلبات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97">
      <w:pPr>
        <w:numPr>
          <w:ilvl w:val="0"/>
          <w:numId w:val="17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المرتجعات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98">
      <w:pPr>
        <w:numPr>
          <w:ilvl w:val="0"/>
          <w:numId w:val="17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المدفوعات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يتأثران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99">
      <w:pPr>
        <w:numPr>
          <w:ilvl w:val="0"/>
          <w:numId w:val="17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التحليلات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GA</w:t>
      </w:r>
      <w:r w:rsidDel="00000000" w:rsidR="00000000" w:rsidRPr="00000000">
        <w:rPr>
          <w:b w:val="1"/>
          <w:rtl w:val="0"/>
        </w:rPr>
        <w:t xml:space="preserve">4/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apply_promo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promo_error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view_promo_banner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9A">
      <w:pPr>
        <w:numPr>
          <w:ilvl w:val="0"/>
          <w:numId w:val="17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القنوات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9B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63hs45gi2850" w:id="431"/>
      <w:bookmarkEnd w:id="43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التقارير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0"/>
        </w:rPr>
        <w:t xml:space="preserve">KPIs</w:t>
      </w:r>
    </w:p>
    <w:p w:rsidR="00000000" w:rsidDel="00000000" w:rsidP="00000000" w:rsidRDefault="00000000" w:rsidRPr="00000000" w14:paraId="00000D9D">
      <w:pPr>
        <w:numPr>
          <w:ilvl w:val="0"/>
          <w:numId w:val="35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معدل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الكوبونات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المتأثرة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9E">
      <w:pPr>
        <w:numPr>
          <w:ilvl w:val="0"/>
          <w:numId w:val="35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الخصم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الإيراد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الخصم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المبيعات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9F">
      <w:pPr>
        <w:numPr>
          <w:ilvl w:val="0"/>
          <w:numId w:val="35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الأثر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الصافي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AOV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A0">
      <w:pPr>
        <w:numPr>
          <w:ilvl w:val="0"/>
          <w:numId w:val="35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التسريب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الفاشلة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وأسبابها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A1">
      <w:pPr>
        <w:numPr>
          <w:ilvl w:val="0"/>
          <w:numId w:val="35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الأداء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الشريحة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القناة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الفئة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A2">
      <w:pPr>
        <w:numPr>
          <w:ilvl w:val="0"/>
          <w:numId w:val="35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تكلفة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المجاني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وتأثيره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A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x2iknnwu7pzu" w:id="432"/>
      <w:bookmarkEnd w:id="43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معايير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القبول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of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Done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DA5">
      <w:pPr>
        <w:numPr>
          <w:ilvl w:val="0"/>
          <w:numId w:val="27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حملة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كوبون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والجدولة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A6">
      <w:pPr>
        <w:numPr>
          <w:ilvl w:val="0"/>
          <w:numId w:val="27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الأصناف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A7">
      <w:pPr>
        <w:numPr>
          <w:ilvl w:val="0"/>
          <w:numId w:val="27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التراكم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الأولوية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A8">
      <w:pPr>
        <w:numPr>
          <w:ilvl w:val="0"/>
          <w:numId w:val="27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محفوظ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pro-rata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A9">
      <w:pPr>
        <w:numPr>
          <w:ilvl w:val="0"/>
          <w:numId w:val="27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AA">
      <w:pPr>
        <w:numPr>
          <w:ilvl w:val="0"/>
          <w:numId w:val="27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AB">
      <w:pPr>
        <w:numPr>
          <w:ilvl w:val="0"/>
          <w:numId w:val="27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المتبقي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للعرض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A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3aramixgr2o9" w:id="433"/>
      <w:bookmarkEnd w:id="43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سيناريوهات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حافة</w:t>
      </w:r>
    </w:p>
    <w:p w:rsidR="00000000" w:rsidDel="00000000" w:rsidP="00000000" w:rsidRDefault="00000000" w:rsidRPr="00000000" w14:paraId="00000DAE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بدائل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AF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لأسواق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B0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“</w:t>
      </w:r>
      <w:r w:rsidDel="00000000" w:rsidR="00000000" w:rsidRPr="00000000">
        <w:rPr>
          <w:b w:val="1"/>
          <w:rtl w:val="1"/>
        </w:rPr>
        <w:t xml:space="preserve">عميلة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جديدة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فقط</w:t>
      </w:r>
      <w:r w:rsidDel="00000000" w:rsidR="00000000" w:rsidRPr="00000000">
        <w:rPr>
          <w:b w:val="1"/>
          <w:rtl w:val="1"/>
        </w:rPr>
        <w:t xml:space="preserve">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مكرر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B1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مؤرشف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نفد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B2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BOGO/Bundle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B3">
      <w:pPr>
        <w:numPr>
          <w:ilvl w:val="0"/>
          <w:numId w:val="1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أكواد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(1-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codes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 </w:t>
      </w:r>
      <w:r w:rsidDel="00000000" w:rsidR="00000000" w:rsidRPr="00000000">
        <w:rPr>
          <w:rtl w:val="1"/>
        </w:rPr>
        <w:t xml:space="preserve">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B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aimb6ddaw7ml" w:id="434"/>
      <w:bookmarkEnd w:id="43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خارطة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الإصدارات</w:t>
      </w:r>
    </w:p>
    <w:p w:rsidR="00000000" w:rsidDel="00000000" w:rsidP="00000000" w:rsidRDefault="00000000" w:rsidRPr="00000000" w14:paraId="00000DB6">
      <w:pPr>
        <w:numPr>
          <w:ilvl w:val="0"/>
          <w:numId w:val="40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B7">
      <w:pPr>
        <w:numPr>
          <w:ilvl w:val="1"/>
          <w:numId w:val="40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أكواد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(٪/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منتج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B8">
      <w:pPr>
        <w:numPr>
          <w:ilvl w:val="0"/>
          <w:numId w:val="40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المرحلة</w:t>
      </w:r>
      <w:r w:rsidDel="00000000" w:rsidR="00000000" w:rsidRPr="00000000">
        <w:rPr>
          <w:b w:val="1"/>
          <w:rtl w:val="1"/>
        </w:rPr>
        <w:t xml:space="preserve">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B9">
      <w:pPr>
        <w:numPr>
          <w:ilvl w:val="1"/>
          <w:numId w:val="40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تلميحات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مية</w:t>
      </w:r>
      <w:r w:rsidDel="00000000" w:rsidR="00000000" w:rsidRPr="00000000">
        <w:rPr>
          <w:rtl w:val="1"/>
        </w:rPr>
        <w:t xml:space="preserve"> (“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3,000 </w:t>
      </w:r>
      <w:r w:rsidDel="00000000" w:rsidR="00000000" w:rsidRPr="00000000">
        <w:rPr>
          <w:rtl w:val="0"/>
        </w:rPr>
        <w:t xml:space="preserve">YER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المجاني</w:t>
      </w:r>
      <w:r w:rsidDel="00000000" w:rsidR="00000000" w:rsidRPr="00000000">
        <w:rPr>
          <w:rtl w:val="1"/>
        </w:rPr>
        <w:t xml:space="preserve">”), </w:t>
      </w:r>
      <w:r w:rsidDel="00000000" w:rsidR="00000000" w:rsidRPr="00000000">
        <w:rPr>
          <w:rtl w:val="1"/>
        </w:rPr>
        <w:t xml:space="preserve">أكواد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BA">
      <w:pPr>
        <w:numPr>
          <w:ilvl w:val="0"/>
          <w:numId w:val="40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المرحلة</w:t>
      </w:r>
      <w:r w:rsidDel="00000000" w:rsidR="00000000" w:rsidRPr="00000000">
        <w:rPr>
          <w:b w:val="1"/>
          <w:rtl w:val="1"/>
        </w:rPr>
        <w:t xml:space="preserve">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BB">
      <w:pPr>
        <w:numPr>
          <w:ilvl w:val="1"/>
          <w:numId w:val="400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BOGO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Bundles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Tiered Discounts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تسعير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الأسواق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B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e0dvfx8cyzqy" w:id="435"/>
      <w:bookmarkEnd w:id="43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ملاحظات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للسوق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المحلي</w:t>
      </w:r>
    </w:p>
    <w:p w:rsidR="00000000" w:rsidDel="00000000" w:rsidP="00000000" w:rsidRDefault="00000000" w:rsidRPr="00000000" w14:paraId="00000DBE">
      <w:pPr>
        <w:numPr>
          <w:ilvl w:val="0"/>
          <w:numId w:val="48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التركيز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أدنى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للشحن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المجاني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AOV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BF">
      <w:pPr>
        <w:numPr>
          <w:ilvl w:val="0"/>
          <w:numId w:val="48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استثناء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لتفادي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C0">
      <w:pPr>
        <w:numPr>
          <w:ilvl w:val="0"/>
          <w:numId w:val="48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C1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الخلاصة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يطب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تعارض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قياسه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BOGO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المحاسبة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C3">
      <w:pPr>
        <w:bidi w:val="1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2arft4kzkoh" w:id="436"/>
      <w:bookmarkEnd w:id="43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المشتريات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والتوريد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Procurement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Inbound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pStyle w:val="Heading1"/>
        <w:keepNext w:val="0"/>
        <w:keepLines w:val="0"/>
        <w:bidi w:val="1"/>
        <w:spacing w:before="480" w:lineRule="auto"/>
        <w:ind w:right="-1174.7244094488178"/>
        <w:rPr>
          <w:b w:val="1"/>
          <w:sz w:val="46"/>
          <w:szCs w:val="46"/>
        </w:rPr>
      </w:pPr>
      <w:bookmarkStart w:colFirst="0" w:colLast="0" w:name="_219ttlop3o81" w:id="437"/>
      <w:bookmarkEnd w:id="437"/>
      <w:r w:rsidDel="00000000" w:rsidR="00000000" w:rsidRPr="00000000">
        <w:rPr>
          <w:b w:val="1"/>
          <w:sz w:val="46"/>
          <w:szCs w:val="46"/>
          <w:rtl w:val="1"/>
        </w:rPr>
        <w:t xml:space="preserve">المشتريات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والتوريد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Procurement</w:t>
      </w:r>
      <w:r w:rsidDel="00000000" w:rsidR="00000000" w:rsidRPr="00000000">
        <w:rPr>
          <w:b w:val="1"/>
          <w:sz w:val="46"/>
          <w:szCs w:val="46"/>
          <w:rtl w:val="0"/>
        </w:rPr>
        <w:t xml:space="preserve"> &amp; </w:t>
      </w:r>
      <w:r w:rsidDel="00000000" w:rsidR="00000000" w:rsidRPr="00000000">
        <w:rPr>
          <w:b w:val="1"/>
          <w:sz w:val="46"/>
          <w:szCs w:val="46"/>
          <w:rtl w:val="0"/>
        </w:rPr>
        <w:t xml:space="preserve">Inbound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DC6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vnrjeh6xu05l" w:id="438"/>
      <w:bookmarkEnd w:id="43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الهدف</w:t>
      </w:r>
    </w:p>
    <w:p w:rsidR="00000000" w:rsidDel="00000000" w:rsidP="00000000" w:rsidRDefault="00000000" w:rsidRPr="00000000" w14:paraId="00000DC7">
      <w:pPr>
        <w:numPr>
          <w:ilvl w:val="0"/>
          <w:numId w:val="187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تأمين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C8">
      <w:pPr>
        <w:numPr>
          <w:ilvl w:val="0"/>
          <w:numId w:val="18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والفحص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والإدخال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للمخزون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C9">
      <w:pPr>
        <w:numPr>
          <w:ilvl w:val="0"/>
          <w:numId w:val="18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احتساب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التكلفة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الحقيقية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Landed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Cost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تسعير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CA">
      <w:pPr>
        <w:numPr>
          <w:ilvl w:val="0"/>
          <w:numId w:val="187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النفاد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Stockouts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ومرتجعات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CB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acgs9r1oq9v6" w:id="439"/>
      <w:bookmarkEnd w:id="43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النطاق</w:t>
      </w:r>
    </w:p>
    <w:p w:rsidR="00000000" w:rsidDel="00000000" w:rsidP="00000000" w:rsidRDefault="00000000" w:rsidRPr="00000000" w14:paraId="00000DCD">
      <w:pPr>
        <w:numPr>
          <w:ilvl w:val="0"/>
          <w:numId w:val="59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المور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دين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وشروطهم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عملات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توريد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دنيا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CE">
      <w:pPr>
        <w:numPr>
          <w:ilvl w:val="0"/>
          <w:numId w:val="59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أوامر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الشراء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PO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وبنودها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والموافقات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CF">
      <w:pPr>
        <w:numPr>
          <w:ilvl w:val="0"/>
          <w:numId w:val="59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شحنات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واردة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ASN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D0">
      <w:pPr>
        <w:numPr>
          <w:ilvl w:val="0"/>
          <w:numId w:val="59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الاستلام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GRN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الفروقات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نقص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ضرر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D1">
      <w:pPr>
        <w:numPr>
          <w:ilvl w:val="0"/>
          <w:numId w:val="59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تكاليف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إضافية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تأمين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جمارك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وتوزيعها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Landed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Cost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D2">
      <w:pPr>
        <w:numPr>
          <w:ilvl w:val="0"/>
          <w:numId w:val="59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فواتير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المورد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والمطابقة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↔ </w:t>
      </w:r>
      <w:r w:rsidDel="00000000" w:rsidR="00000000" w:rsidRPr="00000000">
        <w:rPr>
          <w:rtl w:val="0"/>
        </w:rPr>
        <w:t xml:space="preserve">GRN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↔ </w:t>
      </w:r>
      <w:r w:rsidDel="00000000" w:rsidR="00000000" w:rsidRPr="00000000">
        <w:rPr>
          <w:rtl w:val="0"/>
        </w:rPr>
        <w:t xml:space="preserve">Invoice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D3">
      <w:pPr>
        <w:numPr>
          <w:ilvl w:val="0"/>
          <w:numId w:val="59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مرتجعات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المورد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RTV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ومذكرات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Debit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D4">
      <w:pPr>
        <w:numPr>
          <w:ilvl w:val="0"/>
          <w:numId w:val="59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التخطيط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وإعادة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Rules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D5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u7ute4tff8c2" w:id="440"/>
      <w:bookmarkEnd w:id="44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الكيانات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مفهومية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تفاصيل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تقنية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DD7">
      <w:pPr>
        <w:numPr>
          <w:ilvl w:val="0"/>
          <w:numId w:val="37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Supplier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مور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مقدم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1"/>
        </w:rPr>
        <w:t xml:space="preserve"> 30)، 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التوريد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Lead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MOQ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إنكوترمز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Incoterms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D8">
      <w:pPr>
        <w:numPr>
          <w:ilvl w:val="0"/>
          <w:numId w:val="3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Purchase Order (PO):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تواريخ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الإنشاء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المتوق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مسودة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موافق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مكتمل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ملغى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D9">
      <w:pPr>
        <w:numPr>
          <w:ilvl w:val="0"/>
          <w:numId w:val="3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PO Items: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سعر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DA">
      <w:pPr>
        <w:numPr>
          <w:ilvl w:val="0"/>
          <w:numId w:val="3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Inbound Shipment / ASN: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بوليصة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حاوية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ETA/ETD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جمركية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DB">
      <w:pPr>
        <w:numPr>
          <w:ilvl w:val="0"/>
          <w:numId w:val="3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GRN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إثبات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استلام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الفروقات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DC">
      <w:pPr>
        <w:numPr>
          <w:ilvl w:val="0"/>
          <w:numId w:val="3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QC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الجودة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سليم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تالف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التصرف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DD">
      <w:pPr>
        <w:numPr>
          <w:ilvl w:val="0"/>
          <w:numId w:val="3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Landed Cost: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تأمين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جمارك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مناولة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وطريقة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توزيعها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بالوزن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DE">
      <w:pPr>
        <w:numPr>
          <w:ilvl w:val="0"/>
          <w:numId w:val="3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Supplier Invoice: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فروقات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DF">
      <w:pPr>
        <w:numPr>
          <w:ilvl w:val="0"/>
          <w:numId w:val="3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RTV (Return to Vendor):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الكميات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مذك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E0">
      <w:pPr>
        <w:numPr>
          <w:ilvl w:val="0"/>
          <w:numId w:val="37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Reorder Rules: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الاقتصادية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للمخزون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E1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xsp1zyr203fv" w:id="441"/>
      <w:bookmarkEnd w:id="44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الحقول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عالية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المستوى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نحتاجها</w:t>
      </w:r>
    </w:p>
    <w:p w:rsidR="00000000" w:rsidDel="00000000" w:rsidP="00000000" w:rsidRDefault="00000000" w:rsidRPr="00000000" w14:paraId="00000DE3">
      <w:pPr>
        <w:numPr>
          <w:ilvl w:val="0"/>
          <w:numId w:val="497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Supplier: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بالمواعيد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العيوب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E4">
      <w:pPr>
        <w:numPr>
          <w:ilvl w:val="0"/>
          <w:numId w:val="49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PO: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الإنشاء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الفاتورة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حالة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الموافقة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مرفقات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عقد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E5">
      <w:pPr>
        <w:numPr>
          <w:ilvl w:val="0"/>
          <w:numId w:val="49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PO Item: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Variant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المستلمة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المتبقية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سعر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الهبوط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E6">
      <w:pPr>
        <w:numPr>
          <w:ilvl w:val="0"/>
          <w:numId w:val="49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Shipment/ASN: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جوي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بحري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بري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الوزن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ETA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E7">
      <w:pPr>
        <w:numPr>
          <w:ilvl w:val="0"/>
          <w:numId w:val="49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GRN/QC: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مستلم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الفحص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فروقات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تخفيض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تلف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RTV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DE8">
      <w:pPr>
        <w:numPr>
          <w:ilvl w:val="0"/>
          <w:numId w:val="49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Landed Cost: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التكاليف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التوزيع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E9">
      <w:pPr>
        <w:numPr>
          <w:ilvl w:val="0"/>
          <w:numId w:val="49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Invoice: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الفاتورة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ضرائب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مطابقة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ثلاثية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فروقات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الكمية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EA">
      <w:pPr>
        <w:numPr>
          <w:ilvl w:val="0"/>
          <w:numId w:val="49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RTV: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العكسي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الإغلاق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EB">
      <w:pPr>
        <w:numPr>
          <w:ilvl w:val="0"/>
          <w:numId w:val="497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Reorder: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Lead Time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Safety Stock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EC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gj4ek4g96wzj" w:id="442"/>
      <w:bookmarkEnd w:id="44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قواعد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Business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Rules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DEE">
      <w:pPr>
        <w:numPr>
          <w:ilvl w:val="0"/>
          <w:numId w:val="36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الموافقات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ثنائية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EF">
      <w:pPr>
        <w:numPr>
          <w:ilvl w:val="0"/>
          <w:numId w:val="3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بالغة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النقص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Tolerance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سماحية</w:t>
      </w:r>
      <w:r w:rsidDel="00000000" w:rsidR="00000000" w:rsidRPr="00000000">
        <w:rPr>
          <w:rtl w:val="1"/>
        </w:rPr>
        <w:t xml:space="preserve"> ±5–10%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يذهب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لمراجعة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F0">
      <w:pPr>
        <w:numPr>
          <w:ilvl w:val="0"/>
          <w:numId w:val="3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الاستلام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الجزئي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b w:val="1"/>
          <w:rtl w:val="1"/>
        </w:rPr>
        <w:t xml:space="preserve">تبقى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المتبقية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مفتوحة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F1">
      <w:pPr>
        <w:numPr>
          <w:ilvl w:val="0"/>
          <w:numId w:val="3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مطابقة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ثلاثية</w:t>
      </w:r>
      <w:r w:rsidDel="00000000" w:rsidR="00000000" w:rsidRPr="00000000">
        <w:rPr>
          <w:b w:val="1"/>
          <w:rtl w:val="1"/>
        </w:rPr>
        <w:t xml:space="preserve"> (3-</w:t>
      </w:r>
      <w:r w:rsidDel="00000000" w:rsidR="00000000" w:rsidRPr="00000000">
        <w:rPr>
          <w:b w:val="1"/>
          <w:rtl w:val="0"/>
        </w:rPr>
        <w:t xml:space="preserve">Way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Match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كم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وسعر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GRN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Invoice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F2">
      <w:pPr>
        <w:numPr>
          <w:ilvl w:val="0"/>
          <w:numId w:val="3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تثبيت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الصرف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ثب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الفاتورة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F3">
      <w:pPr>
        <w:numPr>
          <w:ilvl w:val="0"/>
          <w:numId w:val="3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التكلفة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القياسية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متوسط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متحر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Moving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Average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FIFO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F4">
      <w:pPr>
        <w:numPr>
          <w:ilvl w:val="0"/>
          <w:numId w:val="3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Landed Cost: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للمخزون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F5">
      <w:pPr>
        <w:numPr>
          <w:ilvl w:val="0"/>
          <w:numId w:val="3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الجودة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العيوب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البيع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إم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RTV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لتخفيض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تالف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F6">
      <w:pPr>
        <w:numPr>
          <w:ilvl w:val="0"/>
          <w:numId w:val="3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RTV: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لأصناف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ناقصة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معيبة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مذكرة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خصم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استبدال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F7">
      <w:pPr>
        <w:numPr>
          <w:ilvl w:val="0"/>
          <w:numId w:val="36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إعادة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Reorder Point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آخذ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Lead Time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F8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e69b0brr4hhw" w:id="443"/>
      <w:bookmarkEnd w:id="44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التدفقات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التشغيلية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Workflows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DFA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xeyvwf49tyvu" w:id="444"/>
      <w:bookmarkEnd w:id="44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6.1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تعاقد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إضافة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مور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</w:p>
    <w:p w:rsidR="00000000" w:rsidDel="00000000" w:rsidP="00000000" w:rsidRDefault="00000000" w:rsidRPr="00000000" w14:paraId="00000DFB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Incoterms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Lead Time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MOQ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ابتدائي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FC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1kfxhgkvaxz2" w:id="445"/>
      <w:bookmarkEnd w:id="44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6.2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إنشاء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والموافقة</w:t>
      </w:r>
    </w:p>
    <w:p w:rsidR="00000000" w:rsidDel="00000000" w:rsidP="00000000" w:rsidRDefault="00000000" w:rsidRPr="00000000" w14:paraId="00000DFD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1"/>
        </w:rPr>
        <w:t xml:space="preserve">مشتريات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احتياج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تخطيط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والخصومات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موافقة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DFE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ckeicmgs8vuz" w:id="446"/>
      <w:bookmarkEnd w:id="44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6.3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شحنة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واردة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ASN</w:t>
      </w:r>
    </w:p>
    <w:p w:rsidR="00000000" w:rsidDel="00000000" w:rsidP="00000000" w:rsidRDefault="00000000" w:rsidRPr="00000000" w14:paraId="00000DFF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بوليصة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حاوية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ETA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محتويات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 </w:t>
      </w:r>
      <w:r w:rsidDel="00000000" w:rsidR="00000000" w:rsidRPr="00000000">
        <w:rPr>
          <w:rtl w:val="1"/>
        </w:rPr>
        <w:t xml:space="preserve">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بالـ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تجهيز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00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eoerjeamdmsh" w:id="447"/>
      <w:bookmarkEnd w:id="44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6.4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الاستلام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والفحص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QC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E01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فعلي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GRN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والفروقات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b w:val="1"/>
          <w:rtl w:val="0"/>
        </w:rPr>
        <w:t xml:space="preserve">QC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سليم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تالف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RTV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تخفيض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02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gu0kxp1i8fcz" w:id="448"/>
      <w:bookmarkEnd w:id="44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6.5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التكاليف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الإضافية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Landed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Cost</w:t>
      </w:r>
    </w:p>
    <w:p w:rsidR="00000000" w:rsidDel="00000000" w:rsidP="00000000" w:rsidRDefault="00000000" w:rsidRPr="00000000" w14:paraId="00000E03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التأمين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الجمارك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المناولة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مختارة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تكلفة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الوحدة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04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inb6twaax6bf" w:id="449"/>
      <w:bookmarkEnd w:id="44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6.6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فاتورة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المورد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والمطابقة</w:t>
      </w:r>
    </w:p>
    <w:p w:rsidR="00000000" w:rsidDel="00000000" w:rsidP="00000000" w:rsidRDefault="00000000" w:rsidRPr="00000000" w14:paraId="00000E05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الفاتورة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مطابقة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ثلاثية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GRN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الدائنة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06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8c15jlpuax4o" w:id="450"/>
      <w:bookmarkEnd w:id="45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6.7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مرتجع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للمورد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RTV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E07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فائض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RTV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عكسية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مذكرة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خصم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استبدال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08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y50xxthyaxpz" w:id="451"/>
      <w:bookmarkEnd w:id="45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6.8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إعادة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الطلب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Reorder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E09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Reorder Point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MOQ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0A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2tk9fmqh86oi" w:id="452"/>
      <w:bookmarkEnd w:id="45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التكاملات</w:t>
      </w:r>
    </w:p>
    <w:p w:rsidR="00000000" w:rsidDel="00000000" w:rsidP="00000000" w:rsidRDefault="00000000" w:rsidRPr="00000000" w14:paraId="00000E0C">
      <w:pPr>
        <w:numPr>
          <w:ilvl w:val="0"/>
          <w:numId w:val="347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التكلفة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Moving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Average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FIFO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0D">
      <w:pPr>
        <w:numPr>
          <w:ilvl w:val="0"/>
          <w:numId w:val="34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التتبع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Inbound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0"/>
        </w:rPr>
        <w:t xml:space="preserve">ETA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الجمارك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0E">
      <w:pPr>
        <w:numPr>
          <w:ilvl w:val="0"/>
          <w:numId w:val="34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المالية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المحاسبة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وجمارك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وتسويات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0F">
      <w:pPr>
        <w:numPr>
          <w:ilvl w:val="0"/>
          <w:numId w:val="34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التقارير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التحليلات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تغطية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10">
      <w:pPr>
        <w:numPr>
          <w:ilvl w:val="0"/>
          <w:numId w:val="347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الإشعارات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ETA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الفروقات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11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n6q954tmi5sd" w:id="453"/>
      <w:bookmarkEnd w:id="45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التقارير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0"/>
        </w:rPr>
        <w:t xml:space="preserve">KPIs</w:t>
      </w:r>
    </w:p>
    <w:p w:rsidR="00000000" w:rsidDel="00000000" w:rsidP="00000000" w:rsidRDefault="00000000" w:rsidRPr="00000000" w14:paraId="00000E13">
      <w:pPr>
        <w:numPr>
          <w:ilvl w:val="0"/>
          <w:numId w:val="91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On-Time Delivery 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14">
      <w:pPr>
        <w:numPr>
          <w:ilvl w:val="0"/>
          <w:numId w:val="91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Lead Time Accuracy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والفعلي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15">
      <w:pPr>
        <w:numPr>
          <w:ilvl w:val="0"/>
          <w:numId w:val="91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Fill Rate 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16">
      <w:pPr>
        <w:numPr>
          <w:ilvl w:val="0"/>
          <w:numId w:val="91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Defect Rate 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RTV Rate 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17">
      <w:pPr>
        <w:numPr>
          <w:ilvl w:val="0"/>
          <w:numId w:val="91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Cost Variance 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هبوط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Landed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Cost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18">
      <w:pPr>
        <w:numPr>
          <w:ilvl w:val="0"/>
          <w:numId w:val="91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Days of Inventory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Stockout Days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19">
      <w:pPr>
        <w:numPr>
          <w:ilvl w:val="0"/>
          <w:numId w:val="91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Inventory Turns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Aging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بضائع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1A">
      <w:pPr>
        <w:numPr>
          <w:ilvl w:val="0"/>
          <w:numId w:val="91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Supplier Scorecard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1B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czbrrffebvbo" w:id="454"/>
      <w:bookmarkEnd w:id="45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معايير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القبول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of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Done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E1D">
      <w:pPr>
        <w:numPr>
          <w:ilvl w:val="0"/>
          <w:numId w:val="335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وموافقته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الإغلاق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1E">
      <w:pPr>
        <w:numPr>
          <w:ilvl w:val="0"/>
          <w:numId w:val="335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ASN/Shipment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1F">
      <w:pPr>
        <w:numPr>
          <w:ilvl w:val="0"/>
          <w:numId w:val="335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GRN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QC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20">
      <w:pPr>
        <w:numPr>
          <w:ilvl w:val="0"/>
          <w:numId w:val="335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Landed Cost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21">
      <w:pPr>
        <w:numPr>
          <w:ilvl w:val="0"/>
          <w:numId w:val="335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مطابقة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ثلاثية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الاستثناءات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22">
      <w:pPr>
        <w:numPr>
          <w:ilvl w:val="0"/>
          <w:numId w:val="335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RTV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وإغلاقه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استبدال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23">
      <w:pPr>
        <w:numPr>
          <w:ilvl w:val="0"/>
          <w:numId w:val="335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Supplier Scorecard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24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afem1ggfseha" w:id="455"/>
      <w:bookmarkEnd w:id="45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سيناريوهات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حافة</w:t>
      </w:r>
    </w:p>
    <w:p w:rsidR="00000000" w:rsidDel="00000000" w:rsidP="00000000" w:rsidRDefault="00000000" w:rsidRPr="00000000" w14:paraId="00000E26">
      <w:pPr>
        <w:numPr>
          <w:ilvl w:val="0"/>
          <w:numId w:val="414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Short/Over Shipment: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RTV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27">
      <w:pPr>
        <w:numPr>
          <w:ilvl w:val="0"/>
          <w:numId w:val="414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ضرر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أثناء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النقل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Incoterms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28">
      <w:pPr>
        <w:numPr>
          <w:ilvl w:val="0"/>
          <w:numId w:val="414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رسوم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جمركية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متوقعة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Landed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كملاحظة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29">
      <w:pPr>
        <w:numPr>
          <w:ilvl w:val="0"/>
          <w:numId w:val="414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تقلب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قوي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2A">
      <w:pPr>
        <w:numPr>
          <w:ilvl w:val="0"/>
          <w:numId w:val="414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تجزئة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PO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شحنات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ETAs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2B">
      <w:pPr>
        <w:numPr>
          <w:ilvl w:val="0"/>
          <w:numId w:val="414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استبدال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SKU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بديل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ووسم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0E2C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cbmgcnq4cwas" w:id="456"/>
      <w:bookmarkEnd w:id="45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خارطة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الإصدارات</w:t>
      </w:r>
    </w:p>
    <w:p w:rsidR="00000000" w:rsidDel="00000000" w:rsidP="00000000" w:rsidRDefault="00000000" w:rsidRPr="00000000" w14:paraId="00000E2E">
      <w:pPr>
        <w:numPr>
          <w:ilvl w:val="0"/>
          <w:numId w:val="434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MVP: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GRN</w:t>
      </w:r>
      <w:r w:rsidDel="00000000" w:rsidR="00000000" w:rsidRPr="00000000">
        <w:rPr>
          <w:rtl w:val="0"/>
        </w:rPr>
        <w:t xml:space="preserve">)، </w:t>
      </w:r>
      <w:r w:rsidDel="00000000" w:rsidR="00000000" w:rsidRPr="00000000">
        <w:rPr>
          <w:rtl w:val="0"/>
        </w:rPr>
        <w:t xml:space="preserve">QC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RTV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متوسط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متحر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2F">
      <w:pPr>
        <w:numPr>
          <w:ilvl w:val="0"/>
          <w:numId w:val="434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المرحلة</w:t>
      </w:r>
      <w:r w:rsidDel="00000000" w:rsidR="00000000" w:rsidRPr="00000000">
        <w:rPr>
          <w:b w:val="1"/>
          <w:rtl w:val="1"/>
        </w:rPr>
        <w:t xml:space="preserve"> 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Landed Cost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مطابقة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ثلاثية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الموردين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30">
      <w:pPr>
        <w:numPr>
          <w:ilvl w:val="0"/>
          <w:numId w:val="434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المرحلة</w:t>
      </w:r>
      <w:r w:rsidDel="00000000" w:rsidR="00000000" w:rsidRPr="00000000">
        <w:rPr>
          <w:b w:val="1"/>
          <w:rtl w:val="1"/>
        </w:rPr>
        <w:t xml:space="preserve"> 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Reorder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Forecast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عقود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أسعار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مناقصات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تسعير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31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vt5mwe4pa4r0" w:id="457"/>
      <w:bookmarkEnd w:id="45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ملاحظات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للسوق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المحلي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اليمن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وما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حولها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E33">
      <w:pPr>
        <w:numPr>
          <w:ilvl w:val="0"/>
          <w:numId w:val="342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USD/SAR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الفاتورة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34">
      <w:pPr>
        <w:numPr>
          <w:ilvl w:val="0"/>
          <w:numId w:val="342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بنمذجة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الجمارك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والرسوم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Landed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Cost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والاحتفاظ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بالمستندات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35">
      <w:pPr>
        <w:numPr>
          <w:ilvl w:val="0"/>
          <w:numId w:val="342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البحري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التكاليف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0"/>
        </w:rPr>
        <w:t xml:space="preserve">ETA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تأك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سيناريو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تأخر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الميناء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36">
      <w:pPr>
        <w:numPr>
          <w:ilvl w:val="0"/>
          <w:numId w:val="342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تكلفة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الشراء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37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والتكاليف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ومطابقة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سليمة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زائد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39">
      <w:pPr>
        <w:bidi w:val="1"/>
        <w:ind w:right="-1174.7244094488178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xeakukldyzh7" w:id="458"/>
      <w:bookmarkEnd w:id="45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التحليلات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Analytics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خلاصة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تنفيذية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pStyle w:val="Heading1"/>
        <w:keepNext w:val="0"/>
        <w:keepLines w:val="0"/>
        <w:bidi w:val="1"/>
        <w:spacing w:before="480" w:lineRule="auto"/>
        <w:ind w:right="-1174.7244094488178"/>
        <w:rPr>
          <w:b w:val="1"/>
          <w:sz w:val="46"/>
          <w:szCs w:val="46"/>
        </w:rPr>
      </w:pPr>
      <w:bookmarkStart w:colFirst="0" w:colLast="0" w:name="_8q42xscuqih" w:id="459"/>
      <w:bookmarkEnd w:id="459"/>
      <w:r w:rsidDel="00000000" w:rsidR="00000000" w:rsidRPr="00000000">
        <w:rPr>
          <w:b w:val="1"/>
          <w:sz w:val="46"/>
          <w:szCs w:val="46"/>
          <w:rtl w:val="1"/>
        </w:rPr>
        <w:t xml:space="preserve">التحليلات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Analytics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</w:p>
    <w:p w:rsidR="00000000" w:rsidDel="00000000" w:rsidP="00000000" w:rsidRDefault="00000000" w:rsidRPr="00000000" w14:paraId="00000E3C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m0bg8i8hb3ea" w:id="460"/>
      <w:bookmarkEnd w:id="46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الهدف</w:t>
      </w:r>
    </w:p>
    <w:p w:rsidR="00000000" w:rsidDel="00000000" w:rsidP="00000000" w:rsidRDefault="00000000" w:rsidRPr="00000000" w14:paraId="00000E3D">
      <w:pPr>
        <w:numPr>
          <w:ilvl w:val="0"/>
          <w:numId w:val="71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القنوات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مرتجعات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3E">
      <w:pPr>
        <w:numPr>
          <w:ilvl w:val="0"/>
          <w:numId w:val="71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الوثوق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3F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lmja7bgl7b4z" w:id="461"/>
      <w:bookmarkEnd w:id="46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النطاق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والبيانات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الداخلة</w:t>
      </w:r>
    </w:p>
    <w:p w:rsidR="00000000" w:rsidDel="00000000" w:rsidP="00000000" w:rsidRDefault="00000000" w:rsidRPr="00000000" w14:paraId="00000E40">
      <w:pPr>
        <w:numPr>
          <w:ilvl w:val="0"/>
          <w:numId w:val="73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أحداث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التطبيق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GA</w:t>
      </w:r>
      <w:r w:rsidDel="00000000" w:rsidR="00000000" w:rsidRPr="00000000">
        <w:rPr>
          <w:b w:val="1"/>
          <w:rtl w:val="0"/>
        </w:rPr>
        <w:t xml:space="preserve">4/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view_item, add_to_cart, begin_checkout, purchase, session_start…</w:t>
      </w:r>
    </w:p>
    <w:p w:rsidR="00000000" w:rsidDel="00000000" w:rsidP="00000000" w:rsidRDefault="00000000" w:rsidRPr="00000000" w14:paraId="00000E41">
      <w:pPr>
        <w:numPr>
          <w:ilvl w:val="0"/>
          <w:numId w:val="73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المعاملات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التشغيلية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المدفوعات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الشحنات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42">
      <w:pPr>
        <w:numPr>
          <w:ilvl w:val="0"/>
          <w:numId w:val="73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الكتالوج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والمخزون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منتجات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تصنيفات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43">
      <w:pPr>
        <w:numPr>
          <w:ilvl w:val="0"/>
          <w:numId w:val="73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العروض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والرموز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القسائم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44">
      <w:pPr>
        <w:numPr>
          <w:ilvl w:val="0"/>
          <w:numId w:val="73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التسويق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الإسناد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campaign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45">
      <w:pPr>
        <w:numPr>
          <w:ilvl w:val="0"/>
          <w:numId w:val="73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الرسائل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46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c7geep9m7ts6" w:id="462"/>
      <w:bookmarkEnd w:id="46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نموذج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البيانات</w:t>
      </w:r>
    </w:p>
    <w:p w:rsidR="00000000" w:rsidDel="00000000" w:rsidP="00000000" w:rsidRDefault="00000000" w:rsidRPr="00000000" w14:paraId="00000E47">
      <w:pPr>
        <w:bidi w:val="1"/>
        <w:spacing w:after="240" w:before="240" w:lineRule="auto"/>
        <w:ind w:right="-1174.7244094488178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الأبعاد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Dimensions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E48">
      <w:pPr>
        <w:numPr>
          <w:ilvl w:val="0"/>
          <w:numId w:val="34"/>
        </w:numPr>
        <w:bidi w:val="1"/>
        <w:spacing w:after="24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المنتج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التصنيف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الحملة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49">
      <w:pPr>
        <w:bidi w:val="1"/>
        <w:spacing w:after="240" w:before="240" w:lineRule="auto"/>
        <w:ind w:right="-1174.7244094488178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الحقائق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Facts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E4A">
      <w:pPr>
        <w:numPr>
          <w:ilvl w:val="0"/>
          <w:numId w:val="33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الطلبات</w:t>
      </w:r>
      <w:r w:rsidDel="00000000" w:rsidR="00000000" w:rsidRPr="00000000">
        <w:rPr>
          <w:rtl w:val="0"/>
        </w:rPr>
        <w:t xml:space="preserve"> (fact_orders)</w:t>
      </w:r>
    </w:p>
    <w:p w:rsidR="00000000" w:rsidDel="00000000" w:rsidP="00000000" w:rsidRDefault="00000000" w:rsidRPr="00000000" w14:paraId="00000E4B">
      <w:pPr>
        <w:numPr>
          <w:ilvl w:val="0"/>
          <w:numId w:val="33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بنود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rtl w:val="0"/>
        </w:rPr>
        <w:t xml:space="preserve"> (fact_order_items)</w:t>
      </w:r>
    </w:p>
    <w:p w:rsidR="00000000" w:rsidDel="00000000" w:rsidP="00000000" w:rsidRDefault="00000000" w:rsidRPr="00000000" w14:paraId="00000E4C">
      <w:pPr>
        <w:numPr>
          <w:ilvl w:val="0"/>
          <w:numId w:val="33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المرتجعات</w:t>
      </w:r>
      <w:r w:rsidDel="00000000" w:rsidR="00000000" w:rsidRPr="00000000">
        <w:rPr>
          <w:rtl w:val="0"/>
        </w:rPr>
        <w:t xml:space="preserve"> (fact_returns)</w:t>
      </w:r>
    </w:p>
    <w:p w:rsidR="00000000" w:rsidDel="00000000" w:rsidP="00000000" w:rsidRDefault="00000000" w:rsidRPr="00000000" w14:paraId="00000E4D">
      <w:pPr>
        <w:numPr>
          <w:ilvl w:val="0"/>
          <w:numId w:val="33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الشحنات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  <w:t xml:space="preserve"> (fact_shipments, fact_cod_collections)</w:t>
      </w:r>
    </w:p>
    <w:p w:rsidR="00000000" w:rsidDel="00000000" w:rsidP="00000000" w:rsidRDefault="00000000" w:rsidRPr="00000000" w14:paraId="00000E4E">
      <w:pPr>
        <w:numPr>
          <w:ilvl w:val="0"/>
          <w:numId w:val="33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جلسات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مستخدمين</w:t>
      </w:r>
      <w:r w:rsidDel="00000000" w:rsidR="00000000" w:rsidRPr="00000000">
        <w:rPr>
          <w:rtl w:val="0"/>
        </w:rPr>
        <w:t xml:space="preserve"> (fact_sessions)</w:t>
      </w:r>
    </w:p>
    <w:p w:rsidR="00000000" w:rsidDel="00000000" w:rsidP="00000000" w:rsidRDefault="00000000" w:rsidRPr="00000000" w14:paraId="00000E4F">
      <w:pPr>
        <w:numPr>
          <w:ilvl w:val="0"/>
          <w:numId w:val="33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مشاهدات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إضافات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للسلة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fact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views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تلخيص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</w:p>
    <w:p w:rsidR="00000000" w:rsidDel="00000000" w:rsidP="00000000" w:rsidRDefault="00000000" w:rsidRPr="00000000" w14:paraId="00000E50">
      <w:pPr>
        <w:numPr>
          <w:ilvl w:val="0"/>
          <w:numId w:val="33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اليومي</w:t>
      </w:r>
      <w:r w:rsidDel="00000000" w:rsidR="00000000" w:rsidRPr="00000000">
        <w:rPr>
          <w:rtl w:val="0"/>
        </w:rPr>
        <w:t xml:space="preserve"> (fact_inventory_daily)</w:t>
      </w:r>
    </w:p>
    <w:p w:rsidR="00000000" w:rsidDel="00000000" w:rsidP="00000000" w:rsidRDefault="00000000" w:rsidRPr="00000000" w14:paraId="00000E51">
      <w:pPr>
        <w:numPr>
          <w:ilvl w:val="0"/>
          <w:numId w:val="33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القسائم</w:t>
      </w:r>
      <w:r w:rsidDel="00000000" w:rsidR="00000000" w:rsidRPr="00000000">
        <w:rPr>
          <w:rtl w:val="0"/>
        </w:rPr>
        <w:t xml:space="preserve"> (fact_promos)</w:t>
      </w:r>
    </w:p>
    <w:p w:rsidR="00000000" w:rsidDel="00000000" w:rsidP="00000000" w:rsidRDefault="00000000" w:rsidRPr="00000000" w14:paraId="00000E52">
      <w:pPr>
        <w:bidi w:val="1"/>
        <w:spacing w:after="240" w:before="240" w:lineRule="auto"/>
        <w:ind w:right="-1174.7244094488178"/>
        <w:rPr>
          <w:b w:val="1"/>
        </w:rPr>
      </w:pPr>
      <w:r w:rsidDel="00000000" w:rsidR="00000000" w:rsidRPr="00000000">
        <w:rPr>
          <w:b w:val="1"/>
          <w:rtl w:val="1"/>
        </w:rPr>
        <w:t xml:space="preserve">عروض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جاهزة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Materialized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E53">
      <w:pPr>
        <w:numPr>
          <w:ilvl w:val="0"/>
          <w:numId w:val="552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0"/>
        </w:rPr>
        <w:t xml:space="preserve">mv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daily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E54">
      <w:pPr>
        <w:numPr>
          <w:ilvl w:val="0"/>
          <w:numId w:val="552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0"/>
        </w:rPr>
        <w:t xml:space="preserve">mv_abandoned_carts_7d</w:t>
      </w:r>
    </w:p>
    <w:p w:rsidR="00000000" w:rsidDel="00000000" w:rsidP="00000000" w:rsidRDefault="00000000" w:rsidRPr="00000000" w14:paraId="00000E55">
      <w:pPr>
        <w:numPr>
          <w:ilvl w:val="0"/>
          <w:numId w:val="552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0"/>
        </w:rPr>
        <w:t xml:space="preserve">mv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repeat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_30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E56">
      <w:pPr>
        <w:numPr>
          <w:ilvl w:val="0"/>
          <w:numId w:val="552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0"/>
        </w:rPr>
        <w:t xml:space="preserve">mv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skus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هامش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E57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p32io1yzuenw" w:id="463"/>
      <w:bookmarkEnd w:id="46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أهم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المؤشرات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KPIs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E5A">
      <w:pPr>
        <w:numPr>
          <w:ilvl w:val="0"/>
          <w:numId w:val="350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التحويل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Add-to-Cart %, Checkout %, Purchase %, Conversion Funnel.</w:t>
      </w:r>
    </w:p>
    <w:p w:rsidR="00000000" w:rsidDel="00000000" w:rsidP="00000000" w:rsidRDefault="00000000" w:rsidRPr="00000000" w14:paraId="00000E5B">
      <w:pPr>
        <w:numPr>
          <w:ilvl w:val="0"/>
          <w:numId w:val="350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الإيراد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AOV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Discount</w:t>
      </w:r>
      <w:r w:rsidDel="00000000" w:rsidR="00000000" w:rsidRPr="00000000">
        <w:rPr>
          <w:rtl w:val="1"/>
        </w:rPr>
        <w:t xml:space="preserve"> %, (</w:t>
      </w:r>
      <w:r w:rsidDel="00000000" w:rsidR="00000000" w:rsidRPr="00000000">
        <w:rPr>
          <w:rtl w:val="1"/>
        </w:rPr>
        <w:t xml:space="preserve">الهامش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التكلفة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5C">
      <w:pPr>
        <w:numPr>
          <w:ilvl w:val="0"/>
          <w:numId w:val="350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العملاء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LTV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RFM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Cohorts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شهري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5D">
      <w:pPr>
        <w:numPr>
          <w:ilvl w:val="0"/>
          <w:numId w:val="350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الكتالوج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بيع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اكتمال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5E">
      <w:pPr>
        <w:numPr>
          <w:ilvl w:val="0"/>
          <w:numId w:val="350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السلة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المهجورة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المهجورة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5F">
      <w:pPr>
        <w:numPr>
          <w:ilvl w:val="0"/>
          <w:numId w:val="350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Attempt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Delivery</w:t>
      </w:r>
      <w:r w:rsidDel="00000000" w:rsidR="00000000" w:rsidRPr="00000000">
        <w:rPr>
          <w:rtl w:val="0"/>
        </w:rPr>
        <w:t xml:space="preserve"> %, 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0"/>
        </w:rPr>
        <w:t xml:space="preserve"> %,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rtl w:val="1"/>
        </w:rPr>
        <w:t xml:space="preserve"> %,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≤7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60">
      <w:pPr>
        <w:numPr>
          <w:ilvl w:val="0"/>
          <w:numId w:val="350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التسويق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ROAS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CVR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الحملة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وفعالي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61">
      <w:pPr>
        <w:numPr>
          <w:ilvl w:val="0"/>
          <w:numId w:val="350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البحث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”، </w:t>
      </w:r>
      <w:r w:rsidDel="00000000" w:rsidR="00000000" w:rsidRPr="00000000">
        <w:rPr>
          <w:rtl w:val="1"/>
        </w:rPr>
        <w:t xml:space="preserve">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62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wj330di2tw8v" w:id="464"/>
      <w:bookmarkEnd w:id="46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لوحات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التقارير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Dashboards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E63">
      <w:pPr>
        <w:numPr>
          <w:ilvl w:val="0"/>
          <w:numId w:val="500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نظرة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تنفيذية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إيراد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AOV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مرتجعات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64">
      <w:pPr>
        <w:numPr>
          <w:ilvl w:val="0"/>
          <w:numId w:val="500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تسويق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ROAS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قسائم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بالقناة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65">
      <w:pPr>
        <w:numPr>
          <w:ilvl w:val="0"/>
          <w:numId w:val="500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merchandising: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0"/>
        </w:rPr>
        <w:t xml:space="preserve">SKUs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الهامش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66">
      <w:pPr>
        <w:numPr>
          <w:ilvl w:val="0"/>
          <w:numId w:val="500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العمليات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SLA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والتحصيل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67">
      <w:pPr>
        <w:numPr>
          <w:ilvl w:val="0"/>
          <w:numId w:val="500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العملاء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RFM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Cohorts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LTV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VIP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68">
      <w:pPr>
        <w:numPr>
          <w:ilvl w:val="0"/>
          <w:numId w:val="500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السلة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والبحث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مهجورة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وتحسيناتها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69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623asy25z6jt" w:id="465"/>
      <w:bookmarkEnd w:id="46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التحديث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والزمنية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Freshness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E6A">
      <w:pPr>
        <w:numPr>
          <w:ilvl w:val="0"/>
          <w:numId w:val="536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15–60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6B">
      <w:pPr>
        <w:numPr>
          <w:ilvl w:val="0"/>
          <w:numId w:val="53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Daily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لقطات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Cohorts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LTV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6C">
      <w:pPr>
        <w:numPr>
          <w:ilvl w:val="0"/>
          <w:numId w:val="536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أسبوعي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المورد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6D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s4eg5znkq1tm" w:id="466"/>
      <w:bookmarkEnd w:id="46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الجودة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والح</w:t>
      </w:r>
      <w:r w:rsidDel="00000000" w:rsidR="00000000" w:rsidRPr="00000000">
        <w:rPr>
          <w:b w:val="1"/>
          <w:sz w:val="34"/>
          <w:szCs w:val="34"/>
          <w:rtl w:val="1"/>
        </w:rPr>
        <w:t xml:space="preserve">َ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1"/>
        </w:rPr>
        <w:t xml:space="preserve">ْ</w:t>
      </w:r>
      <w:r w:rsidDel="00000000" w:rsidR="00000000" w:rsidRPr="00000000">
        <w:rPr>
          <w:b w:val="1"/>
          <w:sz w:val="34"/>
          <w:szCs w:val="34"/>
          <w:rtl w:val="1"/>
        </w:rPr>
        <w:t xml:space="preserve">كمة</w:t>
      </w:r>
    </w:p>
    <w:p w:rsidR="00000000" w:rsidDel="00000000" w:rsidP="00000000" w:rsidRDefault="00000000" w:rsidRPr="00000000" w14:paraId="00000E6E">
      <w:pPr>
        <w:numPr>
          <w:ilvl w:val="0"/>
          <w:numId w:val="346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قاموس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6F">
      <w:pPr>
        <w:numPr>
          <w:ilvl w:val="0"/>
          <w:numId w:val="34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فحوص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مدفوعات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شحنات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ازدواج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فجوات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70">
      <w:pPr>
        <w:numPr>
          <w:ilvl w:val="0"/>
          <w:numId w:val="346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71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t84gkxci2wfk" w:id="467"/>
      <w:bookmarkEnd w:id="46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تعريف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الاكتمال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of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Done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E72">
      <w:pPr>
        <w:numPr>
          <w:ilvl w:val="0"/>
          <w:numId w:val="225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تدف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73">
      <w:pPr>
        <w:numPr>
          <w:ilvl w:val="0"/>
          <w:numId w:val="225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أبعاد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وقائع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للاستعلام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74">
      <w:pPr>
        <w:numPr>
          <w:ilvl w:val="0"/>
          <w:numId w:val="225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تنفيذية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تسويق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Merchandising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75">
      <w:pPr>
        <w:numPr>
          <w:ilvl w:val="0"/>
          <w:numId w:val="225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ومتطابقة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76">
      <w:pPr>
        <w:numPr>
          <w:ilvl w:val="0"/>
          <w:numId w:val="225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تواتر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لحظي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ليلي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77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rnv7tk9iphsf" w:id="468"/>
      <w:bookmarkEnd w:id="46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خارطة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إصدارات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مختصرة</w:t>
      </w:r>
    </w:p>
    <w:p w:rsidR="00000000" w:rsidDel="00000000" w:rsidP="00000000" w:rsidRDefault="00000000" w:rsidRPr="00000000" w14:paraId="00000E7A">
      <w:pPr>
        <w:numPr>
          <w:ilvl w:val="0"/>
          <w:numId w:val="529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أسبوعان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sessions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views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لوحتين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تنفيذية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تسويق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0"/>
        </w:rPr>
        <w:t xml:space="preserve">mv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funnel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daily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7B">
      <w:pPr>
        <w:numPr>
          <w:ilvl w:val="0"/>
          <w:numId w:val="529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المرحلة</w:t>
      </w:r>
      <w:r w:rsidDel="00000000" w:rsidR="00000000" w:rsidRPr="00000000">
        <w:rPr>
          <w:b w:val="1"/>
          <w:rtl w:val="1"/>
        </w:rPr>
        <w:t xml:space="preserve"> 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مرتجعات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Promos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لوحتي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والكتالوج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abandoned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carts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7C">
      <w:pPr>
        <w:numPr>
          <w:ilvl w:val="0"/>
          <w:numId w:val="529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المرحلة</w:t>
      </w:r>
      <w:r w:rsidDel="00000000" w:rsidR="00000000" w:rsidRPr="00000000">
        <w:rPr>
          <w:b w:val="1"/>
          <w:rtl w:val="1"/>
        </w:rPr>
        <w:t xml:space="preserve"> 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Cohorts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LTV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RFM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تنبؤ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7D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التصفح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نهدر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وبوتيرة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لاتخاذ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بثقة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7F">
      <w:pPr>
        <w:bidi w:val="1"/>
        <w:ind w:right="-1174.7244094488178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7jmb3f3ve7hx" w:id="469"/>
      <w:bookmarkEnd w:id="46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المحفظة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Wallet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Credit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pStyle w:val="Heading1"/>
        <w:keepNext w:val="0"/>
        <w:keepLines w:val="0"/>
        <w:bidi w:val="1"/>
        <w:spacing w:before="480" w:lineRule="auto"/>
        <w:ind w:right="-1174.7244094488178"/>
        <w:rPr>
          <w:b w:val="1"/>
          <w:sz w:val="46"/>
          <w:szCs w:val="46"/>
        </w:rPr>
      </w:pPr>
      <w:bookmarkStart w:colFirst="0" w:colLast="0" w:name="_yizhheg95w5u" w:id="470"/>
      <w:bookmarkEnd w:id="470"/>
      <w:r w:rsidDel="00000000" w:rsidR="00000000" w:rsidRPr="00000000">
        <w:rPr>
          <w:b w:val="1"/>
          <w:sz w:val="46"/>
          <w:szCs w:val="46"/>
          <w:rtl w:val="1"/>
        </w:rPr>
        <w:t xml:space="preserve">المحفظة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Wallet</w:t>
      </w:r>
      <w:r w:rsidDel="00000000" w:rsidR="00000000" w:rsidRPr="00000000">
        <w:rPr>
          <w:b w:val="1"/>
          <w:sz w:val="46"/>
          <w:szCs w:val="46"/>
          <w:rtl w:val="0"/>
        </w:rPr>
        <w:t xml:space="preserve"> / </w:t>
      </w:r>
      <w:r w:rsidDel="00000000" w:rsidR="00000000" w:rsidRPr="00000000">
        <w:rPr>
          <w:b w:val="1"/>
          <w:sz w:val="46"/>
          <w:szCs w:val="46"/>
          <w:rtl w:val="0"/>
        </w:rPr>
        <w:t xml:space="preserve">Store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Credit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E82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gljbt6lglwp" w:id="471"/>
      <w:bookmarkEnd w:id="47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الهدف</w:t>
      </w:r>
    </w:p>
    <w:p w:rsidR="00000000" w:rsidDel="00000000" w:rsidP="00000000" w:rsidRDefault="00000000" w:rsidRPr="00000000" w14:paraId="00000E83">
      <w:pPr>
        <w:numPr>
          <w:ilvl w:val="0"/>
          <w:numId w:val="502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رصيد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متجر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84">
      <w:pPr>
        <w:numPr>
          <w:ilvl w:val="0"/>
          <w:numId w:val="502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85">
      <w:pPr>
        <w:numPr>
          <w:ilvl w:val="0"/>
          <w:numId w:val="502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تحفيز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Cashback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للاسترداد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86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hbkjow1opiv8" w:id="472"/>
      <w:bookmarkEnd w:id="47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النطاق</w:t>
      </w:r>
    </w:p>
    <w:p w:rsidR="00000000" w:rsidDel="00000000" w:rsidP="00000000" w:rsidRDefault="00000000" w:rsidRPr="00000000" w14:paraId="00000E88">
      <w:pPr>
        <w:numPr>
          <w:ilvl w:val="0"/>
          <w:numId w:val="44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رصيد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متجر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للعميل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Credit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بحسابه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89">
      <w:pPr>
        <w:numPr>
          <w:ilvl w:val="0"/>
          <w:numId w:val="44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معاملات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محفظة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Credit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وخصم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Debit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حجز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مؤقت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8A">
      <w:pPr>
        <w:numPr>
          <w:ilvl w:val="0"/>
          <w:numId w:val="44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سياسات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صلاحية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مكافحة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8B">
      <w:pPr>
        <w:numPr>
          <w:ilvl w:val="0"/>
          <w:numId w:val="44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مصادر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الرصيد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مرتجعات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تعويضات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Cashback</w:t>
      </w:r>
      <w:r w:rsidDel="00000000" w:rsidR="00000000" w:rsidRPr="00000000">
        <w:rPr>
          <w:rtl w:val="1"/>
        </w:rPr>
        <w:t xml:space="preserve">،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تعبئة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8C">
      <w:pPr>
        <w:numPr>
          <w:ilvl w:val="0"/>
          <w:numId w:val="44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الرصيد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8D">
      <w:pPr>
        <w:numPr>
          <w:ilvl w:val="0"/>
          <w:numId w:val="44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1"/>
        </w:rPr>
        <w:t xml:space="preserve">اختياري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Gift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Cards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للنقل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8E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6q2uqq4jxbnk" w:id="473"/>
      <w:bookmarkEnd w:id="47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الكيانات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مفهومية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—</w:t>
      </w:r>
      <w:r w:rsidDel="00000000" w:rsidR="00000000" w:rsidRPr="00000000">
        <w:rPr>
          <w:b w:val="1"/>
          <w:sz w:val="34"/>
          <w:szCs w:val="34"/>
          <w:rtl w:val="1"/>
        </w:rPr>
        <w:t xml:space="preserve">بدون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تفاصيل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تقنية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E90">
      <w:pPr>
        <w:numPr>
          <w:ilvl w:val="0"/>
          <w:numId w:val="439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Wallet Account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YER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91">
      <w:pPr>
        <w:numPr>
          <w:ilvl w:val="0"/>
          <w:numId w:val="439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Wallet Transaction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سالبة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مرتجع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تعويض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92">
      <w:pPr>
        <w:numPr>
          <w:ilvl w:val="0"/>
          <w:numId w:val="439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Wallet Hold (Authorization)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93">
      <w:pPr>
        <w:numPr>
          <w:ilvl w:val="0"/>
          <w:numId w:val="439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Gift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اختياري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وصلاحية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94">
      <w:pPr>
        <w:numPr>
          <w:ilvl w:val="0"/>
          <w:numId w:val="439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Cashback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اختياري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95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b34r5bg59qug" w:id="474"/>
      <w:bookmarkEnd w:id="47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الحقول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الأساسية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E97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m2ofg3fp93wv" w:id="475"/>
      <w:bookmarkEnd w:id="4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Wallet Account</w:t>
      </w:r>
    </w:p>
    <w:p w:rsidR="00000000" w:rsidDel="00000000" w:rsidP="00000000" w:rsidRDefault="00000000" w:rsidRPr="00000000" w14:paraId="00000E98">
      <w:pPr>
        <w:numPr>
          <w:ilvl w:val="0"/>
          <w:numId w:val="525"/>
        </w:numPr>
        <w:bidi w:val="1"/>
        <w:spacing w:after="24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المعر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customer_id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balance_available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balance_on_hold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الإنشاء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التحديث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99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x6j0hyt2tto3" w:id="476"/>
      <w:bookmarkEnd w:id="4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Wallet Transaction</w:t>
      </w:r>
    </w:p>
    <w:p w:rsidR="00000000" w:rsidDel="00000000" w:rsidP="00000000" w:rsidRDefault="00000000" w:rsidRPr="00000000" w14:paraId="00000E9A">
      <w:pPr>
        <w:numPr>
          <w:ilvl w:val="0"/>
          <w:numId w:val="428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المعر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customer_id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credit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debit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adjustment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 (+/-)، 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9B">
      <w:pPr>
        <w:numPr>
          <w:ilvl w:val="0"/>
          <w:numId w:val="428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(refund/cashback/manual/giftcard/recharge)، </w:t>
      </w:r>
      <w:r w:rsidDel="00000000" w:rsidR="00000000" w:rsidRPr="00000000">
        <w:rPr>
          <w:b w:val="1"/>
          <w:rtl w:val="0"/>
        </w:rPr>
        <w:t xml:space="preserve">reference_id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كوبون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9C">
      <w:pPr>
        <w:numPr>
          <w:ilvl w:val="0"/>
          <w:numId w:val="428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(pending/posted/reversed)، </w:t>
      </w:r>
      <w:r w:rsidDel="00000000" w:rsidR="00000000" w:rsidRPr="00000000">
        <w:rPr>
          <w:b w:val="1"/>
          <w:rtl w:val="0"/>
        </w:rPr>
        <w:t xml:space="preserve">reason_code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تعويض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مرتجع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E9D">
      <w:pPr>
        <w:numPr>
          <w:ilvl w:val="0"/>
          <w:numId w:val="428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الفاعل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9E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1r9sz4pjypwg" w:id="477"/>
      <w:bookmarkEnd w:id="4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Wallet Hold</w:t>
      </w:r>
    </w:p>
    <w:p w:rsidR="00000000" w:rsidDel="00000000" w:rsidP="00000000" w:rsidRDefault="00000000" w:rsidRPr="00000000" w14:paraId="00000E9F">
      <w:pPr>
        <w:numPr>
          <w:ilvl w:val="0"/>
          <w:numId w:val="327"/>
        </w:numPr>
        <w:bidi w:val="1"/>
        <w:spacing w:after="24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المحجوز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expires_at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released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captured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A0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d6k0n223tbw9" w:id="478"/>
      <w:bookmarkEnd w:id="4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Gift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Card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اختياري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EA1">
      <w:pPr>
        <w:numPr>
          <w:ilvl w:val="0"/>
          <w:numId w:val="113"/>
        </w:numPr>
        <w:bidi w:val="1"/>
        <w:spacing w:after="24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الرمز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المتبقي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expires_at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نشطة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مسترد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منتهية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A2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ja5zliu07191" w:id="479"/>
      <w:bookmarkEnd w:id="4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Cashback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Rule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اختياري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EA3">
      <w:pPr>
        <w:numPr>
          <w:ilvl w:val="0"/>
          <w:numId w:val="310"/>
        </w:numPr>
        <w:bidi w:val="1"/>
        <w:spacing w:after="24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قصوى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أهلية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فئات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b w:val="1"/>
          <w:rtl w:val="0"/>
        </w:rPr>
        <w:t xml:space="preserve">lock_period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الإتاحة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7–14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A4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uyz957p4od6v" w:id="480"/>
      <w:bookmarkEnd w:id="48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قواعد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Business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Rules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EA6">
      <w:pPr>
        <w:numPr>
          <w:ilvl w:val="0"/>
          <w:numId w:val="487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ترتيب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A7">
      <w:pPr>
        <w:numPr>
          <w:ilvl w:val="1"/>
          <w:numId w:val="487"/>
        </w:numPr>
        <w:bidi w:val="1"/>
        <w:spacing w:after="0" w:afterAutospacing="0" w:before="0" w:beforeAutospacing="0" w:lineRule="auto"/>
        <w:ind w:left="1440" w:right="-1174.7244094488178" w:hanging="360"/>
      </w:pP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− </w:t>
      </w:r>
      <w:r w:rsidDel="00000000" w:rsidR="00000000" w:rsidRPr="00000000">
        <w:rPr>
          <w:rtl w:val="1"/>
        </w:rPr>
        <w:t xml:space="preserve">الخصومات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الكوبونات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</w:t>
      </w:r>
    </w:p>
    <w:p w:rsidR="00000000" w:rsidDel="00000000" w:rsidP="00000000" w:rsidRDefault="00000000" w:rsidRPr="00000000" w14:paraId="00000EA8">
      <w:pPr>
        <w:numPr>
          <w:ilvl w:val="1"/>
          <w:numId w:val="487"/>
        </w:numPr>
        <w:bidi w:val="1"/>
        <w:spacing w:after="0" w:afterAutospacing="0" w:before="0" w:beforeAutospacing="0" w:lineRule="auto"/>
        <w:ind w:left="1440" w:right="-1174.7244094488178" w:hanging="360"/>
      </w:pP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رسوم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</w:t>
      </w:r>
    </w:p>
    <w:p w:rsidR="00000000" w:rsidDel="00000000" w:rsidP="00000000" w:rsidRDefault="00000000" w:rsidRPr="00000000" w14:paraId="00000EA9">
      <w:pPr>
        <w:numPr>
          <w:ilvl w:val="1"/>
          <w:numId w:val="487"/>
        </w:numPr>
        <w:bidi w:val="1"/>
        <w:spacing w:after="0" w:afterAutospacing="0" w:before="0" w:beforeAutospacing="0" w:lineRule="auto"/>
        <w:ind w:left="1440" w:right="-1174.7244094488178" w:hanging="360"/>
      </w:pP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رصيد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المحفظة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p w:rsidR="00000000" w:rsidDel="00000000" w:rsidP="00000000" w:rsidRDefault="00000000" w:rsidRPr="00000000" w14:paraId="00000EAA">
      <w:pPr>
        <w:numPr>
          <w:ilvl w:val="1"/>
          <w:numId w:val="487"/>
        </w:numPr>
        <w:bidi w:val="1"/>
        <w:spacing w:after="0" w:afterAutospacing="0" w:before="0" w:beforeAutospacing="0" w:lineRule="auto"/>
        <w:ind w:left="1440" w:right="-1174.7244094488178" w:hanging="360"/>
      </w:pPr>
      <w:r w:rsidDel="00000000" w:rsidR="00000000" w:rsidRPr="00000000">
        <w:rPr>
          <w:rtl w:val="1"/>
        </w:rPr>
        <w:t xml:space="preserve">الباقي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ببطاقة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AB">
      <w:pPr>
        <w:numPr>
          <w:ilvl w:val="0"/>
          <w:numId w:val="48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يفض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AC">
      <w:pPr>
        <w:numPr>
          <w:ilvl w:val="0"/>
          <w:numId w:val="48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المرتجعات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استرداد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المحفظة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AD">
      <w:pPr>
        <w:numPr>
          <w:ilvl w:val="0"/>
          <w:numId w:val="48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الدمج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محفظة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محفظة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AE">
      <w:pPr>
        <w:numPr>
          <w:ilvl w:val="0"/>
          <w:numId w:val="48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الحجز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المؤقت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Hold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Debit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AF">
      <w:pPr>
        <w:numPr>
          <w:ilvl w:val="0"/>
          <w:numId w:val="48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الصلاحية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ينتهي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مستحسن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0"/>
        </w:rPr>
        <w:t xml:space="preserve">Cashback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تنتهي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12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B0">
      <w:pPr>
        <w:numPr>
          <w:ilvl w:val="0"/>
          <w:numId w:val="48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القيود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شهري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للاستخدام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المتراكم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مكافحة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إساءة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B1">
      <w:pPr>
        <w:numPr>
          <w:ilvl w:val="0"/>
          <w:numId w:val="48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العملة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YER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الأسواق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B2">
      <w:pPr>
        <w:numPr>
          <w:ilvl w:val="0"/>
          <w:numId w:val="48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مكافحة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الاحتيال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B3">
      <w:pPr>
        <w:numPr>
          <w:ilvl w:val="1"/>
          <w:numId w:val="487"/>
        </w:numPr>
        <w:bidi w:val="1"/>
        <w:spacing w:after="0" w:afterAutospacing="0" w:before="0" w:beforeAutospacing="0" w:lineRule="auto"/>
        <w:ind w:left="1440" w:right="-1174.7244094488178" w:hanging="360"/>
      </w:pP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B4">
      <w:pPr>
        <w:numPr>
          <w:ilvl w:val="1"/>
          <w:numId w:val="487"/>
        </w:numPr>
        <w:bidi w:val="1"/>
        <w:spacing w:after="0" w:afterAutospacing="0" w:before="0" w:beforeAutospacing="0" w:lineRule="auto"/>
        <w:ind w:left="1440" w:right="-1174.7244094488178" w:hanging="360"/>
      </w:pP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Velocity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B5">
      <w:pPr>
        <w:numPr>
          <w:ilvl w:val="1"/>
          <w:numId w:val="487"/>
        </w:numPr>
        <w:bidi w:val="1"/>
        <w:spacing w:after="0" w:afterAutospacing="0" w:before="0" w:beforeAutospacing="0" w:lineRule="auto"/>
        <w:ind w:left="1440" w:right="-1174.7244094488178" w:hanging="360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manual adjustment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إلزامي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B6">
      <w:pPr>
        <w:numPr>
          <w:ilvl w:val="0"/>
          <w:numId w:val="48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دمج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الحسابات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وحركاتها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Audit Trail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B7">
      <w:pPr>
        <w:numPr>
          <w:ilvl w:val="0"/>
          <w:numId w:val="487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السجلات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والتوافق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للتعديل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append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التزام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ذمم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B8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3ewzp8hdg77l" w:id="481"/>
      <w:bookmarkEnd w:id="48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التدفقات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التشغيلية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Workflows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EBA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8ntj9onn9fu3" w:id="482"/>
      <w:bookmarkEnd w:id="48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الدفع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بالمحفظة</w:t>
      </w:r>
    </w:p>
    <w:p w:rsidR="00000000" w:rsidDel="00000000" w:rsidP="00000000" w:rsidRDefault="00000000" w:rsidRPr="00000000" w14:paraId="00000EBB">
      <w:pPr>
        <w:numPr>
          <w:ilvl w:val="0"/>
          <w:numId w:val="289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يختار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بالمحفظة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ويحد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Hold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BC">
      <w:pPr>
        <w:numPr>
          <w:ilvl w:val="0"/>
          <w:numId w:val="289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Capture → Debit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BD">
      <w:pPr>
        <w:numPr>
          <w:ilvl w:val="0"/>
          <w:numId w:val="289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b w:val="1"/>
          <w:rtl w:val="0"/>
        </w:rPr>
        <w:t xml:space="preserve">Release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للحجز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BE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e667t4db928d" w:id="483"/>
      <w:bookmarkEnd w:id="48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مرتجع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 →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رصيد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متجر</w:t>
      </w:r>
    </w:p>
    <w:p w:rsidR="00000000" w:rsidDel="00000000" w:rsidP="00000000" w:rsidRDefault="00000000" w:rsidRPr="00000000" w14:paraId="00000EC0">
      <w:pPr>
        <w:numPr>
          <w:ilvl w:val="0"/>
          <w:numId w:val="222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Credit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pro-rata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EC1">
      <w:pPr>
        <w:numPr>
          <w:ilvl w:val="0"/>
          <w:numId w:val="222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C2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cq94m5c3qba9" w:id="484"/>
      <w:bookmarkEnd w:id="48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Cashback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اختياري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EC3">
      <w:pPr>
        <w:numPr>
          <w:ilvl w:val="0"/>
          <w:numId w:val="123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delivered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7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Credit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وحدودها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C4">
      <w:pPr>
        <w:numPr>
          <w:ilvl w:val="0"/>
          <w:numId w:val="123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C5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mbtzw0mruueq" w:id="485"/>
      <w:bookmarkEnd w:id="48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بطاقات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هدية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اختياري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EC6">
      <w:pPr>
        <w:numPr>
          <w:ilvl w:val="0"/>
          <w:numId w:val="301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للمتلق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C7">
      <w:pPr>
        <w:numPr>
          <w:ilvl w:val="0"/>
          <w:numId w:val="301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Wallet Credit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بالعميلة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C8">
      <w:pPr>
        <w:numPr>
          <w:ilvl w:val="0"/>
          <w:numId w:val="301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المتبقي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C9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6x8ict9b4h3x" w:id="486"/>
      <w:bookmarkEnd w:id="48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تعويض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تعديل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يدوي</w:t>
      </w:r>
    </w:p>
    <w:p w:rsidR="00000000" w:rsidDel="00000000" w:rsidP="00000000" w:rsidRDefault="00000000" w:rsidRPr="00000000" w14:paraId="00000ECA">
      <w:pPr>
        <w:numPr>
          <w:ilvl w:val="0"/>
          <w:numId w:val="463"/>
        </w:numPr>
        <w:bidi w:val="1"/>
        <w:spacing w:after="24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ضة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سبب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إجباري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CB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ebosftrylhos" w:id="487"/>
      <w:bookmarkEnd w:id="48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التكاملات</w:t>
      </w:r>
    </w:p>
    <w:p w:rsidR="00000000" w:rsidDel="00000000" w:rsidP="00000000" w:rsidRDefault="00000000" w:rsidRPr="00000000" w14:paraId="00000ECD">
      <w:pPr>
        <w:numPr>
          <w:ilvl w:val="0"/>
          <w:numId w:val="66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الطلبات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الحجز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CE">
      <w:pPr>
        <w:numPr>
          <w:ilvl w:val="0"/>
          <w:numId w:val="6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RMA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Credits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CF">
      <w:pPr>
        <w:numPr>
          <w:ilvl w:val="0"/>
          <w:numId w:val="6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العروض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Cashback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الكوبونات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يتعارض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الإيصال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D0">
      <w:pPr>
        <w:numPr>
          <w:ilvl w:val="0"/>
          <w:numId w:val="6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التحليلات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wallet_credit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wallet_debit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wallet_hold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wallet_release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cashback_earned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giftcard_redeemed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D1">
      <w:pPr>
        <w:numPr>
          <w:ilvl w:val="0"/>
          <w:numId w:val="66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المحاسبة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b w:val="1"/>
          <w:rtl w:val="1"/>
        </w:rPr>
        <w:t xml:space="preserve">التزام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Liability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Credit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Debit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D2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rh95ms9h4v6y" w:id="488"/>
      <w:bookmarkEnd w:id="48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مؤشرات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الأداء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KPIs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ED4">
      <w:pPr>
        <w:numPr>
          <w:ilvl w:val="0"/>
          <w:numId w:val="157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Wallet Usage 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D5">
      <w:pPr>
        <w:numPr>
          <w:ilvl w:val="0"/>
          <w:numId w:val="15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Repeat Rate Lift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يستخدموها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D6">
      <w:pPr>
        <w:numPr>
          <w:ilvl w:val="0"/>
          <w:numId w:val="15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Time-to-Refund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D7">
      <w:pPr>
        <w:numPr>
          <w:ilvl w:val="0"/>
          <w:numId w:val="15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Breakage 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الهدايا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المكتسب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D8">
      <w:pPr>
        <w:numPr>
          <w:ilvl w:val="0"/>
          <w:numId w:val="15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Fraud Flags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ضخمة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تعديلات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D9">
      <w:pPr>
        <w:numPr>
          <w:ilvl w:val="0"/>
          <w:numId w:val="157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COD Impact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DA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bidi w:val="1"/>
        <w:ind w:right="-1174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bidi w:val="1"/>
        <w:ind w:right="-1174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5dc43bly1uq7" w:id="489"/>
      <w:bookmarkEnd w:id="48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معايير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القبول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of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Done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EDE">
      <w:pPr>
        <w:numPr>
          <w:ilvl w:val="0"/>
          <w:numId w:val="127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Wallet Account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محجوز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DF">
      <w:pPr>
        <w:numPr>
          <w:ilvl w:val="0"/>
          <w:numId w:val="12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Hold/Capture/Release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E0">
      <w:pPr>
        <w:numPr>
          <w:ilvl w:val="0"/>
          <w:numId w:val="12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Credit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للخصومات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E1">
      <w:pPr>
        <w:numPr>
          <w:ilvl w:val="0"/>
          <w:numId w:val="12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0"/>
        </w:rPr>
        <w:t xml:space="preserve">Cashback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E2">
      <w:pPr>
        <w:numPr>
          <w:ilvl w:val="0"/>
          <w:numId w:val="12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E3">
      <w:pPr>
        <w:numPr>
          <w:ilvl w:val="0"/>
          <w:numId w:val="12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الأرصدة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الالتزامات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فروقات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E4">
      <w:pPr>
        <w:numPr>
          <w:ilvl w:val="0"/>
          <w:numId w:val="127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للتعديلات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اليدوية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E5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1dpbu5vhi0ui" w:id="490"/>
      <w:bookmarkEnd w:id="49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سيناريوهات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حافة</w:t>
      </w:r>
    </w:p>
    <w:p w:rsidR="00000000" w:rsidDel="00000000" w:rsidP="00000000" w:rsidRDefault="00000000" w:rsidRPr="00000000" w14:paraId="00000EE7">
      <w:pPr>
        <w:numPr>
          <w:ilvl w:val="0"/>
          <w:numId w:val="380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مزج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محفظة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بطاقة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pro-rata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E8">
      <w:pPr>
        <w:numPr>
          <w:ilvl w:val="0"/>
          <w:numId w:val="380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شحنة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مجزأة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E9">
      <w:pPr>
        <w:numPr>
          <w:ilvl w:val="0"/>
          <w:numId w:val="380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فشل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خارجي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خصم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المحفظة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Reverse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EA">
      <w:pPr>
        <w:numPr>
          <w:ilvl w:val="0"/>
          <w:numId w:val="380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سالب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بالخطأ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السلبي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EB">
      <w:pPr>
        <w:numPr>
          <w:ilvl w:val="0"/>
          <w:numId w:val="380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بطاقة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هدية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مسروقة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مسر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بة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إبطال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الإبلاغ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EC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1t9aytdrmvi5" w:id="491"/>
      <w:bookmarkEnd w:id="49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خارطة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الإصدارات</w:t>
      </w:r>
    </w:p>
    <w:p w:rsidR="00000000" w:rsidDel="00000000" w:rsidP="00000000" w:rsidRDefault="00000000" w:rsidRPr="00000000" w14:paraId="00000EEE">
      <w:pPr>
        <w:numPr>
          <w:ilvl w:val="0"/>
          <w:numId w:val="556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التعويضات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بالمحفظة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Capture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EF">
      <w:pPr>
        <w:numPr>
          <w:ilvl w:val="0"/>
          <w:numId w:val="55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المرحلة</w:t>
      </w:r>
      <w:r w:rsidDel="00000000" w:rsidR="00000000" w:rsidRPr="00000000">
        <w:rPr>
          <w:b w:val="1"/>
          <w:rtl w:val="1"/>
        </w:rPr>
        <w:t xml:space="preserve"> 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Cashback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F0">
      <w:pPr>
        <w:numPr>
          <w:ilvl w:val="0"/>
          <w:numId w:val="556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المرحلة</w:t>
      </w:r>
      <w:r w:rsidDel="00000000" w:rsidR="00000000" w:rsidRPr="00000000">
        <w:rPr>
          <w:b w:val="1"/>
          <w:rtl w:val="1"/>
        </w:rPr>
        <w:t xml:space="preserve"> 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تعبئة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Recharge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البوابة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نزاعات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F1">
      <w:pPr>
        <w:bidi w:val="1"/>
        <w:ind w:right="-1174.7244094488178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thmzbsyan1d" w:id="492"/>
      <w:bookmarkEnd w:id="49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الحوكمة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والتكامل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Governance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Integrations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pStyle w:val="Heading1"/>
        <w:keepNext w:val="0"/>
        <w:keepLines w:val="0"/>
        <w:bidi w:val="1"/>
        <w:spacing w:before="480" w:lineRule="auto"/>
        <w:ind w:right="-1174.7244094488178"/>
        <w:rPr>
          <w:b w:val="1"/>
          <w:sz w:val="46"/>
          <w:szCs w:val="46"/>
        </w:rPr>
      </w:pPr>
      <w:bookmarkStart w:colFirst="0" w:colLast="0" w:name="_wtr3qb1dvx7o" w:id="493"/>
      <w:bookmarkEnd w:id="493"/>
      <w:r w:rsidDel="00000000" w:rsidR="00000000" w:rsidRPr="00000000">
        <w:rPr>
          <w:b w:val="1"/>
          <w:sz w:val="46"/>
          <w:szCs w:val="46"/>
          <w:rtl w:val="1"/>
        </w:rPr>
        <w:t xml:space="preserve">الحوكمة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والتكامل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Governance</w:t>
      </w:r>
      <w:r w:rsidDel="00000000" w:rsidR="00000000" w:rsidRPr="00000000">
        <w:rPr>
          <w:b w:val="1"/>
          <w:sz w:val="46"/>
          <w:szCs w:val="46"/>
          <w:rtl w:val="0"/>
        </w:rPr>
        <w:t xml:space="preserve"> &amp; </w:t>
      </w:r>
      <w:r w:rsidDel="00000000" w:rsidR="00000000" w:rsidRPr="00000000">
        <w:rPr>
          <w:b w:val="1"/>
          <w:sz w:val="46"/>
          <w:szCs w:val="46"/>
          <w:rtl w:val="0"/>
        </w:rPr>
        <w:t xml:space="preserve">Integrations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</w:p>
    <w:p w:rsidR="00000000" w:rsidDel="00000000" w:rsidP="00000000" w:rsidRDefault="00000000" w:rsidRPr="00000000" w14:paraId="00000EF4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4vckfb5mc350" w:id="494"/>
      <w:bookmarkEnd w:id="49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الهدف</w:t>
      </w:r>
    </w:p>
    <w:p w:rsidR="00000000" w:rsidDel="00000000" w:rsidP="00000000" w:rsidRDefault="00000000" w:rsidRPr="00000000" w14:paraId="00000EF5">
      <w:pPr>
        <w:numPr>
          <w:ilvl w:val="0"/>
          <w:numId w:val="417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وموثوقية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F6">
      <w:pPr>
        <w:numPr>
          <w:ilvl w:val="0"/>
          <w:numId w:val="41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واتساقها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كتالوج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EF7">
      <w:pPr>
        <w:numPr>
          <w:ilvl w:val="0"/>
          <w:numId w:val="417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تكامل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والمحاسبة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F8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2llb4yz7vvz3" w:id="495"/>
      <w:bookmarkEnd w:id="49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الحوكمة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Governance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EFA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7atpiy7d57ai" w:id="496"/>
      <w:bookmarkEnd w:id="49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الأدوار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والصلاحيات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RBAC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EFB">
      <w:pPr>
        <w:numPr>
          <w:ilvl w:val="0"/>
          <w:numId w:val="564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الأدوار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المقترحة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الكتالوج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المطو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FC">
      <w:pPr>
        <w:numPr>
          <w:ilvl w:val="0"/>
          <w:numId w:val="564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مبدأ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أقل</w:t>
      </w:r>
      <w:r w:rsidDel="00000000" w:rsidR="00000000" w:rsidRPr="00000000">
        <w:rPr>
          <w:b w:val="1"/>
          <w:rtl w:val="1"/>
        </w:rPr>
        <w:t xml:space="preserve">ّ </w:t>
      </w:r>
      <w:r w:rsidDel="00000000" w:rsidR="00000000" w:rsidRPr="00000000">
        <w:rPr>
          <w:b w:val="1"/>
          <w:rtl w:val="1"/>
        </w:rPr>
        <w:t xml:space="preserve">صلاحية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FD">
      <w:pPr>
        <w:numPr>
          <w:ilvl w:val="0"/>
          <w:numId w:val="564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عمليات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حساسة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EFE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a074urs42rjb" w:id="497"/>
      <w:bookmarkEnd w:id="49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الخصوصية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PII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والموافقات</w:t>
      </w:r>
    </w:p>
    <w:p w:rsidR="00000000" w:rsidDel="00000000" w:rsidP="00000000" w:rsidRDefault="00000000" w:rsidRPr="00000000" w14:paraId="00000EFF">
      <w:pPr>
        <w:numPr>
          <w:ilvl w:val="0"/>
          <w:numId w:val="499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تقليل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وإخفاء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الدعم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00">
      <w:pPr>
        <w:numPr>
          <w:ilvl w:val="0"/>
          <w:numId w:val="499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الموافقات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01">
      <w:pPr>
        <w:numPr>
          <w:ilvl w:val="0"/>
          <w:numId w:val="499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طلبات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DSR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SLA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7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02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ip2ogwk5gpbc" w:id="498"/>
      <w:bookmarkEnd w:id="49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جودة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َ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ْ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كمتها</w:t>
      </w:r>
    </w:p>
    <w:p w:rsidR="00000000" w:rsidDel="00000000" w:rsidP="00000000" w:rsidRDefault="00000000" w:rsidRPr="00000000" w14:paraId="00000F03">
      <w:pPr>
        <w:numPr>
          <w:ilvl w:val="0"/>
          <w:numId w:val="466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قاموس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المحورية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AOV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LTV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0F04">
      <w:pPr>
        <w:numPr>
          <w:ilvl w:val="0"/>
          <w:numId w:val="46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اختبارات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دورية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فراغات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شاذة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اتساق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↔</w:t>
      </w:r>
      <w:r w:rsidDel="00000000" w:rsidR="00000000" w:rsidRPr="00000000">
        <w:rPr>
          <w:rtl w:val="1"/>
        </w:rPr>
        <w:t xml:space="preserve">مدفوعات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↔</w:t>
      </w:r>
      <w:r w:rsidDel="00000000" w:rsidR="00000000" w:rsidRPr="00000000">
        <w:rPr>
          <w:rtl w:val="1"/>
        </w:rPr>
        <w:t xml:space="preserve">شحنات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05">
      <w:pPr>
        <w:numPr>
          <w:ilvl w:val="0"/>
          <w:numId w:val="466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سياسات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والقيم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المسموح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للألوان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المقاسات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لتفادي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الفوضى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06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kp5heztrs96s" w:id="499"/>
      <w:bookmarkEnd w:id="49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سجلات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التدقيق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Audit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F07">
      <w:pPr>
        <w:numPr>
          <w:ilvl w:val="0"/>
          <w:numId w:val="508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المدفوعات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08">
      <w:pPr>
        <w:numPr>
          <w:ilvl w:val="0"/>
          <w:numId w:val="508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قابلة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للتعديل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append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09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r0ppwb3h2sl7" w:id="500"/>
      <w:bookmarkEnd w:id="50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الاحتفاظ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والحذف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Retention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F0A">
      <w:pPr>
        <w:numPr>
          <w:ilvl w:val="0"/>
          <w:numId w:val="177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: 90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b w:val="1"/>
          <w:rtl w:val="0"/>
        </w:rPr>
        <w:t xml:space="preserve">Audit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12–24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0B">
      <w:pPr>
        <w:numPr>
          <w:ilvl w:val="0"/>
          <w:numId w:val="177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أرشفة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60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للضيوف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0C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k5fq0rn1a5j7" w:id="501"/>
      <w:bookmarkEnd w:id="50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الأمن</w:t>
      </w:r>
    </w:p>
    <w:p w:rsidR="00000000" w:rsidDel="00000000" w:rsidP="00000000" w:rsidRDefault="00000000" w:rsidRPr="00000000" w14:paraId="00000F0F">
      <w:pPr>
        <w:numPr>
          <w:ilvl w:val="0"/>
          <w:numId w:val="241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تشفير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أثناء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النقل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TLS</w:t>
      </w:r>
      <w:r w:rsidDel="00000000" w:rsidR="00000000" w:rsidRPr="00000000">
        <w:rPr>
          <w:rtl w:val="1"/>
        </w:rPr>
        <w:t xml:space="preserve"> 1.2+)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عند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السكون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والنسخ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10">
      <w:pPr>
        <w:numPr>
          <w:ilvl w:val="0"/>
          <w:numId w:val="241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أسرار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Vault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KMS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وتدوير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للمفاتيح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11">
      <w:pPr>
        <w:numPr>
          <w:ilvl w:val="0"/>
          <w:numId w:val="241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2FA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زة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12">
      <w:pPr>
        <w:numPr>
          <w:ilvl w:val="0"/>
          <w:numId w:val="241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عدم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تخزين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بطاقات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امتثال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PCI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توكنات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13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5ttmm57qqkzx" w:id="502"/>
      <w:bookmarkEnd w:id="50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النسخ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الاحتياطي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والتعافي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الكوارث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DR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F14">
      <w:pPr>
        <w:numPr>
          <w:ilvl w:val="0"/>
          <w:numId w:val="311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أهداف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RPO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15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2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15">
      <w:pPr>
        <w:numPr>
          <w:ilvl w:val="0"/>
          <w:numId w:val="311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لقطات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استعادة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16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rsfsqvtel31c" w:id="503"/>
      <w:bookmarkEnd w:id="50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إدارة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التغييرات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Change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Management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F17">
      <w:pPr>
        <w:numPr>
          <w:ilvl w:val="0"/>
          <w:numId w:val="393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Dev/Staging/Prod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وهجرات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متوافقة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رجعي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18">
      <w:pPr>
        <w:numPr>
          <w:ilvl w:val="0"/>
          <w:numId w:val="393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Feature flags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للتدر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rollback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19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wkferyvbp3kw" w:id="504"/>
      <w:bookmarkEnd w:id="50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المراقبة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والموثوقية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Observability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SLOs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F1A">
      <w:pPr>
        <w:numPr>
          <w:ilvl w:val="0"/>
          <w:numId w:val="474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لوغز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مقاييس</w:t>
      </w:r>
      <w:r w:rsidDel="00000000" w:rsidR="00000000" w:rsidRPr="00000000">
        <w:rPr>
          <w:b w:val="1"/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تتب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ازدحام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الطوابير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1B">
      <w:pPr>
        <w:numPr>
          <w:ilvl w:val="0"/>
          <w:numId w:val="474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SLOs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مقترحة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95 &lt; 800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Webhook</w:t>
      </w:r>
      <w:r w:rsidDel="00000000" w:rsidR="00000000" w:rsidRPr="00000000">
        <w:rPr>
          <w:rtl w:val="1"/>
        </w:rPr>
        <w:t xml:space="preserve"> &lt; 0.5%، </w:t>
      </w:r>
      <w:r w:rsidDel="00000000" w:rsidR="00000000" w:rsidRPr="00000000">
        <w:rPr>
          <w:rtl w:val="1"/>
        </w:rPr>
        <w:t xml:space="preserve">تزامن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&lt; 15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1C">
      <w:pPr>
        <w:numPr>
          <w:ilvl w:val="0"/>
          <w:numId w:val="474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تعط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1D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56k6phj72ify" w:id="505"/>
      <w:bookmarkEnd w:id="50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التكامل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Integrations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F1F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wc3js7uatpj3" w:id="506"/>
      <w:bookmarkEnd w:id="50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واجهات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وخدمات</w:t>
      </w:r>
    </w:p>
    <w:p w:rsidR="00000000" w:rsidDel="00000000" w:rsidP="00000000" w:rsidRDefault="00000000" w:rsidRPr="00000000" w14:paraId="00000F20">
      <w:pPr>
        <w:numPr>
          <w:ilvl w:val="0"/>
          <w:numId w:val="323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داخلية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خارجية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ترقيم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Rate Limits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Idempotency Keys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الإنشاء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21">
      <w:pPr>
        <w:numPr>
          <w:ilvl w:val="0"/>
          <w:numId w:val="323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Webhooks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للأحداث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إعادة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محاولات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بخوارزمية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backoff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Deduplication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22">
      <w:pPr>
        <w:numPr>
          <w:ilvl w:val="0"/>
          <w:numId w:val="323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حافلة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أحداث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Event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23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762mxdbk6jfd" w:id="507"/>
      <w:bookmarkEnd w:id="50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أهم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الأحداث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نماذج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أسماء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F24">
      <w:pPr>
        <w:numPr>
          <w:ilvl w:val="0"/>
          <w:numId w:val="246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order.created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order.status_changed</w:t>
      </w:r>
    </w:p>
    <w:p w:rsidR="00000000" w:rsidDel="00000000" w:rsidP="00000000" w:rsidRDefault="00000000" w:rsidRPr="00000000" w14:paraId="00000F25">
      <w:pPr>
        <w:numPr>
          <w:ilvl w:val="0"/>
          <w:numId w:val="24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payment.authorized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payment.captured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payment.refunded</w:t>
      </w:r>
    </w:p>
    <w:p w:rsidR="00000000" w:rsidDel="00000000" w:rsidP="00000000" w:rsidRDefault="00000000" w:rsidRPr="00000000" w14:paraId="00000F26">
      <w:pPr>
        <w:numPr>
          <w:ilvl w:val="0"/>
          <w:numId w:val="24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shipment.created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shipment.out_for_delivery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shipment.delivered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shipment.failed</w:t>
      </w:r>
    </w:p>
    <w:p w:rsidR="00000000" w:rsidDel="00000000" w:rsidP="00000000" w:rsidRDefault="00000000" w:rsidRPr="00000000" w14:paraId="00000F27">
      <w:pPr>
        <w:numPr>
          <w:ilvl w:val="0"/>
          <w:numId w:val="24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cod.collected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cod.remitted</w:t>
      </w:r>
    </w:p>
    <w:p w:rsidR="00000000" w:rsidDel="00000000" w:rsidP="00000000" w:rsidRDefault="00000000" w:rsidRPr="00000000" w14:paraId="00000F28">
      <w:pPr>
        <w:numPr>
          <w:ilvl w:val="0"/>
          <w:numId w:val="246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rma.requested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rma.resolved</w:t>
      </w:r>
    </w:p>
    <w:p w:rsidR="00000000" w:rsidDel="00000000" w:rsidP="00000000" w:rsidRDefault="00000000" w:rsidRPr="00000000" w14:paraId="00000F29">
      <w:pPr>
        <w:numPr>
          <w:ilvl w:val="0"/>
          <w:numId w:val="246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cart.abandoned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product.stock_low</w:t>
      </w:r>
    </w:p>
    <w:p w:rsidR="00000000" w:rsidDel="00000000" w:rsidP="00000000" w:rsidRDefault="00000000" w:rsidRPr="00000000" w14:paraId="00000F2A">
      <w:pPr>
        <w:bidi w:val="1"/>
        <w:spacing w:after="240" w:before="240" w:lineRule="auto"/>
        <w:ind w:right="-1174.724409448817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bidi w:val="1"/>
        <w:spacing w:after="240" w:before="240" w:lineRule="auto"/>
        <w:ind w:right="-1174.7244094488178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o06o434fbe4u" w:id="508"/>
      <w:bookmarkEnd w:id="50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مزو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دون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نموذجيون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والتكامل</w:t>
      </w:r>
    </w:p>
    <w:p w:rsidR="00000000" w:rsidDel="00000000" w:rsidP="00000000" w:rsidRDefault="00000000" w:rsidRPr="00000000" w14:paraId="00000F2D">
      <w:pPr>
        <w:numPr>
          <w:ilvl w:val="0"/>
          <w:numId w:val="495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Webhooks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التفويض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التحصيل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. 3</w:t>
      </w:r>
      <w:r w:rsidDel="00000000" w:rsidR="00000000" w:rsidRPr="00000000">
        <w:rPr>
          <w:rtl w:val="0"/>
        </w:rPr>
        <w:t xml:space="preserve">DS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2E">
      <w:pPr>
        <w:numPr>
          <w:ilvl w:val="0"/>
          <w:numId w:val="495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بوليصة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ملصق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Webhooks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2F">
      <w:pPr>
        <w:numPr>
          <w:ilvl w:val="0"/>
          <w:numId w:val="495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الرسائل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)،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دولي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النقر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30">
      <w:pPr>
        <w:numPr>
          <w:ilvl w:val="0"/>
          <w:numId w:val="495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التحليلات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4/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تدف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31">
      <w:pPr>
        <w:numPr>
          <w:ilvl w:val="0"/>
          <w:numId w:val="495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المحاسبة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0"/>
        </w:rPr>
        <w:t xml:space="preserve">ERP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ترحيل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الخصومات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المرتجعات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وسيط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وتسويات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32">
      <w:pPr>
        <w:numPr>
          <w:ilvl w:val="0"/>
          <w:numId w:val="495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الإعلانات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الجماهير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شرائح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VIP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Reverse ETL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33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ifbqn7i5nqu" w:id="509"/>
      <w:bookmarkEnd w:id="50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عقود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البيانات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والمعالجات</w:t>
      </w:r>
    </w:p>
    <w:p w:rsidR="00000000" w:rsidDel="00000000" w:rsidP="00000000" w:rsidRDefault="00000000" w:rsidRPr="00000000" w14:paraId="00000F34">
      <w:pPr>
        <w:numPr>
          <w:ilvl w:val="0"/>
          <w:numId w:val="470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عقد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حقول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تكامل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نطاقات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35">
      <w:pPr>
        <w:numPr>
          <w:ilvl w:val="0"/>
          <w:numId w:val="470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توحيد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المناطق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الزمنية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Asia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Aden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والعملات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36">
      <w:pPr>
        <w:numPr>
          <w:ilvl w:val="0"/>
          <w:numId w:val="470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قنوات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بديلة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سقوط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37">
      <w:pPr>
        <w:pStyle w:val="Heading3"/>
        <w:keepNext w:val="0"/>
        <w:keepLines w:val="0"/>
        <w:bidi w:val="1"/>
        <w:spacing w:before="280" w:lineRule="auto"/>
        <w:ind w:right="-1174.7244094488178"/>
        <w:rPr>
          <w:b w:val="1"/>
          <w:color w:val="000000"/>
          <w:sz w:val="26"/>
          <w:szCs w:val="26"/>
        </w:rPr>
      </w:pPr>
      <w:bookmarkStart w:colFirst="0" w:colLast="0" w:name="_whr23reefbr6" w:id="510"/>
      <w:bookmarkEnd w:id="51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هـ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الاختبار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والبيئات</w:t>
      </w:r>
    </w:p>
    <w:p w:rsidR="00000000" w:rsidDel="00000000" w:rsidP="00000000" w:rsidRDefault="00000000" w:rsidRPr="00000000" w14:paraId="00000F38">
      <w:pPr>
        <w:numPr>
          <w:ilvl w:val="0"/>
          <w:numId w:val="462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Sandboxes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39">
      <w:pPr>
        <w:numPr>
          <w:ilvl w:val="0"/>
          <w:numId w:val="462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3A">
      <w:pPr>
        <w:numPr>
          <w:ilvl w:val="0"/>
          <w:numId w:val="462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إجبارية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انقطاع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Webhook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3B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dwtneotqmvpg" w:id="511"/>
      <w:bookmarkEnd w:id="5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مؤشرات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الحوكمة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والتكامل</w:t>
      </w:r>
    </w:p>
    <w:p w:rsidR="00000000" w:rsidDel="00000000" w:rsidP="00000000" w:rsidRDefault="00000000" w:rsidRPr="00000000" w14:paraId="00000F3D">
      <w:pPr>
        <w:numPr>
          <w:ilvl w:val="0"/>
          <w:numId w:val="193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طلبات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↔</w:t>
      </w:r>
      <w:r w:rsidDel="00000000" w:rsidR="00000000" w:rsidRPr="00000000">
        <w:rPr>
          <w:b w:val="1"/>
          <w:rtl w:val="1"/>
        </w:rPr>
        <w:t xml:space="preserve">مدفوعات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↔</w:t>
      </w:r>
      <w:r w:rsidDel="00000000" w:rsidR="00000000" w:rsidRPr="00000000">
        <w:rPr>
          <w:b w:val="1"/>
          <w:rtl w:val="1"/>
        </w:rPr>
        <w:t xml:space="preserve">شحنات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= 0).</w:t>
      </w:r>
    </w:p>
    <w:p w:rsidR="00000000" w:rsidDel="00000000" w:rsidP="00000000" w:rsidRDefault="00000000" w:rsidRPr="00000000" w14:paraId="00000F3E">
      <w:pPr>
        <w:numPr>
          <w:ilvl w:val="0"/>
          <w:numId w:val="193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Webhook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المتوسط</w:t>
      </w:r>
      <w:r w:rsidDel="00000000" w:rsidR="00000000" w:rsidRPr="00000000">
        <w:rPr>
          <w:rtl w:val="1"/>
        </w:rPr>
        <w:t xml:space="preserve"> &lt; 2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3F">
      <w:pPr>
        <w:numPr>
          <w:ilvl w:val="0"/>
          <w:numId w:val="193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جماهير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&gt; 99%.</w:t>
      </w:r>
    </w:p>
    <w:p w:rsidR="00000000" w:rsidDel="00000000" w:rsidP="00000000" w:rsidRDefault="00000000" w:rsidRPr="00000000" w14:paraId="00000F40">
      <w:pPr>
        <w:numPr>
          <w:ilvl w:val="0"/>
          <w:numId w:val="193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41">
      <w:pPr>
        <w:numPr>
          <w:ilvl w:val="0"/>
          <w:numId w:val="193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42">
      <w:pPr>
        <w:bidi w:val="1"/>
        <w:ind w:right="-1174.7244094488178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pStyle w:val="Heading2"/>
        <w:keepNext w:val="0"/>
        <w:keepLines w:val="0"/>
        <w:bidi w:val="1"/>
        <w:spacing w:after="80" w:lineRule="auto"/>
        <w:ind w:right="-1174.7244094488178"/>
        <w:rPr>
          <w:b w:val="1"/>
          <w:sz w:val="34"/>
          <w:szCs w:val="34"/>
        </w:rPr>
      </w:pPr>
      <w:bookmarkStart w:colFirst="0" w:colLast="0" w:name="_w0hgrg1p2lvb" w:id="512"/>
      <w:bookmarkEnd w:id="51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تعريف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الاكتمال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of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Done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F44">
      <w:pPr>
        <w:numPr>
          <w:ilvl w:val="0"/>
          <w:numId w:val="539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45">
      <w:pPr>
        <w:numPr>
          <w:ilvl w:val="0"/>
          <w:numId w:val="539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DSR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ومجر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46">
      <w:pPr>
        <w:numPr>
          <w:ilvl w:val="0"/>
          <w:numId w:val="539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استعادة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47">
      <w:pPr>
        <w:numPr>
          <w:ilvl w:val="0"/>
          <w:numId w:val="539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SLOs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مضبوطة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48">
      <w:pPr>
        <w:numPr>
          <w:ilvl w:val="0"/>
          <w:numId w:val="539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واجهات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ويبهوكس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Idempotency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49">
      <w:pPr>
        <w:numPr>
          <w:ilvl w:val="0"/>
          <w:numId w:val="539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تكاملات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المحاسبة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4A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وقابل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للتوسع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وأرقام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موثوقة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وتكاملات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مستقرة</w:t>
      </w:r>
      <w:r w:rsidDel="00000000" w:rsidR="00000000" w:rsidRPr="00000000">
        <w:rPr>
          <w:rtl w:val="1"/>
        </w:rPr>
        <w:t xml:space="preserve">—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وامتثال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للخصوصية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والمالية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4C">
      <w:pPr>
        <w:bidi w:val="1"/>
        <w:ind w:right="-1174.7244094488178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559.0551181102364" w:header="720" w:footer="720"/>
          <w:pgNumType w:start="1"/>
        </w:sectPr>
      </w:pPr>
      <w:bookmarkStart w:colFirst="0" w:colLast="0" w:name="_6612k1o9jsos" w:id="513"/>
      <w:bookmarkEnd w:id="5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Architecture Decisions (ADR)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numPr>
          <w:ilvl w:val="0"/>
          <w:numId w:val="546"/>
        </w:numPr>
        <w:bidi w:val="1"/>
        <w:spacing w:after="200" w:before="240" w:lineRule="auto"/>
        <w:ind w:left="-850.3937007874009" w:right="-1152.9921259842508" w:hanging="141.7322834645671"/>
      </w:pPr>
      <w:r w:rsidDel="00000000" w:rsidR="00000000" w:rsidRPr="00000000">
        <w:rPr>
          <w:b w:val="1"/>
          <w:rtl w:val="1"/>
        </w:rPr>
        <w:t xml:space="preserve">الترميز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الترتيب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utf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mb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collation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utf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mb</w:t>
      </w:r>
      <w:r w:rsidDel="00000000" w:rsidR="00000000" w:rsidRPr="00000000">
        <w:rPr>
          <w:rtl w:val="0"/>
        </w:rPr>
        <w:t xml:space="preserve">4_0900_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السيرفر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الإيموجي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8.</w:t>
      </w:r>
    </w:p>
    <w:p w:rsidR="00000000" w:rsidDel="00000000" w:rsidP="00000000" w:rsidRDefault="00000000" w:rsidRPr="00000000" w14:paraId="00000F4F">
      <w:pPr>
        <w:numPr>
          <w:ilvl w:val="0"/>
          <w:numId w:val="546"/>
        </w:numPr>
        <w:bidi w:val="1"/>
        <w:spacing w:after="200" w:lineRule="auto"/>
        <w:ind w:left="-850.3937007874009" w:right="-1152.9921259842508" w:hanging="141.7322834645671"/>
      </w:pPr>
      <w:r w:rsidDel="00000000" w:rsidR="00000000" w:rsidRPr="00000000">
        <w:rPr>
          <w:b w:val="1"/>
          <w:rtl w:val="1"/>
        </w:rPr>
        <w:t xml:space="preserve">المفاتيح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الأساسية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والمعر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BIGINT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UNSIGNED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INCREMENT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ULID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rtl w:val="1"/>
        </w:rPr>
        <w:t xml:space="preserve">(26)).</w:t>
        <w:br w:type="textWrapping"/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ULID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50">
      <w:pPr>
        <w:numPr>
          <w:ilvl w:val="0"/>
          <w:numId w:val="546"/>
        </w:numPr>
        <w:bidi w:val="1"/>
        <w:spacing w:after="200" w:lineRule="auto"/>
        <w:ind w:left="-850.3937007874009" w:right="-1152.9921259842508" w:hanging="141.7322834645671"/>
      </w:pPr>
      <w:r w:rsidDel="00000000" w:rsidR="00000000" w:rsidRPr="00000000">
        <w:rPr>
          <w:b w:val="1"/>
          <w:rtl w:val="1"/>
        </w:rPr>
        <w:t xml:space="preserve">الحذف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المنطقي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deleted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فهرس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Views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Scopes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تستثنيه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اتساق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الشائعة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والتدقيق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51">
      <w:pPr>
        <w:numPr>
          <w:ilvl w:val="0"/>
          <w:numId w:val="546"/>
        </w:numPr>
        <w:bidi w:val="1"/>
        <w:spacing w:after="200" w:lineRule="auto"/>
        <w:ind w:left="-850.3937007874009" w:right="-1152.9921259842508" w:hanging="141.7322834645671"/>
      </w:pPr>
      <w:r w:rsidDel="00000000" w:rsidR="00000000" w:rsidRPr="00000000">
        <w:rPr>
          <w:b w:val="1"/>
          <w:rtl w:val="1"/>
        </w:rPr>
        <w:t xml:space="preserve">حجز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reservations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qty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reservation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expires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nullable</w:t>
      </w:r>
      <w:r w:rsidDel="00000000" w:rsidR="00000000" w:rsidRPr="00000000">
        <w:rPr>
          <w:rtl w:val="0"/>
        </w:rPr>
        <w:t xml:space="preserve">) +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المنتهي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الحجوزات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52">
      <w:pPr>
        <w:numPr>
          <w:ilvl w:val="0"/>
          <w:numId w:val="546"/>
        </w:numPr>
        <w:bidi w:val="1"/>
        <w:spacing w:after="200" w:lineRule="auto"/>
        <w:ind w:left="-850.3937007874009" w:right="-1152.9921259842508" w:hanging="141.7322834645671"/>
      </w:pPr>
      <w:r w:rsidDel="00000000" w:rsidR="00000000" w:rsidRPr="00000000">
        <w:rPr>
          <w:b w:val="1"/>
          <w:rtl w:val="1"/>
        </w:rPr>
        <w:t xml:space="preserve">تسويات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الاستلام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settlements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settlement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للأوامر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المدفوعات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submitted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reconciled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closed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للمطابقة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البنكية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الناقل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53">
      <w:pPr>
        <w:numPr>
          <w:ilvl w:val="0"/>
          <w:numId w:val="546"/>
        </w:numPr>
        <w:bidi w:val="1"/>
        <w:spacing w:after="200" w:lineRule="auto"/>
        <w:ind w:left="-850.3937007874009" w:right="-1152.9921259842508" w:hanging="141.7322834645671"/>
      </w:pPr>
      <w:r w:rsidDel="00000000" w:rsidR="00000000" w:rsidRPr="00000000">
        <w:rPr>
          <w:b w:val="1"/>
          <w:rtl w:val="1"/>
        </w:rPr>
        <w:t xml:space="preserve">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المرتجعات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RMA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rmas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requested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approved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received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refunded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closed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ledger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stock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damaged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lost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مخزني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الفقد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54">
      <w:pPr>
        <w:numPr>
          <w:ilvl w:val="0"/>
          <w:numId w:val="546"/>
        </w:numPr>
        <w:bidi w:val="1"/>
        <w:spacing w:after="200" w:lineRule="auto"/>
        <w:ind w:left="-850.3937007874009" w:right="-1152.9921259842508" w:hanging="141.7322834645671"/>
      </w:pPr>
      <w:r w:rsidDel="00000000" w:rsidR="00000000" w:rsidRPr="00000000">
        <w:rPr>
          <w:b w:val="1"/>
          <w:rtl w:val="1"/>
        </w:rPr>
        <w:t xml:space="preserve">سلسلة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التوريد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المشتريات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asn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qc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landed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cost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allocations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Landed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Cost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55">
      <w:pPr>
        <w:numPr>
          <w:ilvl w:val="0"/>
          <w:numId w:val="546"/>
        </w:numPr>
        <w:bidi w:val="1"/>
        <w:spacing w:after="200" w:lineRule="auto"/>
        <w:ind w:left="-850.3937007874009" w:right="-1152.9921259842508" w:hanging="141.7322834645671"/>
      </w:pPr>
      <w:r w:rsidDel="00000000" w:rsidR="00000000" w:rsidRPr="00000000">
        <w:rPr>
          <w:b w:val="1"/>
          <w:rtl w:val="1"/>
        </w:rPr>
        <w:t xml:space="preserve">سياسات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الاحتفاظ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والأرشفة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RMAs</w:t>
      </w:r>
      <w:r w:rsidDel="00000000" w:rsidR="00000000" w:rsidRPr="00000000">
        <w:rPr>
          <w:rtl w:val="1"/>
        </w:rPr>
        <w:t xml:space="preserve">: 5 </w:t>
      </w:r>
      <w:r w:rsidDel="00000000" w:rsidR="00000000" w:rsidRPr="00000000">
        <w:rPr>
          <w:rtl w:val="1"/>
        </w:rPr>
        <w:t xml:space="preserve">سنوات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Payments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Settlements</w:t>
      </w:r>
      <w:r w:rsidDel="00000000" w:rsidR="00000000" w:rsidRPr="00000000">
        <w:rPr>
          <w:rtl w:val="1"/>
        </w:rPr>
        <w:t xml:space="preserve">: 7 </w:t>
      </w:r>
      <w:r w:rsidDel="00000000" w:rsidR="00000000" w:rsidRPr="00000000">
        <w:rPr>
          <w:rtl w:val="1"/>
        </w:rPr>
        <w:t xml:space="preserve">سنوات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Shipments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Fulfillment</w:t>
      </w:r>
      <w:r w:rsidDel="00000000" w:rsidR="00000000" w:rsidRPr="00000000">
        <w:rPr>
          <w:rtl w:val="1"/>
        </w:rPr>
        <w:t xml:space="preserve">: 24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Ledger</w:t>
      </w:r>
      <w:r w:rsidDel="00000000" w:rsidR="00000000" w:rsidRPr="00000000">
        <w:rPr>
          <w:rtl w:val="1"/>
        </w:rPr>
        <w:t xml:space="preserve">: 36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Logs</w:t>
      </w:r>
      <w:r w:rsidDel="00000000" w:rsidR="00000000" w:rsidRPr="00000000">
        <w:rPr>
          <w:rtl w:val="1"/>
        </w:rPr>
        <w:t xml:space="preserve">: 12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Raw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rtl w:val="1"/>
        </w:rPr>
        <w:t xml:space="preserve">: 6 </w:t>
      </w:r>
      <w:r w:rsidDel="00000000" w:rsidR="00000000" w:rsidRPr="00000000">
        <w:rPr>
          <w:rtl w:val="1"/>
        </w:rPr>
        <w:t xml:space="preserve">أشهر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امتثال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أرشفة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56">
      <w:pPr>
        <w:numPr>
          <w:ilvl w:val="0"/>
          <w:numId w:val="546"/>
        </w:numPr>
        <w:bidi w:val="1"/>
        <w:spacing w:after="200" w:lineRule="auto"/>
        <w:ind w:left="-850.3937007874009" w:right="-1152.9921259842508" w:hanging="141.7322834645671"/>
      </w:pPr>
      <w:r w:rsidDel="00000000" w:rsidR="00000000" w:rsidRPr="00000000">
        <w:rPr>
          <w:b w:val="1"/>
          <w:rtl w:val="1"/>
        </w:rPr>
        <w:t xml:space="preserve">أنواع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الحالة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الأكواد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Lookup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ENUM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57">
      <w:pPr>
        <w:numPr>
          <w:ilvl w:val="0"/>
          <w:numId w:val="546"/>
        </w:numPr>
        <w:bidi w:val="1"/>
        <w:spacing w:after="200" w:lineRule="auto"/>
        <w:ind w:left="-850.3937007874009" w:right="-1152.9921259842508" w:hanging="141.7322834645671"/>
      </w:pPr>
      <w:r w:rsidDel="00000000" w:rsidR="00000000" w:rsidRPr="00000000">
        <w:rPr>
          <w:b w:val="1"/>
          <w:rtl w:val="1"/>
        </w:rPr>
        <w:t xml:space="preserve">الفهارس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SLO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للأداء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 </w:t>
      </w:r>
      <w:r w:rsidDel="00000000" w:rsidR="00000000" w:rsidRPr="00000000">
        <w:rPr>
          <w:rtl w:val="1"/>
        </w:rPr>
        <w:t xml:space="preserve">لقراءات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OLTP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30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50–80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لأهم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EXPLAIN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وخريطة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لزمة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تنب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تضخم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المنحرفة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58">
      <w:pPr>
        <w:numPr>
          <w:ilvl w:val="0"/>
          <w:numId w:val="546"/>
        </w:numPr>
        <w:bidi w:val="1"/>
        <w:spacing w:after="200" w:lineRule="auto"/>
        <w:ind w:left="-850.3937007874009" w:right="-1152.9921259842508" w:hanging="141.7322834645671"/>
      </w:pPr>
      <w:r w:rsidDel="00000000" w:rsidR="00000000" w:rsidRPr="00000000">
        <w:rPr>
          <w:b w:val="1"/>
          <w:rtl w:val="1"/>
        </w:rPr>
        <w:t xml:space="preserve">التقسيم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Partitioning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ledger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txn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حارة</w:t>
      </w:r>
      <w:r w:rsidDel="00000000" w:rsidR="00000000" w:rsidRPr="00000000">
        <w:rPr>
          <w:rtl w:val="1"/>
        </w:rPr>
        <w:t xml:space="preserve">” 18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أرشفة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أقدم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أحجام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59">
      <w:pPr>
        <w:bidi w:val="1"/>
        <w:spacing w:after="200" w:lineRule="auto"/>
        <w:ind w:right="-1152.99212598425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numPr>
          <w:ilvl w:val="0"/>
          <w:numId w:val="546"/>
        </w:numPr>
        <w:bidi w:val="1"/>
        <w:spacing w:after="200" w:lineRule="auto"/>
        <w:ind w:left="-850.3937007874009" w:right="-1152.9921259842508" w:hanging="141.7322834645671"/>
      </w:pPr>
      <w:r w:rsidDel="00000000" w:rsidR="00000000" w:rsidRPr="00000000">
        <w:rPr>
          <w:b w:val="1"/>
          <w:rtl w:val="1"/>
        </w:rPr>
        <w:t xml:space="preserve">الصلاحيات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والتدقيق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audit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append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diff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Views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تشفير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بالحفظ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للتدقيق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سنوات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Least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Privilege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امتثال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للعبث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5B">
      <w:pPr>
        <w:numPr>
          <w:ilvl w:val="0"/>
          <w:numId w:val="546"/>
        </w:numPr>
        <w:bidi w:val="1"/>
        <w:spacing w:after="200" w:lineRule="auto"/>
        <w:ind w:left="-850.3937007874009" w:right="-1152.9921259842508" w:hanging="141.7322834645671"/>
      </w:pPr>
      <w:r w:rsidDel="00000000" w:rsidR="00000000" w:rsidRPr="00000000">
        <w:rPr>
          <w:b w:val="1"/>
          <w:rtl w:val="1"/>
        </w:rPr>
        <w:t xml:space="preserve">القاموس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ERD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قاموس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Editable</w:t>
      </w:r>
      <w:r w:rsidDel="00000000" w:rsidR="00000000" w:rsidRPr="00000000">
        <w:rPr>
          <w:rtl w:val="0"/>
        </w:rPr>
        <w:t xml:space="preserve">) + </w:t>
      </w:r>
      <w:r w:rsidDel="00000000" w:rsidR="00000000" w:rsidRPr="00000000">
        <w:rPr>
          <w:rtl w:val="0"/>
        </w:rPr>
        <w:t xml:space="preserve">ERD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المستودع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القيود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الانضمام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النمذجة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5C">
      <w:pPr>
        <w:numPr>
          <w:ilvl w:val="0"/>
          <w:numId w:val="546"/>
        </w:numPr>
        <w:bidi w:val="1"/>
        <w:spacing w:after="200" w:lineRule="auto"/>
        <w:ind w:left="-850.3937007874009" w:right="-1152.9921259842508" w:hanging="141.7322834645671"/>
      </w:pPr>
      <w:r w:rsidDel="00000000" w:rsidR="00000000" w:rsidRPr="00000000">
        <w:rPr>
          <w:b w:val="1"/>
          <w:rtl w:val="1"/>
        </w:rPr>
        <w:t xml:space="preserve">ضوابط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الإنتاج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phpMyAdmin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Migrations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أذون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حوكمة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صارمة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5D">
      <w:pPr>
        <w:bidi w:val="1"/>
        <w:spacing w:after="200" w:lineRule="auto"/>
        <w:ind w:right="-1152.9921259842508"/>
        <w:rPr/>
        <w:sectPr>
          <w:type w:val="nextPage"/>
          <w:pgSz w:h="16834" w:w="11909" w:orient="portrait"/>
          <w:pgMar w:bottom="1440" w:top="1440" w:left="1440" w:right="1559.055118110236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559.0551181102364" w:header="720" w:footer="720"/>
          <w:pgNumType w:start="1"/>
        </w:sectPr>
      </w:pPr>
      <w:bookmarkStart w:colFirst="0" w:colLast="0" w:name="_t0qqibcszpew" w:id="514"/>
      <w:bookmarkEnd w:id="5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Operational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numPr>
          <w:ilvl w:val="0"/>
          <w:numId w:val="297"/>
        </w:numPr>
        <w:bidi w:val="1"/>
        <w:spacing w:after="200" w:lineRule="auto"/>
        <w:ind w:left="-566.9291338582684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ترحيلات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ع</w:t>
      </w:r>
      <w:r w:rsidDel="00000000" w:rsidR="00000000" w:rsidRPr="00000000">
        <w:rPr>
          <w:b w:val="1"/>
          <w:sz w:val="24"/>
          <w:szCs w:val="24"/>
          <w:rtl w:val="1"/>
        </w:rPr>
        <w:t xml:space="preserve">َ</w:t>
      </w:r>
      <w:r w:rsidDel="00000000" w:rsidR="00000000" w:rsidRPr="00000000">
        <w:rPr>
          <w:b w:val="1"/>
          <w:sz w:val="24"/>
          <w:szCs w:val="24"/>
          <w:rtl w:val="1"/>
        </w:rPr>
        <w:t xml:space="preserve">نو</w:t>
      </w:r>
      <w:r w:rsidDel="00000000" w:rsidR="00000000" w:rsidRPr="00000000">
        <w:rPr>
          <w:b w:val="1"/>
          <w:sz w:val="24"/>
          <w:szCs w:val="24"/>
          <w:rtl w:val="1"/>
        </w:rPr>
        <w:t xml:space="preserve">َ</w:t>
      </w:r>
      <w:r w:rsidDel="00000000" w:rsidR="00000000" w:rsidRPr="00000000">
        <w:rPr>
          <w:b w:val="1"/>
          <w:sz w:val="24"/>
          <w:szCs w:val="24"/>
          <w:rtl w:val="1"/>
        </w:rPr>
        <w:t xml:space="preserve">نة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اعتماد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أداة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migrations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checksums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0"/>
        </w:rPr>
        <w:t xml:space="preserve">Gate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يمنع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DDL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خارج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الترحيلات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F60">
      <w:pPr>
        <w:numPr>
          <w:ilvl w:val="0"/>
          <w:numId w:val="297"/>
        </w:numPr>
        <w:bidi w:val="1"/>
        <w:spacing w:after="200" w:lineRule="auto"/>
        <w:ind w:left="-566.9291338582684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بيانات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مرجعية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صد</w:t>
      </w:r>
      <w:r w:rsidDel="00000000" w:rsidR="00000000" w:rsidRPr="00000000">
        <w:rPr>
          <w:b w:val="1"/>
          <w:sz w:val="24"/>
          <w:szCs w:val="24"/>
          <w:rtl w:val="1"/>
        </w:rPr>
        <w:t xml:space="preserve">َّ</w:t>
      </w:r>
      <w:r w:rsidDel="00000000" w:rsidR="00000000" w:rsidRPr="00000000">
        <w:rPr>
          <w:b w:val="1"/>
          <w:sz w:val="24"/>
          <w:szCs w:val="24"/>
          <w:rtl w:val="1"/>
        </w:rPr>
        <w:t xml:space="preserve">رة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Versioning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seed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reference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وترحيلها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البيئات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تلقائي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F61">
      <w:pPr>
        <w:numPr>
          <w:ilvl w:val="0"/>
          <w:numId w:val="297"/>
        </w:numPr>
        <w:bidi w:val="1"/>
        <w:spacing w:after="200" w:lineRule="auto"/>
        <w:ind w:left="-566.9291338582684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حواجز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اتصال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قاعدة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حدود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صارمة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connections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queue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خدمة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backoff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وتوقيت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1"/>
        </w:rPr>
        <w:t xml:space="preserve">95 </w:t>
      </w:r>
      <w:r w:rsidDel="00000000" w:rsidR="00000000" w:rsidRPr="00000000">
        <w:rPr>
          <w:sz w:val="24"/>
          <w:szCs w:val="24"/>
          <w:rtl w:val="1"/>
        </w:rPr>
        <w:t xml:space="preserve">للحماية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الانهيار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F62">
      <w:pPr>
        <w:numPr>
          <w:ilvl w:val="0"/>
          <w:numId w:val="297"/>
        </w:numPr>
        <w:bidi w:val="1"/>
        <w:spacing w:after="200" w:lineRule="auto"/>
        <w:ind w:left="-566.9291338582684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مهلات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الاستعلام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والقتل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الآلي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تعريف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execution</w:t>
      </w:r>
      <w:r w:rsidDel="00000000" w:rsidR="00000000" w:rsidRPr="00000000">
        <w:rPr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وسياسة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kill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long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ProxySQL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pt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kill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F63">
      <w:pPr>
        <w:numPr>
          <w:ilvl w:val="0"/>
          <w:numId w:val="297"/>
        </w:numPr>
        <w:bidi w:val="1"/>
        <w:spacing w:after="200" w:lineRule="auto"/>
        <w:ind w:left="-566.9291338582684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سياسة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القراءة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النسخ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المتماثلة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SLO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لتأخر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النسخ</w:t>
      </w:r>
      <w:r w:rsidDel="00000000" w:rsidR="00000000" w:rsidRPr="00000000">
        <w:rPr>
          <w:sz w:val="24"/>
          <w:szCs w:val="24"/>
          <w:rtl w:val="1"/>
        </w:rPr>
        <w:t xml:space="preserve"> (&lt;2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0"/>
        </w:rPr>
        <w:t xml:space="preserve">Read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after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write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fallback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primary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تلقائي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F64">
      <w:pPr>
        <w:numPr>
          <w:ilvl w:val="0"/>
          <w:numId w:val="297"/>
        </w:numPr>
        <w:bidi w:val="1"/>
        <w:spacing w:after="200" w:lineRule="auto"/>
        <w:ind w:left="-566.9291338582684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خطة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تراجع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</w:t>
      </w:r>
      <w:r w:rsidDel="00000000" w:rsidR="00000000" w:rsidRPr="00000000">
        <w:rPr>
          <w:b w:val="1"/>
          <w:sz w:val="24"/>
          <w:szCs w:val="24"/>
          <w:rtl w:val="1"/>
        </w:rPr>
        <w:t xml:space="preserve">ُ</w:t>
      </w:r>
      <w:r w:rsidDel="00000000" w:rsidR="00000000" w:rsidRPr="00000000">
        <w:rPr>
          <w:b w:val="1"/>
          <w:sz w:val="24"/>
          <w:szCs w:val="24"/>
          <w:rtl w:val="1"/>
        </w:rPr>
        <w:t xml:space="preserve">ختبرة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Point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Recovery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جر</w:t>
      </w:r>
      <w:r w:rsidDel="00000000" w:rsidR="00000000" w:rsidRPr="00000000">
        <w:rPr>
          <w:sz w:val="24"/>
          <w:szCs w:val="24"/>
          <w:rtl w:val="1"/>
        </w:rPr>
        <w:t xml:space="preserve">َّ</w:t>
      </w:r>
      <w:r w:rsidDel="00000000" w:rsidR="00000000" w:rsidRPr="00000000">
        <w:rPr>
          <w:sz w:val="24"/>
          <w:szCs w:val="24"/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دوري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Playbook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بـ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RPO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RTO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F65">
      <w:pPr>
        <w:numPr>
          <w:ilvl w:val="0"/>
          <w:numId w:val="297"/>
        </w:numPr>
        <w:bidi w:val="1"/>
        <w:spacing w:after="200" w:lineRule="auto"/>
        <w:ind w:left="-566.9291338582684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إخفاء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تجزئة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لغير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الإنتاج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Pipeline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لتوليد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عينات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فرعية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إخفاء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حتمي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يحافظ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العلاقات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F66">
      <w:pPr>
        <w:numPr>
          <w:ilvl w:val="0"/>
          <w:numId w:val="297"/>
        </w:numPr>
        <w:bidi w:val="1"/>
        <w:spacing w:after="200" w:lineRule="auto"/>
        <w:ind w:left="-566.9291338582684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تطبيع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اليونيكود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فرض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NFC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ومنع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الأحرف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المرئية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ثنائية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الاتجاه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الإدخال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فحص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F67">
      <w:pPr>
        <w:numPr>
          <w:ilvl w:val="0"/>
          <w:numId w:val="297"/>
        </w:numPr>
        <w:bidi w:val="1"/>
        <w:spacing w:after="200" w:lineRule="auto"/>
        <w:ind w:left="-566.9291338582684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سياسة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المنطقة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الزمنية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تخزين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UTC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فقط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القاعدة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وتعامل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التحويل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طبقة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التطبيق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F68">
      <w:pPr>
        <w:numPr>
          <w:ilvl w:val="0"/>
          <w:numId w:val="297"/>
        </w:numPr>
        <w:bidi w:val="1"/>
        <w:spacing w:after="200" w:lineRule="auto"/>
        <w:ind w:left="-566.9291338582684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أنماط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العمليات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الضخمة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Batching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ً 1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معاملة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0"/>
        </w:rPr>
        <w:t xml:space="preserve">chunking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PK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SKIP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LOCKED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لتقليل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التعارض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F69">
      <w:pPr>
        <w:numPr>
          <w:ilvl w:val="0"/>
          <w:numId w:val="297"/>
        </w:numPr>
        <w:bidi w:val="1"/>
        <w:spacing w:after="200" w:lineRule="auto"/>
        <w:ind w:left="-566.9291338582684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ترحيلات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عالية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الخطورة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بأسلوب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Blue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Green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جداول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عروض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ظل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ية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shadow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تبديل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تدريجي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وقياسات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F6A">
      <w:pPr>
        <w:numPr>
          <w:ilvl w:val="0"/>
          <w:numId w:val="297"/>
        </w:numPr>
        <w:bidi w:val="1"/>
        <w:spacing w:after="200" w:lineRule="auto"/>
        <w:ind w:left="-566.9291338582684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حراسة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جودة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تلقائي</w:t>
      </w:r>
      <w:r w:rsidDel="00000000" w:rsidR="00000000" w:rsidRPr="00000000">
        <w:rPr>
          <w:b w:val="1"/>
          <w:sz w:val="24"/>
          <w:szCs w:val="24"/>
          <w:rtl w:val="1"/>
        </w:rPr>
        <w:t xml:space="preserve">ً</w:t>
      </w:r>
      <w:r w:rsidDel="00000000" w:rsidR="00000000" w:rsidRPr="00000000">
        <w:rPr>
          <w:b w:val="1"/>
          <w:sz w:val="24"/>
          <w:szCs w:val="24"/>
          <w:rtl w:val="1"/>
        </w:rPr>
        <w:t xml:space="preserve">ا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Checks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يومية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nulls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متوقعة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ازدواج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فريد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أيتام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مرجعية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وانحراف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مخطط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schema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drift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تنبيه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F6B">
      <w:pPr>
        <w:numPr>
          <w:ilvl w:val="0"/>
          <w:numId w:val="297"/>
        </w:numPr>
        <w:bidi w:val="1"/>
        <w:spacing w:after="200" w:lineRule="auto"/>
        <w:ind w:left="-566.9291338582684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نافذة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صيانة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وخط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اتصال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تعريف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نافذة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صيانة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ثابتة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وخطوات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تبليغ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تراجع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موحدة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للف</w:t>
      </w:r>
      <w:r w:rsidDel="00000000" w:rsidR="00000000" w:rsidRPr="00000000">
        <w:rPr>
          <w:sz w:val="24"/>
          <w:szCs w:val="24"/>
          <w:rtl w:val="1"/>
        </w:rPr>
        <w:t xml:space="preserve">ِ</w:t>
      </w:r>
      <w:r w:rsidDel="00000000" w:rsidR="00000000" w:rsidRPr="00000000">
        <w:rPr>
          <w:sz w:val="24"/>
          <w:szCs w:val="24"/>
          <w:rtl w:val="1"/>
        </w:rPr>
        <w:t xml:space="preserve">رق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المعنية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F6C">
      <w:pPr>
        <w:numPr>
          <w:ilvl w:val="0"/>
          <w:numId w:val="297"/>
        </w:numPr>
        <w:bidi w:val="1"/>
        <w:spacing w:after="200" w:lineRule="auto"/>
        <w:ind w:left="-566.9291338582684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سياسة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الإجراءات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المخز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نة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منع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المنطق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التجاري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SP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Triggers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باستثناء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تدقيق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حفظ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بسيطة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التطبيق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F6D">
      <w:pPr>
        <w:bidi w:val="1"/>
        <w:rPr/>
        <w:sectPr>
          <w:type w:val="nextPage"/>
          <w:pgSz w:h="16834" w:w="11909" w:orient="portrait"/>
          <w:pgMar w:bottom="1440" w:top="1440" w:left="1440" w:right="1559.055118110236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559.0551181102364" w:header="720" w:footer="720"/>
          <w:pgNumType w:start="1"/>
        </w:sectPr>
      </w:pPr>
      <w:bookmarkStart w:colFirst="0" w:colLast="0" w:name="_57gsqhqlvmjs" w:id="515"/>
      <w:bookmarkEnd w:id="51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آلية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واعتمادياتها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pStyle w:val="Heading1"/>
        <w:keepNext w:val="0"/>
        <w:keepLines w:val="0"/>
        <w:bidi w:val="1"/>
        <w:spacing w:before="480" w:lineRule="auto"/>
        <w:ind w:left="-1133.858267716535" w:right="-727.7952755905511" w:firstLine="0"/>
        <w:rPr>
          <w:b w:val="1"/>
          <w:sz w:val="46"/>
          <w:szCs w:val="46"/>
        </w:rPr>
      </w:pPr>
      <w:bookmarkStart w:colFirst="0" w:colLast="0" w:name="_e26sjxrapy8y" w:id="516"/>
      <w:bookmarkEnd w:id="516"/>
      <w:r w:rsidDel="00000000" w:rsidR="00000000" w:rsidRPr="00000000">
        <w:rPr>
          <w:b w:val="1"/>
          <w:sz w:val="46"/>
          <w:szCs w:val="46"/>
          <w:rtl w:val="1"/>
        </w:rPr>
        <w:t xml:space="preserve">ملخص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آلية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العمل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واعتمادياتها</w:t>
      </w:r>
    </w:p>
    <w:p w:rsidR="00000000" w:rsidDel="00000000" w:rsidP="00000000" w:rsidRDefault="00000000" w:rsidRPr="00000000" w14:paraId="00000F70">
      <w:pPr>
        <w:numPr>
          <w:ilvl w:val="0"/>
          <w:numId w:val="570"/>
        </w:numPr>
        <w:bidi w:val="1"/>
        <w:spacing w:after="0" w:afterAutospacing="0" w:before="240" w:lineRule="auto"/>
        <w:ind w:left="720" w:right="-727.7952755905511" w:hanging="360"/>
      </w:pPr>
      <w:r w:rsidDel="00000000" w:rsidR="00000000" w:rsidRPr="00000000">
        <w:rPr>
          <w:b w:val="1"/>
          <w:rtl w:val="0"/>
        </w:rPr>
        <w:t xml:space="preserve">ADR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ولماذا</w:t>
      </w:r>
      <w:r w:rsidDel="00000000" w:rsidR="00000000" w:rsidRPr="00000000">
        <w:rPr>
          <w:rtl w:val="1"/>
        </w:rPr>
        <w:t xml:space="preserve">” (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والمعايير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71">
      <w:pPr>
        <w:numPr>
          <w:ilvl w:val="0"/>
          <w:numId w:val="570"/>
        </w:numPr>
        <w:bidi w:val="1"/>
        <w:spacing w:after="0" w:afterAutospacing="0" w:before="0" w:beforeAutospacing="0" w:lineRule="auto"/>
        <w:ind w:left="720" w:right="-727.7952755905511" w:hanging="360"/>
      </w:pPr>
      <w:r w:rsidDel="00000000" w:rsidR="00000000" w:rsidRPr="00000000">
        <w:rPr>
          <w:b w:val="1"/>
          <w:rtl w:val="0"/>
        </w:rPr>
        <w:t xml:space="preserve">Operational Controls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” (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حوكمة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72">
      <w:pPr>
        <w:numPr>
          <w:ilvl w:val="0"/>
          <w:numId w:val="570"/>
        </w:numPr>
        <w:bidi w:val="1"/>
        <w:spacing w:after="240" w:before="0" w:beforeAutospacing="0" w:lineRule="auto"/>
        <w:ind w:left="720" w:right="-727.7952755905511" w:hanging="360"/>
      </w:pPr>
      <w:r w:rsidDel="00000000" w:rsidR="00000000" w:rsidRPr="00000000">
        <w:rPr>
          <w:rtl w:val="1"/>
        </w:rPr>
        <w:t xml:space="preserve">الاعتماديات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أذونات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استعادة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Monitoring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متماثل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73">
      <w:pPr>
        <w:bidi w:val="1"/>
        <w:ind w:left="-1133.858267716535" w:right="-72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pStyle w:val="Heading2"/>
        <w:keepNext w:val="0"/>
        <w:keepLines w:val="0"/>
        <w:bidi w:val="1"/>
        <w:spacing w:after="80" w:lineRule="auto"/>
        <w:ind w:left="-1133.858267716535" w:right="-727.7952755905511" w:firstLine="0"/>
        <w:rPr>
          <w:b w:val="1"/>
          <w:sz w:val="34"/>
          <w:szCs w:val="34"/>
        </w:rPr>
      </w:pPr>
      <w:bookmarkStart w:colFirst="0" w:colLast="0" w:name="_68vkeoj3gjdg" w:id="517"/>
      <w:bookmarkEnd w:id="51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اربطها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بالتنفيذ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CD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F75">
      <w:pPr>
        <w:numPr>
          <w:ilvl w:val="0"/>
          <w:numId w:val="337"/>
        </w:numPr>
        <w:bidi w:val="1"/>
        <w:spacing w:after="0" w:afterAutospacing="0" w:before="240" w:lineRule="auto"/>
        <w:ind w:left="720" w:right="-727.7952755905511" w:hanging="360"/>
      </w:pPr>
      <w:r w:rsidDel="00000000" w:rsidR="00000000" w:rsidRPr="00000000">
        <w:rPr>
          <w:b w:val="1"/>
          <w:rtl w:val="0"/>
        </w:rPr>
        <w:t xml:space="preserve">Gate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DDL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migrations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76">
      <w:pPr>
        <w:numPr>
          <w:ilvl w:val="0"/>
          <w:numId w:val="337"/>
        </w:numPr>
        <w:bidi w:val="1"/>
        <w:spacing w:after="0" w:afterAutospacing="0" w:before="0" w:beforeAutospacing="0" w:lineRule="auto"/>
        <w:ind w:left="720" w:right="-727.7952755905511" w:hanging="360"/>
      </w:pPr>
      <w:r w:rsidDel="00000000" w:rsidR="00000000" w:rsidRPr="00000000">
        <w:rPr>
          <w:b w:val="1"/>
          <w:rtl w:val="0"/>
        </w:rPr>
        <w:t xml:space="preserve">Checklists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الـ</w:t>
      </w:r>
      <w:r w:rsidDel="00000000" w:rsidR="00000000" w:rsidRPr="00000000">
        <w:rPr>
          <w:b w:val="1"/>
          <w:rtl w:val="0"/>
        </w:rPr>
        <w:t xml:space="preserve">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77">
      <w:pPr>
        <w:numPr>
          <w:ilvl w:val="1"/>
          <w:numId w:val="337"/>
        </w:numPr>
        <w:bidi w:val="1"/>
        <w:spacing w:after="0" w:afterAutospacing="0" w:before="0" w:beforeAutospacing="0" w:lineRule="auto"/>
        <w:ind w:left="1440" w:right="-727.7952755905511" w:hanging="360"/>
      </w:pP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collation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charset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شاذ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78">
      <w:pPr>
        <w:numPr>
          <w:ilvl w:val="1"/>
          <w:numId w:val="337"/>
        </w:numPr>
        <w:bidi w:val="1"/>
        <w:spacing w:after="0" w:afterAutospacing="0" w:before="0" w:beforeAutospacing="0" w:lineRule="auto"/>
        <w:ind w:left="1440" w:right="-727.7952755905511" w:hanging="360"/>
      </w:pP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ULID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79">
      <w:pPr>
        <w:numPr>
          <w:ilvl w:val="1"/>
          <w:numId w:val="337"/>
        </w:numPr>
        <w:bidi w:val="1"/>
        <w:spacing w:after="0" w:afterAutospacing="0" w:before="0" w:beforeAutospacing="0" w:lineRule="auto"/>
        <w:ind w:left="1440" w:right="-727.7952755905511" w:hanging="360"/>
      </w:pP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deleted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7A">
      <w:pPr>
        <w:numPr>
          <w:ilvl w:val="1"/>
          <w:numId w:val="337"/>
        </w:numPr>
        <w:bidi w:val="1"/>
        <w:spacing w:after="0" w:afterAutospacing="0" w:before="0" w:beforeAutospacing="0" w:lineRule="auto"/>
        <w:ind w:left="1440" w:right="-727.7952755905511" w:hanging="360"/>
      </w:pP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الحرجة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FKs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التواريخ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7B">
      <w:pPr>
        <w:numPr>
          <w:ilvl w:val="1"/>
          <w:numId w:val="337"/>
        </w:numPr>
        <w:bidi w:val="1"/>
        <w:spacing w:after="0" w:afterAutospacing="0" w:before="0" w:beforeAutospacing="0" w:lineRule="auto"/>
        <w:ind w:left="1440" w:right="-727.7952755905511" w:hanging="360"/>
      </w:pP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7C">
      <w:pPr>
        <w:numPr>
          <w:ilvl w:val="0"/>
          <w:numId w:val="337"/>
        </w:numPr>
        <w:bidi w:val="1"/>
        <w:spacing w:after="240" w:before="0" w:beforeAutospacing="0" w:lineRule="auto"/>
        <w:ind w:left="720" w:right="-727.7952755905511" w:hanging="360"/>
      </w:pPr>
      <w:r w:rsidDel="00000000" w:rsidR="00000000" w:rsidRPr="00000000">
        <w:rPr>
          <w:b w:val="1"/>
          <w:rtl w:val="0"/>
        </w:rPr>
        <w:t xml:space="preserve">Artifacts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إلزامية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نشر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EXPLAIN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لأهم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استعلامات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diff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للمخطط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الاستعادة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7D">
      <w:pPr>
        <w:pStyle w:val="Heading2"/>
        <w:keepNext w:val="0"/>
        <w:keepLines w:val="0"/>
        <w:bidi w:val="1"/>
        <w:spacing w:after="80" w:lineRule="auto"/>
        <w:ind w:left="-1133.858267716535" w:right="-727.7952755905511" w:firstLine="0"/>
        <w:rPr>
          <w:b w:val="1"/>
          <w:sz w:val="34"/>
          <w:szCs w:val="34"/>
        </w:rPr>
      </w:pPr>
      <w:bookmarkStart w:colFirst="0" w:colLast="0" w:name="_ws01gi2nqc3r" w:id="518"/>
      <w:bookmarkEnd w:id="51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عب</w:t>
      </w:r>
      <w:r w:rsidDel="00000000" w:rsidR="00000000" w:rsidRPr="00000000">
        <w:rPr>
          <w:b w:val="1"/>
          <w:sz w:val="34"/>
          <w:szCs w:val="34"/>
          <w:rtl w:val="1"/>
        </w:rPr>
        <w:t xml:space="preserve">ِّ</w:t>
      </w:r>
      <w:r w:rsidDel="00000000" w:rsidR="00000000" w:rsidRPr="00000000">
        <w:rPr>
          <w:b w:val="1"/>
          <w:sz w:val="34"/>
          <w:szCs w:val="34"/>
          <w:rtl w:val="1"/>
        </w:rPr>
        <w:t xml:space="preserve">ئ</w:t>
      </w:r>
      <w:r w:rsidDel="00000000" w:rsidR="00000000" w:rsidRPr="00000000">
        <w:rPr>
          <w:b w:val="1"/>
          <w:sz w:val="34"/>
          <w:szCs w:val="34"/>
          <w:rtl w:val="1"/>
        </w:rPr>
        <w:t xml:space="preserve"> “</w:t>
      </w:r>
      <w:r w:rsidDel="00000000" w:rsidR="00000000" w:rsidRPr="00000000">
        <w:rPr>
          <w:b w:val="1"/>
          <w:sz w:val="34"/>
          <w:szCs w:val="34"/>
          <w:rtl w:val="1"/>
        </w:rPr>
        <w:t xml:space="preserve">حقول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الإثبات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” </w:t>
      </w:r>
      <w:r w:rsidDel="00000000" w:rsidR="00000000" w:rsidRPr="00000000">
        <w:rPr>
          <w:b w:val="1"/>
          <w:sz w:val="34"/>
          <w:szCs w:val="34"/>
          <w:rtl w:val="1"/>
        </w:rPr>
        <w:t xml:space="preserve">داخل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الوثيقتين</w:t>
      </w:r>
    </w:p>
    <w:p w:rsidR="00000000" w:rsidDel="00000000" w:rsidP="00000000" w:rsidRDefault="00000000" w:rsidRPr="00000000" w14:paraId="00000F7E">
      <w:pPr>
        <w:bidi w:val="1"/>
        <w:spacing w:after="240" w:before="240" w:lineRule="auto"/>
        <w:ind w:right="-727.7952755905511"/>
        <w:rPr/>
      </w:pP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املأ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المالك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DRI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SLO/SLA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أداة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آلية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التنفيذ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أثر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الفشل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دليل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تحقق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Evidence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1"/>
        </w:rPr>
        <w:t xml:space="preserve">تاريخ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المراجعة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7F">
      <w:pPr>
        <w:pStyle w:val="Heading2"/>
        <w:keepNext w:val="0"/>
        <w:keepLines w:val="0"/>
        <w:bidi w:val="1"/>
        <w:spacing w:after="80" w:lineRule="auto"/>
        <w:ind w:left="-1133.858267716535" w:right="-727.7952755905511" w:firstLine="0"/>
        <w:rPr>
          <w:b w:val="1"/>
          <w:sz w:val="34"/>
          <w:szCs w:val="34"/>
        </w:rPr>
      </w:pPr>
      <w:bookmarkStart w:colFirst="0" w:colLast="0" w:name="_8n0otarsg5e2" w:id="519"/>
      <w:bookmarkEnd w:id="5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فحص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اليوم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صفر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Day</w:t>
      </w:r>
      <w:r w:rsidDel="00000000" w:rsidR="00000000" w:rsidRPr="00000000">
        <w:rPr>
          <w:b w:val="1"/>
          <w:sz w:val="34"/>
          <w:szCs w:val="34"/>
          <w:rtl w:val="0"/>
        </w:rPr>
        <w:t xml:space="preserve">-0 </w:t>
      </w:r>
      <w:r w:rsidDel="00000000" w:rsidR="00000000" w:rsidRPr="00000000">
        <w:rPr>
          <w:b w:val="1"/>
          <w:sz w:val="34"/>
          <w:szCs w:val="34"/>
          <w:rtl w:val="0"/>
        </w:rPr>
        <w:t xml:space="preserve">Validation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F80">
      <w:pPr>
        <w:bidi w:val="1"/>
        <w:spacing w:after="240" w:before="240" w:lineRule="auto"/>
        <w:ind w:right="-727.7952755905511"/>
        <w:rPr/>
      </w:pPr>
      <w:r w:rsidDel="00000000" w:rsidR="00000000" w:rsidRPr="00000000">
        <w:rPr>
          <w:rtl w:val="1"/>
        </w:rPr>
        <w:t xml:space="preserve">نف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عتمد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F81">
      <w:pPr>
        <w:numPr>
          <w:ilvl w:val="0"/>
          <w:numId w:val="479"/>
        </w:numPr>
        <w:bidi w:val="1"/>
        <w:spacing w:after="0" w:afterAutospacing="0" w:before="240" w:lineRule="auto"/>
        <w:ind w:left="720" w:right="-727.7952755905511" w:hanging="360"/>
      </w:pPr>
      <w:r w:rsidDel="00000000" w:rsidR="00000000" w:rsidRPr="00000000">
        <w:rPr>
          <w:b w:val="1"/>
          <w:rtl w:val="0"/>
        </w:rPr>
        <w:t xml:space="preserve">Collation/Charset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السيرفر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استثناءات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82">
      <w:pPr>
        <w:numPr>
          <w:ilvl w:val="0"/>
          <w:numId w:val="479"/>
        </w:numPr>
        <w:bidi w:val="1"/>
        <w:spacing w:after="0" w:afterAutospacing="0" w:before="0" w:beforeAutospacing="0" w:lineRule="auto"/>
        <w:ind w:left="720" w:right="-727.7952755905511" w:hanging="360"/>
      </w:pPr>
      <w:r w:rsidDel="00000000" w:rsidR="00000000" w:rsidRPr="00000000">
        <w:rPr>
          <w:b w:val="1"/>
          <w:rtl w:val="0"/>
        </w:rPr>
        <w:t xml:space="preserve">PK + public_id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BIGINT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ULID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يلزم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83">
      <w:pPr>
        <w:numPr>
          <w:ilvl w:val="0"/>
          <w:numId w:val="479"/>
        </w:numPr>
        <w:bidi w:val="1"/>
        <w:spacing w:after="0" w:afterAutospacing="0" w:before="0" w:beforeAutospacing="0" w:lineRule="auto"/>
        <w:ind w:left="720" w:right="-727.7952755905511" w:hanging="360"/>
      </w:pPr>
      <w:r w:rsidDel="00000000" w:rsidR="00000000" w:rsidRPr="00000000">
        <w:rPr>
          <w:b w:val="1"/>
          <w:rtl w:val="0"/>
        </w:rPr>
        <w:t xml:space="preserve">Soft-delete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deleted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مفهرس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Views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Scopes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تستثنيه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84">
      <w:pPr>
        <w:numPr>
          <w:ilvl w:val="0"/>
          <w:numId w:val="479"/>
        </w:numPr>
        <w:bidi w:val="1"/>
        <w:spacing w:after="0" w:afterAutospacing="0" w:before="0" w:beforeAutospacing="0" w:lineRule="auto"/>
        <w:ind w:left="720" w:right="-727.7952755905511" w:hanging="360"/>
      </w:pPr>
      <w:r w:rsidDel="00000000" w:rsidR="00000000" w:rsidRPr="00000000">
        <w:rPr>
          <w:b w:val="1"/>
          <w:rtl w:val="1"/>
        </w:rPr>
        <w:t xml:space="preserve">الحجز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Reservations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سيناريو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انتهاء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85">
      <w:pPr>
        <w:numPr>
          <w:ilvl w:val="0"/>
          <w:numId w:val="479"/>
        </w:numPr>
        <w:bidi w:val="1"/>
        <w:spacing w:after="0" w:afterAutospacing="0" w:before="0" w:beforeAutospacing="0" w:lineRule="auto"/>
        <w:ind w:left="720" w:right="-727.7952755905511" w:hanging="360"/>
      </w:pPr>
      <w:r w:rsidDel="00000000" w:rsidR="00000000" w:rsidRPr="00000000">
        <w:rPr>
          <w:b w:val="1"/>
          <w:rtl w:val="0"/>
        </w:rPr>
        <w:t xml:space="preserve">COD Settlements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reconciled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closed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بالفواتير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86">
      <w:pPr>
        <w:numPr>
          <w:ilvl w:val="0"/>
          <w:numId w:val="479"/>
        </w:numPr>
        <w:bidi w:val="1"/>
        <w:spacing w:after="0" w:afterAutospacing="0" w:before="0" w:beforeAutospacing="0" w:lineRule="auto"/>
        <w:ind w:left="720" w:right="-727.7952755905511" w:hanging="360"/>
      </w:pPr>
      <w:r w:rsidDel="00000000" w:rsidR="00000000" w:rsidRPr="00000000">
        <w:rPr>
          <w:b w:val="1"/>
          <w:rtl w:val="0"/>
        </w:rPr>
        <w:t xml:space="preserve">RMA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انتقالات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والأرصدة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87">
      <w:pPr>
        <w:numPr>
          <w:ilvl w:val="0"/>
          <w:numId w:val="479"/>
        </w:numPr>
        <w:bidi w:val="1"/>
        <w:spacing w:after="0" w:afterAutospacing="0" w:before="0" w:beforeAutospacing="0" w:lineRule="auto"/>
        <w:ind w:left="720" w:right="-727.7952755905511" w:hanging="360"/>
      </w:pPr>
      <w:r w:rsidDel="00000000" w:rsidR="00000000" w:rsidRPr="00000000">
        <w:rPr>
          <w:b w:val="1"/>
          <w:rtl w:val="0"/>
        </w:rPr>
        <w:t xml:space="preserve">Procurement/Landed Cost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ASN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GRN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QC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Allocation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موزعة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اخترتم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88">
      <w:pPr>
        <w:numPr>
          <w:ilvl w:val="0"/>
          <w:numId w:val="479"/>
        </w:numPr>
        <w:bidi w:val="1"/>
        <w:spacing w:after="0" w:afterAutospacing="0" w:before="0" w:beforeAutospacing="0" w:lineRule="auto"/>
        <w:ind w:left="720" w:right="-727.7952755905511" w:hanging="360"/>
      </w:pPr>
      <w:r w:rsidDel="00000000" w:rsidR="00000000" w:rsidRPr="00000000">
        <w:rPr>
          <w:b w:val="1"/>
          <w:rtl w:val="0"/>
        </w:rPr>
        <w:t xml:space="preserve">Inventory Ledger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وأرشفة</w:t>
      </w:r>
      <w:r w:rsidDel="00000000" w:rsidR="00000000" w:rsidRPr="00000000">
        <w:rPr>
          <w:rtl w:val="1"/>
        </w:rPr>
        <w:t xml:space="preserve"> &gt;18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89">
      <w:pPr>
        <w:numPr>
          <w:ilvl w:val="0"/>
          <w:numId w:val="479"/>
        </w:numPr>
        <w:bidi w:val="1"/>
        <w:spacing w:after="0" w:afterAutospacing="0" w:before="0" w:beforeAutospacing="0" w:lineRule="auto"/>
        <w:ind w:left="720" w:right="-727.7952755905511" w:hanging="360"/>
      </w:pPr>
      <w:r w:rsidDel="00000000" w:rsidR="00000000" w:rsidRPr="00000000">
        <w:rPr>
          <w:b w:val="1"/>
          <w:rtl w:val="0"/>
        </w:rPr>
        <w:t xml:space="preserve">RBAC/PII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Views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مفروضة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8A">
      <w:pPr>
        <w:numPr>
          <w:ilvl w:val="0"/>
          <w:numId w:val="479"/>
        </w:numPr>
        <w:bidi w:val="1"/>
        <w:spacing w:after="0" w:afterAutospacing="0" w:before="0" w:beforeAutospacing="0" w:lineRule="auto"/>
        <w:ind w:left="720" w:right="-727.7952755905511" w:hanging="360"/>
      </w:pPr>
      <w:r w:rsidDel="00000000" w:rsidR="00000000" w:rsidRPr="00000000">
        <w:rPr>
          <w:b w:val="1"/>
          <w:rtl w:val="0"/>
        </w:rPr>
        <w:t xml:space="preserve">Backups &amp; PITR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ناجحة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RPO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8B">
      <w:pPr>
        <w:numPr>
          <w:ilvl w:val="0"/>
          <w:numId w:val="479"/>
        </w:numPr>
        <w:bidi w:val="1"/>
        <w:spacing w:after="0" w:afterAutospacing="0" w:before="0" w:beforeAutospacing="0" w:lineRule="auto"/>
        <w:ind w:left="720" w:right="-727.7952755905511" w:hanging="360"/>
      </w:pPr>
      <w:r w:rsidDel="00000000" w:rsidR="00000000" w:rsidRPr="00000000">
        <w:rPr>
          <w:b w:val="1"/>
          <w:rtl w:val="0"/>
        </w:rPr>
        <w:t xml:space="preserve">Replication/Read-policy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fallback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8C">
      <w:pPr>
        <w:numPr>
          <w:ilvl w:val="0"/>
          <w:numId w:val="479"/>
        </w:numPr>
        <w:bidi w:val="1"/>
        <w:spacing w:after="240" w:before="0" w:beforeAutospacing="0" w:lineRule="auto"/>
        <w:ind w:left="720" w:right="-727.7952755905511" w:hanging="360"/>
      </w:pPr>
      <w:r w:rsidDel="00000000" w:rsidR="00000000" w:rsidRPr="00000000">
        <w:rPr>
          <w:b w:val="1"/>
          <w:rtl w:val="0"/>
        </w:rPr>
        <w:t xml:space="preserve">Monitoring/Alerts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 </w:t>
      </w:r>
      <w:r w:rsidDel="00000000" w:rsidR="00000000" w:rsidRPr="00000000">
        <w:rPr>
          <w:rtl w:val="1"/>
        </w:rPr>
        <w:t xml:space="preserve">للأداء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احتياطي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8D">
      <w:pPr>
        <w:bidi w:val="1"/>
        <w:spacing w:after="240" w:before="240" w:lineRule="auto"/>
        <w:ind w:right="-727.79527559055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pStyle w:val="Heading2"/>
        <w:keepNext w:val="0"/>
        <w:keepLines w:val="0"/>
        <w:bidi w:val="1"/>
        <w:spacing w:after="80" w:lineRule="auto"/>
        <w:ind w:left="-1133.858267716535" w:right="-727.7952755905511" w:firstLine="0"/>
        <w:rPr>
          <w:b w:val="1"/>
          <w:sz w:val="34"/>
          <w:szCs w:val="34"/>
        </w:rPr>
      </w:pPr>
      <w:bookmarkStart w:colFirst="0" w:colLast="0" w:name="_r8rv11f3txdq" w:id="520"/>
      <w:bookmarkEnd w:id="52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تعريف</w:t>
      </w:r>
      <w:r w:rsidDel="00000000" w:rsidR="00000000" w:rsidRPr="00000000">
        <w:rPr>
          <w:b w:val="1"/>
          <w:sz w:val="34"/>
          <w:szCs w:val="34"/>
          <w:rtl w:val="1"/>
        </w:rPr>
        <w:t xml:space="preserve"> “</w:t>
      </w:r>
      <w:r w:rsidDel="00000000" w:rsidR="00000000" w:rsidRPr="00000000">
        <w:rPr>
          <w:b w:val="1"/>
          <w:sz w:val="34"/>
          <w:szCs w:val="34"/>
          <w:rtl w:val="1"/>
        </w:rPr>
        <w:t xml:space="preserve">اكتملنا</w:t>
      </w:r>
      <w:r w:rsidDel="00000000" w:rsidR="00000000" w:rsidRPr="00000000">
        <w:rPr>
          <w:b w:val="1"/>
          <w:sz w:val="34"/>
          <w:szCs w:val="34"/>
          <w:rtl w:val="1"/>
        </w:rPr>
        <w:t xml:space="preserve">” (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of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Done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F8F">
      <w:pPr>
        <w:numPr>
          <w:ilvl w:val="0"/>
          <w:numId w:val="403"/>
        </w:numPr>
        <w:bidi w:val="1"/>
        <w:spacing w:after="0" w:afterAutospacing="0" w:before="240" w:lineRule="auto"/>
        <w:ind w:left="720" w:right="-727.7952755905511" w:hanging="360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تطبيق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مؤكد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TODOs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90">
      <w:pPr>
        <w:numPr>
          <w:ilvl w:val="0"/>
          <w:numId w:val="403"/>
        </w:numPr>
        <w:bidi w:val="1"/>
        <w:spacing w:after="0" w:afterAutospacing="0" w:before="0" w:beforeAutospacing="0" w:lineRule="auto"/>
        <w:ind w:left="720" w:right="-727.7952755905511" w:hanging="360"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Operational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تنبيه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الانحراف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91">
      <w:pPr>
        <w:numPr>
          <w:ilvl w:val="0"/>
          <w:numId w:val="403"/>
        </w:numPr>
        <w:bidi w:val="1"/>
        <w:spacing w:after="240" w:before="0" w:beforeAutospacing="0" w:lineRule="auto"/>
        <w:ind w:left="720" w:right="-727.7952755905511" w:hanging="360"/>
      </w:pP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نجاح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Day</w:t>
      </w:r>
      <w:r w:rsidDel="00000000" w:rsidR="00000000" w:rsidRPr="00000000">
        <w:rPr>
          <w:b w:val="1"/>
          <w:rtl w:val="0"/>
        </w:rPr>
        <w:t xml:space="preserve">-0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92">
      <w:pPr>
        <w:pStyle w:val="Heading2"/>
        <w:keepNext w:val="0"/>
        <w:keepLines w:val="0"/>
        <w:bidi w:val="1"/>
        <w:spacing w:after="80" w:lineRule="auto"/>
        <w:ind w:left="-1133.858267716535" w:right="-727.7952755905511" w:firstLine="0"/>
        <w:rPr>
          <w:b w:val="1"/>
          <w:sz w:val="34"/>
          <w:szCs w:val="34"/>
        </w:rPr>
      </w:pPr>
      <w:bookmarkStart w:colFirst="0" w:colLast="0" w:name="_mq13mxmwes5o" w:id="521"/>
      <w:bookmarkEnd w:id="52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ترتيب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التنفيذ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سريع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F93">
      <w:pPr>
        <w:numPr>
          <w:ilvl w:val="0"/>
          <w:numId w:val="25"/>
        </w:numPr>
        <w:bidi w:val="1"/>
        <w:spacing w:after="0" w:afterAutospacing="0" w:before="240" w:lineRule="auto"/>
        <w:ind w:left="720" w:right="-727.7952755905511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Gates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فحوص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tl w:val="1"/>
        </w:rPr>
        <w:t xml:space="preserve">-0.</w:t>
      </w:r>
    </w:p>
    <w:p w:rsidR="00000000" w:rsidDel="00000000" w:rsidP="00000000" w:rsidRDefault="00000000" w:rsidRPr="00000000" w14:paraId="00000F94">
      <w:pPr>
        <w:numPr>
          <w:ilvl w:val="0"/>
          <w:numId w:val="25"/>
        </w:numPr>
        <w:bidi w:val="1"/>
        <w:spacing w:after="0" w:afterAutospacing="0" w:before="0" w:beforeAutospacing="0" w:lineRule="auto"/>
        <w:ind w:left="720" w:right="-727.7952755905511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بنسخها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التنبيهات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95">
      <w:pPr>
        <w:numPr>
          <w:ilvl w:val="0"/>
          <w:numId w:val="25"/>
        </w:numPr>
        <w:bidi w:val="1"/>
        <w:spacing w:after="240" w:before="0" w:beforeAutospacing="0" w:lineRule="auto"/>
        <w:ind w:left="720" w:right="-727.7952755905511" w:hanging="360"/>
      </w:pP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والفهارس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96">
      <w:pPr>
        <w:bidi w:val="1"/>
        <w:ind w:left="-1133.858267716535" w:right="-72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pStyle w:val="Heading1"/>
        <w:keepNext w:val="0"/>
        <w:keepLines w:val="0"/>
        <w:bidi w:val="1"/>
        <w:spacing w:before="480" w:lineRule="auto"/>
        <w:ind w:left="-1133.858267716535" w:right="-727.7952755905511" w:firstLine="0"/>
        <w:rPr>
          <w:b w:val="1"/>
          <w:sz w:val="46"/>
          <w:szCs w:val="46"/>
        </w:rPr>
      </w:pPr>
      <w:bookmarkStart w:colFirst="0" w:colLast="0" w:name="_gop3q3oztr2a" w:id="522"/>
      <w:bookmarkEnd w:id="5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pStyle w:val="Heading1"/>
        <w:keepNext w:val="0"/>
        <w:keepLines w:val="0"/>
        <w:bidi w:val="1"/>
        <w:spacing w:before="480" w:lineRule="auto"/>
        <w:ind w:left="-1133.858267716535" w:right="-727.7952755905511" w:firstLine="0"/>
        <w:rPr>
          <w:b w:val="1"/>
          <w:sz w:val="46"/>
          <w:szCs w:val="46"/>
        </w:rPr>
      </w:pPr>
      <w:bookmarkStart w:colFirst="0" w:colLast="0" w:name="_1k0vqxvtsz4k" w:id="523"/>
      <w:bookmarkEnd w:id="523"/>
      <w:r w:rsidDel="00000000" w:rsidR="00000000" w:rsidRPr="00000000">
        <w:rPr>
          <w:b w:val="1"/>
          <w:sz w:val="46"/>
          <w:szCs w:val="46"/>
          <w:rtl w:val="1"/>
        </w:rPr>
        <w:t xml:space="preserve">ملخص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آلية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العمل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وروابطها</w:t>
      </w:r>
      <w:r w:rsidDel="00000000" w:rsidR="00000000" w:rsidRPr="00000000">
        <w:rPr>
          <w:b w:val="1"/>
          <w:sz w:val="46"/>
          <w:szCs w:val="46"/>
          <w:rtl w:val="1"/>
        </w:rPr>
        <w:t xml:space="preserve">/</w:t>
      </w:r>
      <w:r w:rsidDel="00000000" w:rsidR="00000000" w:rsidRPr="00000000">
        <w:rPr>
          <w:b w:val="1"/>
          <w:sz w:val="46"/>
          <w:szCs w:val="46"/>
          <w:rtl w:val="1"/>
        </w:rPr>
        <w:t xml:space="preserve">اعتمادياتها</w:t>
      </w:r>
    </w:p>
    <w:p w:rsidR="00000000" w:rsidDel="00000000" w:rsidP="00000000" w:rsidRDefault="00000000" w:rsidRPr="00000000" w14:paraId="00000F99">
      <w:pPr>
        <w:numPr>
          <w:ilvl w:val="0"/>
          <w:numId w:val="17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ADR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قرارات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repo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9A">
      <w:pPr>
        <w:numPr>
          <w:ilvl w:val="0"/>
          <w:numId w:val="17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Controls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ضوابط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repo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Monitoring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9B">
      <w:pPr>
        <w:bidi w:val="1"/>
        <w:ind w:left="-1133.858267716535" w:right="-72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pStyle w:val="Heading2"/>
        <w:keepNext w:val="0"/>
        <w:keepLines w:val="0"/>
        <w:bidi w:val="1"/>
        <w:spacing w:after="80" w:lineRule="auto"/>
        <w:ind w:left="-1133.858267716535" w:right="-727.7952755905511" w:firstLine="0"/>
        <w:rPr>
          <w:b w:val="1"/>
          <w:sz w:val="34"/>
          <w:szCs w:val="34"/>
        </w:rPr>
      </w:pPr>
      <w:bookmarkStart w:colFirst="0" w:colLast="0" w:name="_3aqk8kzcdoee" w:id="524"/>
      <w:bookmarkEnd w:id="52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في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مستودع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الكود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Repo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F9D">
      <w:pPr>
        <w:numPr>
          <w:ilvl w:val="0"/>
          <w:numId w:val="35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القرارات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docs/adr/*.md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مالك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9E">
      <w:pPr>
        <w:numPr>
          <w:ilvl w:val="0"/>
          <w:numId w:val="35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ضوابط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التشغيل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التشغيلية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docs/runbooks/*.md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docs/checklists/*.md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9F">
      <w:pPr>
        <w:numPr>
          <w:ilvl w:val="0"/>
          <w:numId w:val="35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المخطط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والتوثيق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docs/erd/</w:t>
      </w:r>
      <w:r w:rsidDel="00000000" w:rsidR="00000000" w:rsidRPr="00000000">
        <w:rPr>
          <w:rtl w:val="0"/>
        </w:rPr>
        <w:t xml:space="preserve"> (ERD)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docs/data-dictionary.xlsx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A0">
      <w:pPr>
        <w:numPr>
          <w:ilvl w:val="0"/>
          <w:numId w:val="35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الهجرة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migrations</w:t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والبيانات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المرجعية</w:t>
      </w:r>
      <w:r w:rsidDel="00000000" w:rsidR="00000000" w:rsidRPr="00000000">
        <w:rPr>
          <w:rtl w:val="0"/>
        </w:rPr>
        <w:t xml:space="preserve">:</w:t>
        <w:br w:type="textWrapping"/>
        <w:t xml:space="preserve">Laravel: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database/migrations/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database/seeders/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Flyway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Liquibase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db/migrations/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db/seeds/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FA1">
      <w:pPr>
        <w:numPr>
          <w:ilvl w:val="0"/>
          <w:numId w:val="35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استعلامات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الفحص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الآلي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ops/sql/schema_checks/*.sql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فحوص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collation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A2">
      <w:pPr>
        <w:numPr>
          <w:ilvl w:val="0"/>
          <w:numId w:val="35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اسكربتات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اليوم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صفر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ops/day0/*.sh|sql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A3">
      <w:pPr>
        <w:pStyle w:val="Heading2"/>
        <w:keepNext w:val="0"/>
        <w:keepLines w:val="0"/>
        <w:bidi w:val="1"/>
        <w:spacing w:after="80" w:lineRule="auto"/>
        <w:ind w:left="-1133.858267716535" w:right="-727.7952755905511" w:firstLine="0"/>
        <w:rPr>
          <w:b w:val="1"/>
          <w:sz w:val="34"/>
          <w:szCs w:val="34"/>
        </w:rPr>
      </w:pPr>
      <w:bookmarkStart w:colFirst="0" w:colLast="0" w:name="_q7998p32ekbt" w:id="525"/>
      <w:bookmarkEnd w:id="52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في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CI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CD</w:t>
      </w:r>
    </w:p>
    <w:p w:rsidR="00000000" w:rsidDel="00000000" w:rsidP="00000000" w:rsidRDefault="00000000" w:rsidRPr="00000000" w14:paraId="00000FA4">
      <w:pPr>
        <w:numPr>
          <w:ilvl w:val="0"/>
          <w:numId w:val="56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ملفات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الأنابيب</w:t>
      </w:r>
      <w:r w:rsidDel="00000000" w:rsidR="00000000" w:rsidRPr="00000000">
        <w:rPr>
          <w:rtl w:val="0"/>
        </w:rPr>
        <w:t xml:space="preserve">:</w:t>
        <w:br w:type="textWrapping"/>
        <w:t xml:space="preserve">GitHub Actions: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.github/workflows/db-ci.yml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.gitlab-ci.yml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FA5">
      <w:pPr>
        <w:numPr>
          <w:ilvl w:val="0"/>
          <w:numId w:val="56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Gates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إلزامية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A6">
      <w:pPr>
        <w:numPr>
          <w:ilvl w:val="1"/>
          <w:numId w:val="56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DDL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migrations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A7">
      <w:pPr>
        <w:numPr>
          <w:ilvl w:val="1"/>
          <w:numId w:val="56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ops/sql/schema_checks/*.sql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A8">
      <w:pPr>
        <w:numPr>
          <w:ilvl w:val="1"/>
          <w:numId w:val="56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لأهم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وحفظها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Artifacts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A9">
      <w:pPr>
        <w:numPr>
          <w:ilvl w:val="0"/>
          <w:numId w:val="56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خطوات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نشر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AA">
      <w:pPr>
        <w:numPr>
          <w:ilvl w:val="1"/>
          <w:numId w:val="56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migrations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seeders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Production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AB">
      <w:pPr>
        <w:numPr>
          <w:ilvl w:val="1"/>
          <w:numId w:val="56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AC">
      <w:pPr>
        <w:numPr>
          <w:ilvl w:val="0"/>
          <w:numId w:val="56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مستند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إثبات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يخرج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artifacts/db-compliance-report.html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AD">
      <w:pPr>
        <w:pStyle w:val="Heading2"/>
        <w:keepNext w:val="0"/>
        <w:keepLines w:val="0"/>
        <w:bidi w:val="1"/>
        <w:spacing w:after="80" w:lineRule="auto"/>
        <w:ind w:left="-1133.858267716535" w:right="-727.7952755905511" w:firstLine="0"/>
        <w:rPr>
          <w:b w:val="1"/>
          <w:sz w:val="34"/>
          <w:szCs w:val="34"/>
        </w:rPr>
      </w:pPr>
      <w:bookmarkStart w:colFirst="0" w:colLast="0" w:name="_ch2i3fdrec1d" w:id="526"/>
      <w:bookmarkEnd w:id="52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على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خادم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قاعدة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MySQL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FAE">
      <w:pPr>
        <w:numPr>
          <w:ilvl w:val="0"/>
          <w:numId w:val="51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إعدادات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ثابتة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my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cnf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character_set_server=utf8mb4</w:t>
        <w:br w:type="textWrapping"/>
        <w:t xml:space="preserve">collation_server=utf8mb4_0900_ai_ci</w:t>
        <w:br w:type="textWrapping"/>
        <w:t xml:space="preserve">default_time_zone='+00:00'</w:t>
      </w:r>
    </w:p>
    <w:p w:rsidR="00000000" w:rsidDel="00000000" w:rsidP="00000000" w:rsidRDefault="00000000" w:rsidRPr="00000000" w14:paraId="00000FAF">
      <w:pPr>
        <w:numPr>
          <w:ilvl w:val="0"/>
          <w:numId w:val="51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صلاحيات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أدوار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read/write/admin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least-privilege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للحسابات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B0">
      <w:pPr>
        <w:numPr>
          <w:ilvl w:val="0"/>
          <w:numId w:val="51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نسخ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متماثل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تقسيم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inventory_ledger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شهري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أرشفة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B1">
      <w:pPr>
        <w:numPr>
          <w:ilvl w:val="0"/>
          <w:numId w:val="51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مهلات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وحدود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والاتصالات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timeouts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limits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SLO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B2">
      <w:pPr>
        <w:pStyle w:val="Heading2"/>
        <w:keepNext w:val="0"/>
        <w:keepLines w:val="0"/>
        <w:bidi w:val="1"/>
        <w:spacing w:after="80" w:lineRule="auto"/>
        <w:ind w:left="-1133.858267716535" w:right="-727.7952755905511" w:firstLine="0"/>
        <w:rPr>
          <w:b w:val="1"/>
          <w:sz w:val="34"/>
          <w:szCs w:val="34"/>
        </w:rPr>
      </w:pPr>
      <w:bookmarkStart w:colFirst="0" w:colLast="0" w:name="_dn6aaq3ehqx6" w:id="527"/>
      <w:bookmarkEnd w:id="52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في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طبقة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التطبيق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Jobs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Cron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FB3">
      <w:pPr>
        <w:numPr>
          <w:ilvl w:val="0"/>
          <w:numId w:val="43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حجز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reservations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B4">
      <w:pPr>
        <w:numPr>
          <w:ilvl w:val="0"/>
          <w:numId w:val="43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أرشفة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0"/>
        </w:rPr>
        <w:t xml:space="preserve">Retention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أرشيف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B5">
      <w:pPr>
        <w:numPr>
          <w:ilvl w:val="0"/>
          <w:numId w:val="43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فحوص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جودة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nulls/duplicates/orphans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B6">
      <w:pPr>
        <w:pStyle w:val="Heading2"/>
        <w:keepNext w:val="0"/>
        <w:keepLines w:val="0"/>
        <w:bidi w:val="1"/>
        <w:spacing w:after="80" w:lineRule="auto"/>
        <w:ind w:left="-1133.858267716535" w:right="-727.7952755905511" w:firstLine="0"/>
        <w:rPr>
          <w:b w:val="1"/>
          <w:sz w:val="34"/>
          <w:szCs w:val="34"/>
        </w:rPr>
      </w:pPr>
      <w:bookmarkStart w:colFirst="0" w:colLast="0" w:name="_lb436jms5wa2" w:id="528"/>
      <w:bookmarkEnd w:id="52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طبقة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البروكسي</w:t>
      </w:r>
      <w:r w:rsidDel="00000000" w:rsidR="00000000" w:rsidRPr="00000000">
        <w:rPr>
          <w:b w:val="1"/>
          <w:sz w:val="34"/>
          <w:szCs w:val="34"/>
          <w:rtl w:val="1"/>
        </w:rPr>
        <w:t xml:space="preserve">/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الوسيط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اختياري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لكن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</w:t>
      </w:r>
      <w:r w:rsidDel="00000000" w:rsidR="00000000" w:rsidRPr="00000000">
        <w:rPr>
          <w:b w:val="1"/>
          <w:sz w:val="34"/>
          <w:szCs w:val="34"/>
          <w:rtl w:val="1"/>
        </w:rPr>
        <w:t xml:space="preserve">ُ</w:t>
      </w:r>
      <w:r w:rsidDel="00000000" w:rsidR="00000000" w:rsidRPr="00000000">
        <w:rPr>
          <w:b w:val="1"/>
          <w:sz w:val="34"/>
          <w:szCs w:val="34"/>
          <w:rtl w:val="1"/>
        </w:rPr>
        <w:t xml:space="preserve">ستحسن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FB7">
      <w:pPr>
        <w:numPr>
          <w:ilvl w:val="0"/>
          <w:numId w:val="48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ProxySQL / pgbouncer-style:</w:t>
      </w:r>
    </w:p>
    <w:p w:rsidR="00000000" w:rsidDel="00000000" w:rsidP="00000000" w:rsidRDefault="00000000" w:rsidRPr="00000000" w14:paraId="00000FB8">
      <w:pPr>
        <w:numPr>
          <w:ilvl w:val="1"/>
          <w:numId w:val="48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Replica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fallback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B9">
      <w:pPr>
        <w:numPr>
          <w:ilvl w:val="1"/>
          <w:numId w:val="48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قتل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BA">
      <w:pPr>
        <w:numPr>
          <w:ilvl w:val="1"/>
          <w:numId w:val="48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connection pooling/limits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BB">
      <w:pPr>
        <w:pStyle w:val="Heading2"/>
        <w:keepNext w:val="0"/>
        <w:keepLines w:val="0"/>
        <w:bidi w:val="1"/>
        <w:spacing w:after="80" w:lineRule="auto"/>
        <w:ind w:left="-1133.858267716535" w:right="-727.7952755905511" w:firstLine="0"/>
        <w:rPr>
          <w:b w:val="1"/>
          <w:sz w:val="34"/>
          <w:szCs w:val="34"/>
        </w:rPr>
      </w:pPr>
      <w:bookmarkStart w:colFirst="0" w:colLast="0" w:name="_ra2u11ce2vom" w:id="529"/>
      <w:bookmarkEnd w:id="52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المراقبة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والتنبيهات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Monitoring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FBC">
      <w:pPr>
        <w:numPr>
          <w:ilvl w:val="0"/>
          <w:numId w:val="23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Grafana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PMM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CloudWatch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بيئتك</w:t>
      </w:r>
      <w:r w:rsidDel="00000000" w:rsidR="00000000" w:rsidRPr="00000000">
        <w:rPr>
          <w:rtl w:val="1"/>
        </w:rPr>
        <w:t xml:space="preserve">):</w:t>
        <w:br w:type="textWrapping"/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Alerts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FBD">
      <w:pPr>
        <w:numPr>
          <w:ilvl w:val="1"/>
          <w:numId w:val="23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30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والكتابة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80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BE">
      <w:pPr>
        <w:numPr>
          <w:ilvl w:val="1"/>
          <w:numId w:val="23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replication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lag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BF">
      <w:pPr>
        <w:numPr>
          <w:ilvl w:val="1"/>
          <w:numId w:val="23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والأقسام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C0">
      <w:pPr>
        <w:numPr>
          <w:ilvl w:val="1"/>
          <w:numId w:val="23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PITR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C1">
      <w:pPr>
        <w:numPr>
          <w:ilvl w:val="1"/>
          <w:numId w:val="23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معد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التشغيلية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C2">
      <w:pPr>
        <w:pStyle w:val="Heading2"/>
        <w:keepNext w:val="0"/>
        <w:keepLines w:val="0"/>
        <w:bidi w:val="1"/>
        <w:spacing w:after="80" w:lineRule="auto"/>
        <w:ind w:left="-1133.858267716535" w:right="-727.7952755905511" w:firstLine="0"/>
        <w:rPr>
          <w:b w:val="1"/>
          <w:sz w:val="34"/>
          <w:szCs w:val="34"/>
        </w:rPr>
      </w:pPr>
      <w:bookmarkStart w:colFirst="0" w:colLast="0" w:name="_v6ria3k9ck5l" w:id="530"/>
      <w:bookmarkEnd w:id="53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النسخ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الاحتياطي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والاستعادة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Backups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PITR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FC3">
      <w:pPr>
        <w:numPr>
          <w:ilvl w:val="0"/>
          <w:numId w:val="30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RDS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Aurora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hosted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XtraBackup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FC4">
      <w:pPr>
        <w:numPr>
          <w:ilvl w:val="1"/>
          <w:numId w:val="30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PITR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C5">
      <w:pPr>
        <w:numPr>
          <w:ilvl w:val="1"/>
          <w:numId w:val="308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شهري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وتوثيقه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docs/runbooks/restore.md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C6">
      <w:pPr>
        <w:pStyle w:val="Heading2"/>
        <w:keepNext w:val="0"/>
        <w:keepLines w:val="0"/>
        <w:bidi w:val="1"/>
        <w:spacing w:after="80" w:lineRule="auto"/>
        <w:ind w:left="-1133.858267716535" w:right="-727.7952755905511" w:firstLine="0"/>
        <w:rPr>
          <w:b w:val="1"/>
          <w:sz w:val="34"/>
          <w:szCs w:val="34"/>
        </w:rPr>
      </w:pPr>
      <w:bookmarkStart w:colFirst="0" w:colLast="0" w:name="_xgotfrr4xc2w" w:id="531"/>
      <w:bookmarkEnd w:id="531"/>
      <w:r w:rsidDel="00000000" w:rsidR="00000000" w:rsidRPr="00000000">
        <w:rPr>
          <w:b w:val="1"/>
          <w:sz w:val="34"/>
          <w:szCs w:val="34"/>
          <w:rtl w:val="0"/>
        </w:rPr>
        <w:t xml:space="preserve">8) (Day-0 Validation)</w:t>
      </w:r>
    </w:p>
    <w:p w:rsidR="00000000" w:rsidDel="00000000" w:rsidP="00000000" w:rsidRDefault="00000000" w:rsidRPr="00000000" w14:paraId="00000FC7">
      <w:pPr>
        <w:numPr>
          <w:ilvl w:val="0"/>
          <w:numId w:val="17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ops/day0/validate.sh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FC8">
      <w:pPr>
        <w:numPr>
          <w:ilvl w:val="1"/>
          <w:numId w:val="17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collation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charset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UTC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الفهارس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التقسيم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C9">
      <w:pPr>
        <w:numPr>
          <w:ilvl w:val="1"/>
          <w:numId w:val="17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Reservation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CA">
      <w:pPr>
        <w:numPr>
          <w:ilvl w:val="1"/>
          <w:numId w:val="17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DBA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Ops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CB">
      <w:pPr>
        <w:pStyle w:val="Heading2"/>
        <w:keepNext w:val="0"/>
        <w:keepLines w:val="0"/>
        <w:bidi w:val="1"/>
        <w:spacing w:after="80" w:lineRule="auto"/>
        <w:ind w:left="-1133.858267716535" w:right="-727.7952755905511" w:firstLine="0"/>
        <w:rPr>
          <w:b w:val="1"/>
          <w:sz w:val="34"/>
          <w:szCs w:val="34"/>
        </w:rPr>
      </w:pPr>
      <w:bookmarkStart w:colFirst="0" w:colLast="0" w:name="_f4g2b3rzq1ro" w:id="532"/>
      <w:bookmarkEnd w:id="53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أين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أضع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التنبيهات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والملكية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DRI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FCC">
      <w:pPr>
        <w:numPr>
          <w:ilvl w:val="0"/>
          <w:numId w:val="507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وح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للملكية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docs/owners.yml</w:t>
        <w:br w:type="textWrapping"/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i w:val="1"/>
          <w:rtl w:val="1"/>
        </w:rPr>
        <w:t xml:space="preserve">مالك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i w:val="1"/>
          <w:rtl w:val="0"/>
        </w:rPr>
        <w:t xml:space="preserve">SLO/SLA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i w:val="1"/>
          <w:rtl w:val="1"/>
        </w:rPr>
        <w:t xml:space="preserve">أداة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التحقق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i w:val="1"/>
          <w:rtl w:val="1"/>
        </w:rPr>
        <w:t xml:space="preserve">التنبيه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i w:val="1"/>
          <w:rtl w:val="1"/>
        </w:rPr>
        <w:t xml:space="preserve">تاريخ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المراجعة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CD">
      <w:pPr>
        <w:bidi w:val="1"/>
        <w:ind w:left="-1133.858267716535" w:right="-72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pStyle w:val="Heading3"/>
        <w:keepNext w:val="0"/>
        <w:keepLines w:val="0"/>
        <w:bidi w:val="1"/>
        <w:spacing w:before="280" w:lineRule="auto"/>
        <w:ind w:left="-1133.858267716535" w:right="-727.7952755905511" w:firstLine="0"/>
        <w:rPr>
          <w:b w:val="1"/>
          <w:color w:val="000000"/>
          <w:sz w:val="26"/>
          <w:szCs w:val="26"/>
        </w:rPr>
      </w:pPr>
      <w:bookmarkStart w:colFirst="0" w:colLast="0" w:name="_r6sw80wquzdi" w:id="533"/>
      <w:bookmarkEnd w:id="53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تنفيذ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سريع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اقتراح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FCF">
      <w:pPr>
        <w:numPr>
          <w:ilvl w:val="0"/>
          <w:numId w:val="10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أض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المجلدات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المذكورة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Repo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D0">
      <w:pPr>
        <w:numPr>
          <w:ilvl w:val="0"/>
          <w:numId w:val="10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أنشئ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Workflow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db-ci.yml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Artifacts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D1">
      <w:pPr>
        <w:numPr>
          <w:ilvl w:val="0"/>
          <w:numId w:val="10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my.cnf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D2">
      <w:pPr>
        <w:numPr>
          <w:ilvl w:val="0"/>
          <w:numId w:val="10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reservations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retention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dq-checks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D3">
      <w:pPr>
        <w:numPr>
          <w:ilvl w:val="0"/>
          <w:numId w:val="10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أنشئ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Grafana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وتنبيهاتها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PITR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Runbook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D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قوالب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FD5">
      <w:pPr>
        <w:numPr>
          <w:ilvl w:val="0"/>
          <w:numId w:val="13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db-ci.yml</w:t>
      </w:r>
      <w:r w:rsidDel="00000000" w:rsidR="00000000" w:rsidRPr="00000000">
        <w:rPr>
          <w:rtl w:val="0"/>
        </w:rPr>
        <w:t xml:space="preserve">،</w:t>
      </w:r>
    </w:p>
    <w:p w:rsidR="00000000" w:rsidDel="00000000" w:rsidP="00000000" w:rsidRDefault="00000000" w:rsidRPr="00000000" w14:paraId="00000FD6">
      <w:pPr>
        <w:numPr>
          <w:ilvl w:val="0"/>
          <w:numId w:val="13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schema_checks.sql</w:t>
      </w:r>
      <w:r w:rsidDel="00000000" w:rsidR="00000000" w:rsidRPr="00000000">
        <w:rPr>
          <w:rtl w:val="0"/>
        </w:rPr>
        <w:t xml:space="preserve">،</w:t>
      </w:r>
    </w:p>
    <w:p w:rsidR="00000000" w:rsidDel="00000000" w:rsidP="00000000" w:rsidRDefault="00000000" w:rsidRPr="00000000" w14:paraId="00000FD7">
      <w:pPr>
        <w:numPr>
          <w:ilvl w:val="0"/>
          <w:numId w:val="13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owners.yml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FD8">
      <w:pPr>
        <w:numPr>
          <w:ilvl w:val="0"/>
          <w:numId w:val="13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restore.md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FD9">
      <w:pPr>
        <w:numPr>
          <w:ilvl w:val="0"/>
          <w:numId w:val="13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reservations_expiry_job</w:t>
      </w:r>
      <w:r w:rsidDel="00000000" w:rsidR="00000000" w:rsidRPr="00000000">
        <w:rPr>
          <w:rtl w:val="0"/>
        </w:rPr>
        <w:t xml:space="preserve"> (Laravel Command).</w:t>
      </w:r>
    </w:p>
    <w:p w:rsidR="00000000" w:rsidDel="00000000" w:rsidP="00000000" w:rsidRDefault="00000000" w:rsidRPr="00000000" w14:paraId="00000FDA">
      <w:pPr>
        <w:bidi w:val="1"/>
        <w:ind w:left="-1133.858267716535" w:right="-727.7952755905511" w:firstLine="0"/>
        <w:rPr/>
        <w:sectPr>
          <w:type w:val="nextPage"/>
          <w:pgSz w:h="16834" w:w="11909" w:orient="portrait"/>
          <w:pgMar w:bottom="1440" w:top="1440" w:left="1440" w:right="1559.055118110236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7p9bhssfpq2d" w:id="534"/>
      <w:bookmarkEnd w:id="53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حذف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Erasure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Transaction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Retention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pStyle w:val="Heading1"/>
        <w:keepNext w:val="0"/>
        <w:keepLines w:val="0"/>
        <w:bidi w:val="1"/>
        <w:spacing w:before="480" w:lineRule="auto"/>
        <w:ind w:left="-1133.858267716535" w:right="-1440" w:firstLine="0"/>
        <w:rPr>
          <w:b w:val="1"/>
          <w:sz w:val="42"/>
          <w:szCs w:val="42"/>
        </w:rPr>
      </w:pPr>
      <w:bookmarkStart w:colFirst="0" w:colLast="0" w:name="_qjf1fkza7ds3" w:id="535"/>
      <w:bookmarkEnd w:id="535"/>
      <w:r w:rsidDel="00000000" w:rsidR="00000000" w:rsidRPr="00000000">
        <w:rPr>
          <w:b w:val="1"/>
          <w:sz w:val="42"/>
          <w:szCs w:val="42"/>
          <w:rtl w:val="1"/>
        </w:rPr>
        <w:t xml:space="preserve">سياسة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حذف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حساب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العميل</w:t>
      </w:r>
      <w:r w:rsidDel="00000000" w:rsidR="00000000" w:rsidRPr="00000000">
        <w:rPr>
          <w:b w:val="1"/>
          <w:sz w:val="42"/>
          <w:szCs w:val="42"/>
          <w:rtl w:val="1"/>
        </w:rPr>
        <w:t xml:space="preserve"> (</w:t>
      </w:r>
      <w:r w:rsidDel="00000000" w:rsidR="00000000" w:rsidRPr="00000000">
        <w:rPr>
          <w:b w:val="1"/>
          <w:sz w:val="42"/>
          <w:szCs w:val="42"/>
          <w:rtl w:val="0"/>
        </w:rPr>
        <w:t xml:space="preserve">PII</w:t>
      </w:r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b w:val="1"/>
          <w:sz w:val="42"/>
          <w:szCs w:val="42"/>
          <w:rtl w:val="0"/>
        </w:rPr>
        <w:t xml:space="preserve">Erasure</w:t>
      </w:r>
      <w:r w:rsidDel="00000000" w:rsidR="00000000" w:rsidRPr="00000000">
        <w:rPr>
          <w:b w:val="1"/>
          <w:sz w:val="42"/>
          <w:szCs w:val="42"/>
          <w:rtl w:val="0"/>
        </w:rPr>
        <w:t xml:space="preserve"> &amp; </w:t>
      </w:r>
      <w:r w:rsidDel="00000000" w:rsidR="00000000" w:rsidRPr="00000000">
        <w:rPr>
          <w:b w:val="1"/>
          <w:sz w:val="42"/>
          <w:szCs w:val="42"/>
          <w:rtl w:val="0"/>
        </w:rPr>
        <w:t xml:space="preserve">Transaction</w:t>
      </w:r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b w:val="1"/>
          <w:sz w:val="42"/>
          <w:szCs w:val="42"/>
          <w:rtl w:val="0"/>
        </w:rPr>
        <w:t xml:space="preserve">Retention</w:t>
      </w:r>
      <w:r w:rsidDel="00000000" w:rsidR="00000000" w:rsidRPr="00000000">
        <w:rPr>
          <w:b w:val="1"/>
          <w:sz w:val="42"/>
          <w:szCs w:val="42"/>
          <w:rtl w:val="1"/>
        </w:rPr>
        <w:t xml:space="preserve">)</w:t>
      </w:r>
    </w:p>
    <w:p w:rsidR="00000000" w:rsidDel="00000000" w:rsidP="00000000" w:rsidRDefault="00000000" w:rsidRPr="00000000" w14:paraId="00000FDD">
      <w:pPr>
        <w:pStyle w:val="Heading2"/>
        <w:keepNext w:val="0"/>
        <w:keepLines w:val="0"/>
        <w:bidi w:val="1"/>
        <w:spacing w:after="80" w:lineRule="auto"/>
        <w:ind w:left="-1133.858267716535" w:right="-1440" w:firstLine="0"/>
        <w:rPr>
          <w:b w:val="1"/>
          <w:sz w:val="34"/>
          <w:szCs w:val="34"/>
        </w:rPr>
      </w:pPr>
      <w:bookmarkStart w:colFirst="0" w:colLast="0" w:name="_drxc1uz3gn3h" w:id="536"/>
      <w:bookmarkEnd w:id="536"/>
      <w:r w:rsidDel="00000000" w:rsidR="00000000" w:rsidRPr="00000000">
        <w:rPr>
          <w:b w:val="1"/>
          <w:sz w:val="34"/>
          <w:szCs w:val="34"/>
          <w:rtl w:val="1"/>
        </w:rPr>
        <w:t xml:space="preserve">ملخص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آلية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واعتمادياتها</w:t>
      </w:r>
    </w:p>
    <w:p w:rsidR="00000000" w:rsidDel="00000000" w:rsidP="00000000" w:rsidRDefault="00000000" w:rsidRPr="00000000" w14:paraId="00000FDE">
      <w:pPr>
        <w:numPr>
          <w:ilvl w:val="0"/>
          <w:numId w:val="160"/>
        </w:numPr>
        <w:bidi w:val="1"/>
        <w:spacing w:after="0" w:afterAutospacing="0" w:before="24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المبدأ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تمويه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الاحتفاظ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بالمعاملات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محفظة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فواتير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والتدقيق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DF">
      <w:pPr>
        <w:numPr>
          <w:ilvl w:val="0"/>
          <w:numId w:val="160"/>
        </w:numPr>
        <w:bidi w:val="1"/>
        <w:spacing w:after="24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الاعتماديات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المدفوعات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4/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الاحتياطي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الاستعادة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E0">
      <w:pPr>
        <w:bidi w:val="1"/>
        <w:ind w:left="-1133.858267716535" w:right="-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pStyle w:val="Heading2"/>
        <w:keepNext w:val="0"/>
        <w:keepLines w:val="0"/>
        <w:bidi w:val="1"/>
        <w:spacing w:after="80" w:lineRule="auto"/>
        <w:ind w:left="-1133.858267716535" w:right="-1440" w:firstLine="0"/>
        <w:rPr>
          <w:b w:val="1"/>
          <w:sz w:val="34"/>
          <w:szCs w:val="34"/>
        </w:rPr>
      </w:pPr>
      <w:bookmarkStart w:colFirst="0" w:colLast="0" w:name="_d3k05e7pzfs" w:id="537"/>
      <w:bookmarkEnd w:id="53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نطاق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السياسة</w:t>
      </w:r>
    </w:p>
    <w:p w:rsidR="00000000" w:rsidDel="00000000" w:rsidP="00000000" w:rsidRDefault="00000000" w:rsidRPr="00000000" w14:paraId="00000FE2">
      <w:pPr>
        <w:bidi w:val="1"/>
        <w:spacing w:after="240" w:before="240" w:lineRule="auto"/>
        <w:ind w:right="-1440"/>
        <w:rPr/>
      </w:pPr>
      <w:r w:rsidDel="00000000" w:rsidR="00000000" w:rsidRPr="00000000">
        <w:rPr>
          <w:rtl w:val="1"/>
        </w:rPr>
        <w:t xml:space="preserve">تنطبق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users، orders، shipments، invoices، wallet_ledger، rmas، returns، analytics identity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يخز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الإيميل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التفصيلي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E3">
      <w:pPr>
        <w:pStyle w:val="Heading2"/>
        <w:keepNext w:val="0"/>
        <w:keepLines w:val="0"/>
        <w:bidi w:val="1"/>
        <w:spacing w:after="80" w:lineRule="auto"/>
        <w:ind w:left="-1133.858267716535" w:right="-1440" w:firstLine="0"/>
        <w:rPr>
          <w:b w:val="1"/>
          <w:sz w:val="34"/>
          <w:szCs w:val="34"/>
        </w:rPr>
      </w:pPr>
      <w:bookmarkStart w:colFirst="0" w:colLast="0" w:name="_gp72ikii0hza" w:id="538"/>
      <w:bookmarkEnd w:id="53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قرارات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معمارية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ADR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FE4">
      <w:pPr>
        <w:numPr>
          <w:ilvl w:val="0"/>
          <w:numId w:val="352"/>
        </w:numPr>
        <w:bidi w:val="1"/>
        <w:spacing w:after="0" w:afterAutospacing="0" w:before="24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الاحتفاظ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بالمعاملات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وإخفاء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والمرتجعات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التفصيلي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E5">
      <w:pPr>
        <w:numPr>
          <w:ilvl w:val="0"/>
          <w:numId w:val="352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استبدال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الهوية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الإزالة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anonymized_customer_id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E6">
      <w:pPr>
        <w:numPr>
          <w:ilvl w:val="0"/>
          <w:numId w:val="352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شرط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الإزالة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طلب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0"/>
        </w:rPr>
        <w:t xml:space="preserve">RMA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مفتوح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رصيد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محفظة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≠ 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E7">
      <w:pPr>
        <w:numPr>
          <w:ilvl w:val="0"/>
          <w:numId w:val="352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عدم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الرجوع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pii_hash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E8">
      <w:pPr>
        <w:numPr>
          <w:ilvl w:val="0"/>
          <w:numId w:val="352"/>
        </w:numPr>
        <w:bidi w:val="1"/>
        <w:spacing w:after="24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حذف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المعر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التشغيلية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OAuth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E9">
      <w:pPr>
        <w:bidi w:val="1"/>
        <w:ind w:left="-1133.858267716535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pStyle w:val="Heading2"/>
        <w:keepNext w:val="0"/>
        <w:keepLines w:val="0"/>
        <w:bidi w:val="1"/>
        <w:spacing w:after="80" w:lineRule="auto"/>
        <w:ind w:left="-1133.858267716535" w:right="-1440" w:firstLine="0"/>
        <w:rPr>
          <w:b w:val="1"/>
          <w:sz w:val="34"/>
          <w:szCs w:val="34"/>
        </w:rPr>
      </w:pPr>
      <w:bookmarkStart w:colFirst="0" w:colLast="0" w:name="_hmnp44jbv3qr" w:id="539"/>
      <w:bookmarkEnd w:id="53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تغييرات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المخطط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المطلوبة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DDL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المعياري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FEB">
      <w:pPr>
        <w:numPr>
          <w:ilvl w:val="0"/>
          <w:numId w:val="514"/>
        </w:numPr>
        <w:bidi w:val="1"/>
        <w:spacing w:after="0" w:afterAutospacing="0" w:before="24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anonymized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customers</w:t>
      </w:r>
    </w:p>
    <w:p w:rsidR="00000000" w:rsidDel="00000000" w:rsidP="00000000" w:rsidRDefault="00000000" w:rsidRPr="00000000" w14:paraId="00000FEC">
      <w:pPr>
        <w:numPr>
          <w:ilvl w:val="1"/>
          <w:numId w:val="514"/>
        </w:numPr>
        <w:bidi w:val="1"/>
        <w:spacing w:after="0" w:afterAutospacing="0" w:before="0" w:beforeAutospacing="0" w:lineRule="auto"/>
        <w:ind w:left="1440" w:right="-1440" w:hanging="360"/>
      </w:pP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anonymized_customer_id (ULID)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ED">
      <w:pPr>
        <w:numPr>
          <w:ilvl w:val="0"/>
          <w:numId w:val="514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 w14:paraId="00000FEE">
      <w:pPr>
        <w:numPr>
          <w:ilvl w:val="1"/>
          <w:numId w:val="514"/>
        </w:numPr>
        <w:bidi w:val="1"/>
        <w:spacing w:after="0" w:afterAutospacing="0" w:before="0" w:beforeAutospacing="0" w:lineRule="auto"/>
        <w:ind w:left="1440" w:right="-1440" w:hanging="360"/>
      </w:pP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erased_at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erase_job_id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pii_hash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anonymized_customer_id (nullable)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EF">
      <w:pPr>
        <w:numPr>
          <w:ilvl w:val="1"/>
          <w:numId w:val="514"/>
        </w:numPr>
        <w:bidi w:val="1"/>
        <w:spacing w:after="0" w:afterAutospacing="0" w:before="0" w:beforeAutospacing="0" w:lineRule="auto"/>
        <w:ind w:left="1440" w:right="-1440" w:hanging="360"/>
      </w:pPr>
      <w:r w:rsidDel="00000000" w:rsidR="00000000" w:rsidRPr="00000000">
        <w:rPr>
          <w:rtl w:val="1"/>
        </w:rPr>
        <w:t xml:space="preserve">تفريغ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تمويه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الإزالة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1"/>
        </w:rPr>
        <w:t xml:space="preserve">*).</w:t>
      </w:r>
    </w:p>
    <w:p w:rsidR="00000000" w:rsidDel="00000000" w:rsidP="00000000" w:rsidRDefault="00000000" w:rsidRPr="00000000" w14:paraId="00000FF0">
      <w:pPr>
        <w:numPr>
          <w:ilvl w:val="0"/>
          <w:numId w:val="514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الجداول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المرتبطة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بالعميل</w:t>
      </w:r>
      <w:r w:rsidDel="00000000" w:rsidR="00000000" w:rsidRPr="00000000">
        <w:rPr>
          <w:rtl w:val="0"/>
        </w:rPr>
        <w:t xml:space="preserve"> (orders, shipments, invoices, rmas, wallet_ledger, …)</w:t>
      </w:r>
    </w:p>
    <w:p w:rsidR="00000000" w:rsidDel="00000000" w:rsidP="00000000" w:rsidRDefault="00000000" w:rsidRPr="00000000" w14:paraId="00000FF1">
      <w:pPr>
        <w:numPr>
          <w:ilvl w:val="1"/>
          <w:numId w:val="514"/>
        </w:numPr>
        <w:bidi w:val="1"/>
        <w:spacing w:after="0" w:afterAutospacing="0" w:before="0" w:beforeAutospacing="0" w:lineRule="auto"/>
        <w:ind w:left="1440" w:right="-1440" w:hanging="360"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anonymized_customer_id (nullable, indexed)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F2">
      <w:pPr>
        <w:numPr>
          <w:ilvl w:val="1"/>
          <w:numId w:val="514"/>
        </w:numPr>
        <w:bidi w:val="1"/>
        <w:spacing w:after="0" w:afterAutospacing="0" w:before="0" w:beforeAutospacing="0" w:lineRule="auto"/>
        <w:ind w:left="1440" w:right="-1440" w:hanging="360"/>
      </w:pPr>
      <w:r w:rsidDel="00000000" w:rsidR="00000000" w:rsidRPr="00000000">
        <w:rPr>
          <w:b w:val="1"/>
          <w:rtl w:val="1"/>
        </w:rPr>
        <w:t xml:space="preserve">قاعدة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التكامل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 = NULL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anonymized_customer_id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Triggers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F3">
      <w:pPr>
        <w:numPr>
          <w:ilvl w:val="0"/>
          <w:numId w:val="514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0"/>
        </w:rPr>
        <w:t xml:space="preserve">wallet_ledger</w:t>
      </w:r>
    </w:p>
    <w:p w:rsidR="00000000" w:rsidDel="00000000" w:rsidP="00000000" w:rsidRDefault="00000000" w:rsidRPr="00000000" w14:paraId="00000FF4">
      <w:pPr>
        <w:numPr>
          <w:ilvl w:val="1"/>
          <w:numId w:val="514"/>
        </w:numPr>
        <w:bidi w:val="1"/>
        <w:spacing w:after="0" w:afterAutospacing="0" w:before="0" w:beforeAutospacing="0" w:lineRule="auto"/>
        <w:ind w:left="1440" w:right="-1440" w:hanging="360"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wallet_closure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لإقفال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الإزالة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F5">
      <w:pPr>
        <w:numPr>
          <w:ilvl w:val="0"/>
          <w:numId w:val="514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0"/>
        </w:rPr>
        <w:t xml:space="preserve">Views/Scopes</w:t>
      </w:r>
    </w:p>
    <w:p w:rsidR="00000000" w:rsidDel="00000000" w:rsidP="00000000" w:rsidRDefault="00000000" w:rsidRPr="00000000" w14:paraId="00000FF6">
      <w:pPr>
        <w:numPr>
          <w:ilvl w:val="1"/>
          <w:numId w:val="514"/>
        </w:numPr>
        <w:bidi w:val="1"/>
        <w:spacing w:after="240" w:before="0" w:beforeAutospacing="0" w:lineRule="auto"/>
        <w:ind w:left="1440" w:right="-1440" w:hanging="360"/>
      </w:pP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F7">
      <w:pPr>
        <w:bidi w:val="1"/>
        <w:spacing w:after="240" w:before="240" w:lineRule="auto"/>
        <w:ind w:left="600" w:right="-1440" w:firstLine="0"/>
        <w:rPr/>
      </w:pP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فهارس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anonymized_customer_id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وفهرس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reservation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expires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حجوزات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F8">
      <w:pPr>
        <w:pStyle w:val="Heading2"/>
        <w:keepNext w:val="0"/>
        <w:keepLines w:val="0"/>
        <w:bidi w:val="1"/>
        <w:spacing w:after="80" w:lineRule="auto"/>
        <w:ind w:left="-1133.858267716535" w:right="-1440" w:firstLine="0"/>
        <w:rPr>
          <w:b w:val="1"/>
          <w:sz w:val="34"/>
          <w:szCs w:val="34"/>
        </w:rPr>
      </w:pPr>
      <w:bookmarkStart w:colFirst="0" w:colLast="0" w:name="_pe7ftjlo8zxh" w:id="540"/>
      <w:bookmarkEnd w:id="54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تمويه</w:t>
      </w:r>
      <w:r w:rsidDel="00000000" w:rsidR="00000000" w:rsidRPr="00000000">
        <w:rPr>
          <w:b w:val="1"/>
          <w:sz w:val="34"/>
          <w:szCs w:val="34"/>
          <w:rtl w:val="1"/>
        </w:rPr>
        <w:t xml:space="preserve">/</w:t>
      </w:r>
      <w:r w:rsidDel="00000000" w:rsidR="00000000" w:rsidRPr="00000000">
        <w:rPr>
          <w:b w:val="1"/>
          <w:sz w:val="34"/>
          <w:szCs w:val="34"/>
          <w:rtl w:val="1"/>
        </w:rPr>
        <w:t xml:space="preserve">إخفاء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PII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معايير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FF9">
      <w:pPr>
        <w:numPr>
          <w:ilvl w:val="0"/>
          <w:numId w:val="537"/>
        </w:numPr>
        <w:bidi w:val="1"/>
        <w:spacing w:after="0" w:afterAutospacing="0" w:before="24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الاسم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[Erased]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FFA">
      <w:pPr>
        <w:numPr>
          <w:ilvl w:val="0"/>
          <w:numId w:val="537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الهاتف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الإيميل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للعكس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****1234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للحظر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FFB">
      <w:pPr>
        <w:numPr>
          <w:ilvl w:val="0"/>
          <w:numId w:val="537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التفصيلية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المدينة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المنطقة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الدولة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المحاسبية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FC">
      <w:pPr>
        <w:numPr>
          <w:ilvl w:val="0"/>
          <w:numId w:val="537"/>
        </w:numPr>
        <w:bidi w:val="1"/>
        <w:spacing w:after="24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المعر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فات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التشغيلية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Tokens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والموافـقات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FFD">
      <w:pPr>
        <w:pStyle w:val="Heading2"/>
        <w:keepNext w:val="0"/>
        <w:keepLines w:val="0"/>
        <w:bidi w:val="1"/>
        <w:spacing w:after="80" w:lineRule="auto"/>
        <w:ind w:left="-1133.858267716535" w:right="-1440" w:firstLine="0"/>
        <w:rPr>
          <w:b w:val="1"/>
          <w:sz w:val="34"/>
          <w:szCs w:val="34"/>
        </w:rPr>
      </w:pPr>
      <w:bookmarkStart w:colFirst="0" w:colLast="0" w:name="_nzds8mqwy734" w:id="541"/>
      <w:bookmarkEnd w:id="54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تدفق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التنفيذ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Runbook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FFE">
      <w:pPr>
        <w:pStyle w:val="Heading3"/>
        <w:keepNext w:val="0"/>
        <w:keepLines w:val="0"/>
        <w:bidi w:val="1"/>
        <w:spacing w:before="280" w:lineRule="auto"/>
        <w:ind w:left="-1133.858267716535" w:right="-1440" w:firstLine="0"/>
        <w:rPr>
          <w:b w:val="1"/>
          <w:color w:val="000000"/>
          <w:sz w:val="26"/>
          <w:szCs w:val="26"/>
        </w:rPr>
      </w:pPr>
      <w:bookmarkStart w:colFirst="0" w:colLast="0" w:name="_1lr5l1d4xquo" w:id="542"/>
      <w:bookmarkEnd w:id="5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عند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تقديم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طلب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حذف</w:t>
      </w:r>
    </w:p>
    <w:p w:rsidR="00000000" w:rsidDel="00000000" w:rsidP="00000000" w:rsidRDefault="00000000" w:rsidRPr="00000000" w14:paraId="00000FFF">
      <w:pPr>
        <w:numPr>
          <w:ilvl w:val="0"/>
          <w:numId w:val="77"/>
        </w:numPr>
        <w:bidi w:val="1"/>
        <w:spacing w:after="0" w:afterAutospacing="0" w:before="24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فحص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مسبق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00">
      <w:pPr>
        <w:numPr>
          <w:ilvl w:val="1"/>
          <w:numId w:val="77"/>
        </w:numPr>
        <w:bidi w:val="1"/>
        <w:spacing w:after="0" w:afterAutospacing="0" w:before="0" w:beforeAutospacing="0" w:lineRule="auto"/>
        <w:ind w:left="1440" w:right="-1440" w:hanging="360"/>
      </w:pP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RMAs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1001">
      <w:pPr>
        <w:numPr>
          <w:ilvl w:val="1"/>
          <w:numId w:val="77"/>
        </w:numPr>
        <w:bidi w:val="1"/>
        <w:spacing w:after="0" w:afterAutospacing="0" w:before="0" w:beforeAutospacing="0" w:lineRule="auto"/>
        <w:ind w:left="1440" w:right="-1440" w:hanging="360"/>
      </w:pPr>
      <w:r w:rsidDel="00000000" w:rsidR="00000000" w:rsidRPr="00000000">
        <w:rPr>
          <w:b w:val="1"/>
          <w:rtl w:val="1"/>
        </w:rPr>
        <w:t xml:space="preserve">رصيد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محفظة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سالب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1002">
      <w:pPr>
        <w:numPr>
          <w:ilvl w:val="1"/>
          <w:numId w:val="77"/>
        </w:numPr>
        <w:bidi w:val="1"/>
        <w:spacing w:after="0" w:afterAutospacing="0" w:before="0" w:beforeAutospacing="0" w:lineRule="auto"/>
        <w:ind w:left="1440" w:right="-1440" w:hanging="360"/>
      </w:pPr>
      <w:r w:rsidDel="00000000" w:rsidR="00000000" w:rsidRPr="00000000">
        <w:rPr>
          <w:rtl w:val="1"/>
        </w:rPr>
        <w:t xml:space="preserve">نزاعات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Chargebacks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1003">
      <w:pPr>
        <w:numPr>
          <w:ilvl w:val="0"/>
          <w:numId w:val="77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لو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مفتوحة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1004">
      <w:pPr>
        <w:numPr>
          <w:ilvl w:val="1"/>
          <w:numId w:val="77"/>
        </w:numPr>
        <w:bidi w:val="1"/>
        <w:spacing w:after="0" w:afterAutospacing="0" w:before="0" w:beforeAutospacing="0" w:lineRule="auto"/>
        <w:ind w:left="1440" w:right="-1440" w:hanging="360"/>
      </w:pPr>
      <w:r w:rsidDel="00000000" w:rsidR="00000000" w:rsidRPr="00000000">
        <w:rPr>
          <w:b w:val="1"/>
          <w:rtl w:val="1"/>
        </w:rPr>
        <w:t xml:space="preserve">تعطيل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فور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05">
      <w:pPr>
        <w:numPr>
          <w:ilvl w:val="0"/>
          <w:numId w:val="77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رصيد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محفظة</w:t>
      </w:r>
      <w:r w:rsidDel="00000000" w:rsidR="00000000" w:rsidRPr="00000000">
        <w:rPr>
          <w:b w:val="1"/>
          <w:rtl w:val="1"/>
        </w:rPr>
        <w:t xml:space="preserve"> &gt; 0:</w:t>
      </w:r>
    </w:p>
    <w:p w:rsidR="00000000" w:rsidDel="00000000" w:rsidP="00000000" w:rsidRDefault="00000000" w:rsidRPr="00000000" w14:paraId="00001006">
      <w:pPr>
        <w:numPr>
          <w:ilvl w:val="1"/>
          <w:numId w:val="77"/>
        </w:numPr>
        <w:bidi w:val="1"/>
        <w:spacing w:after="0" w:afterAutospacing="0" w:before="0" w:beforeAutospacing="0" w:lineRule="auto"/>
        <w:ind w:left="1440" w:right="-1440" w:hanging="360"/>
      </w:pP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أمكن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وإلا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بنكي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قسيمة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07">
      <w:pPr>
        <w:numPr>
          <w:ilvl w:val="1"/>
          <w:numId w:val="77"/>
        </w:numPr>
        <w:bidi w:val="1"/>
        <w:spacing w:after="0" w:afterAutospacing="0" w:before="0" w:beforeAutospacing="0" w:lineRule="auto"/>
        <w:ind w:left="1440" w:right="-1440" w:hanging="360"/>
      </w:pP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14 </w:t>
      </w:r>
      <w:r w:rsidDel="00000000" w:rsidR="00000000" w:rsidRPr="00000000">
        <w:rPr>
          <w:b w:val="1"/>
          <w:rtl w:val="1"/>
        </w:rPr>
        <w:t xml:space="preserve">يوم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08">
      <w:pPr>
        <w:numPr>
          <w:ilvl w:val="0"/>
          <w:numId w:val="77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رصيد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محفظة</w:t>
      </w:r>
      <w:r w:rsidDel="00000000" w:rsidR="00000000" w:rsidRPr="00000000">
        <w:rPr>
          <w:b w:val="1"/>
          <w:rtl w:val="1"/>
        </w:rPr>
        <w:t xml:space="preserve"> &lt; 0:</w:t>
      </w:r>
    </w:p>
    <w:p w:rsidR="00000000" w:rsidDel="00000000" w:rsidP="00000000" w:rsidRDefault="00000000" w:rsidRPr="00000000" w14:paraId="00001009">
      <w:pPr>
        <w:numPr>
          <w:ilvl w:val="1"/>
          <w:numId w:val="77"/>
        </w:numPr>
        <w:bidi w:val="1"/>
        <w:spacing w:after="240" w:before="0" w:beforeAutospacing="0" w:lineRule="auto"/>
        <w:ind w:left="1440" w:right="-1440" w:hanging="360"/>
      </w:pP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المتابعة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0A">
      <w:pPr>
        <w:pStyle w:val="Heading3"/>
        <w:keepNext w:val="0"/>
        <w:keepLines w:val="0"/>
        <w:bidi w:val="1"/>
        <w:spacing w:before="280" w:lineRule="auto"/>
        <w:ind w:left="-1133.858267716535" w:right="-1440" w:firstLine="0"/>
        <w:rPr>
          <w:b w:val="1"/>
          <w:color w:val="000000"/>
          <w:sz w:val="26"/>
          <w:szCs w:val="26"/>
        </w:rPr>
      </w:pPr>
      <w:bookmarkStart w:colFirst="0" w:colLast="0" w:name="_hy01lp4mcgtx" w:id="543"/>
      <w:bookmarkEnd w:id="5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الإزالة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النهائية</w:t>
      </w:r>
    </w:p>
    <w:p w:rsidR="00000000" w:rsidDel="00000000" w:rsidP="00000000" w:rsidRDefault="00000000" w:rsidRPr="00000000" w14:paraId="0000100B">
      <w:pPr>
        <w:numPr>
          <w:ilvl w:val="0"/>
          <w:numId w:val="42"/>
        </w:numPr>
        <w:bidi w:val="1"/>
        <w:spacing w:after="0" w:afterAutospacing="0" w:before="240" w:lineRule="auto"/>
        <w:ind w:left="720" w:right="-1440" w:hanging="360"/>
      </w:pP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anonymized_customer_id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وتعبئته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التابعة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0C">
      <w:pPr>
        <w:numPr>
          <w:ilvl w:val="0"/>
          <w:numId w:val="42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تفريغ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تمويه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واللقطات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snapshot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الفواتير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0D">
      <w:pPr>
        <w:numPr>
          <w:ilvl w:val="0"/>
          <w:numId w:val="42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 = NULL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التابعة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وتعبئة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anonymized_customer_id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0E">
      <w:pPr>
        <w:numPr>
          <w:ilvl w:val="0"/>
          <w:numId w:val="42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0"/>
        </w:rPr>
        <w:t xml:space="preserve">wallet_ledger: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wallet_closure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لرصيد</w:t>
      </w:r>
      <w:r w:rsidDel="00000000" w:rsidR="00000000" w:rsidRPr="00000000">
        <w:rPr>
          <w:rtl w:val="1"/>
        </w:rPr>
        <w:t xml:space="preserve"> = 0 </w:t>
      </w:r>
      <w:r w:rsidDel="00000000" w:rsidR="00000000" w:rsidRPr="00000000">
        <w:rPr>
          <w:rtl w:val="1"/>
        </w:rPr>
        <w:t xml:space="preserve">وقفل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0F">
      <w:pPr>
        <w:numPr>
          <w:ilvl w:val="0"/>
          <w:numId w:val="42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طرف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ثالث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user deletion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4/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10">
      <w:pPr>
        <w:numPr>
          <w:ilvl w:val="0"/>
          <w:numId w:val="42"/>
        </w:numPr>
        <w:bidi w:val="1"/>
        <w:spacing w:after="240" w:before="0" w:beforeAutospacing="0" w:lineRule="auto"/>
        <w:ind w:left="720" w:right="-1440" w:hanging="360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audit_log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متى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11">
      <w:pPr>
        <w:pStyle w:val="Heading2"/>
        <w:keepNext w:val="0"/>
        <w:keepLines w:val="0"/>
        <w:bidi w:val="1"/>
        <w:spacing w:after="80" w:lineRule="auto"/>
        <w:ind w:left="-1133.858267716535" w:right="-1440" w:firstLine="0"/>
        <w:rPr>
          <w:b w:val="1"/>
          <w:sz w:val="34"/>
          <w:szCs w:val="34"/>
        </w:rPr>
      </w:pPr>
      <w:bookmarkStart w:colFirst="0" w:colLast="0" w:name="_5967nmdu7hxh" w:id="544"/>
      <w:bookmarkEnd w:id="54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حالات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الحافة</w:t>
      </w:r>
    </w:p>
    <w:p w:rsidR="00000000" w:rsidDel="00000000" w:rsidP="00000000" w:rsidRDefault="00000000" w:rsidRPr="00000000" w14:paraId="00001012">
      <w:pPr>
        <w:numPr>
          <w:ilvl w:val="0"/>
          <w:numId w:val="571"/>
        </w:numPr>
        <w:bidi w:val="1"/>
        <w:spacing w:after="0" w:afterAutospacing="0" w:before="240" w:lineRule="auto"/>
        <w:ind w:left="720" w:right="-1440" w:hanging="360"/>
      </w:pP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التسليم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ملغى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1013">
      <w:pPr>
        <w:numPr>
          <w:ilvl w:val="0"/>
          <w:numId w:val="571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نزاع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احتيال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القانوني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12–24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14">
      <w:pPr>
        <w:numPr>
          <w:ilvl w:val="0"/>
          <w:numId w:val="571"/>
        </w:numPr>
        <w:bidi w:val="1"/>
        <w:spacing w:after="24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عودة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لاحق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”،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الممحوة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الالتفافي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المؤذي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15">
      <w:pPr>
        <w:bidi w:val="1"/>
        <w:spacing w:after="240" w:before="240" w:lineRule="auto"/>
        <w:ind w:right="-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bidi w:val="1"/>
        <w:ind w:left="-1133.858267716535" w:right="-144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الامتثال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والاحتفاظ</w:t>
      </w:r>
    </w:p>
    <w:p w:rsidR="00000000" w:rsidDel="00000000" w:rsidP="00000000" w:rsidRDefault="00000000" w:rsidRPr="00000000" w14:paraId="00001017">
      <w:pPr>
        <w:numPr>
          <w:ilvl w:val="0"/>
          <w:numId w:val="62"/>
        </w:numPr>
        <w:bidi w:val="1"/>
        <w:spacing w:after="0" w:afterAutospacing="0" w:before="24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المعاملات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المؤسسة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ً: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فواتير</w:t>
      </w:r>
      <w:r w:rsidDel="00000000" w:rsidR="00000000" w:rsidRPr="00000000">
        <w:rPr>
          <w:rtl w:val="1"/>
        </w:rPr>
        <w:t xml:space="preserve"> 5–7 </w:t>
      </w:r>
      <w:r w:rsidDel="00000000" w:rsidR="00000000" w:rsidRPr="00000000">
        <w:rPr>
          <w:rtl w:val="1"/>
        </w:rPr>
        <w:t xml:space="preserve">سنوات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18">
      <w:pPr>
        <w:numPr>
          <w:ilvl w:val="0"/>
          <w:numId w:val="62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النسخ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الاحتياطية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رجعي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الأنظمة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كتفى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بانقضاء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19">
      <w:pPr>
        <w:numPr>
          <w:ilvl w:val="0"/>
          <w:numId w:val="62"/>
        </w:numPr>
        <w:bidi w:val="1"/>
        <w:spacing w:after="24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الوصول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الممحوة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1A">
      <w:pPr>
        <w:pStyle w:val="Heading2"/>
        <w:keepNext w:val="0"/>
        <w:keepLines w:val="0"/>
        <w:bidi w:val="1"/>
        <w:spacing w:after="80" w:lineRule="auto"/>
        <w:ind w:left="-1133.858267716535" w:right="-1440" w:firstLine="0"/>
        <w:rPr>
          <w:b w:val="1"/>
          <w:sz w:val="34"/>
          <w:szCs w:val="34"/>
        </w:rPr>
      </w:pPr>
      <w:bookmarkStart w:colFirst="0" w:colLast="0" w:name="_30kgvri89681" w:id="545"/>
      <w:bookmarkEnd w:id="54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المراقبة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وقياس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النجاح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KPIs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1B">
      <w:pPr>
        <w:numPr>
          <w:ilvl w:val="0"/>
          <w:numId w:val="309"/>
        </w:numPr>
        <w:bidi w:val="1"/>
        <w:spacing w:after="0" w:afterAutospacing="0" w:before="240" w:lineRule="auto"/>
        <w:ind w:left="720" w:right="-1440" w:hanging="360"/>
      </w:pPr>
      <w:r w:rsidDel="00000000" w:rsidR="00000000" w:rsidRPr="00000000">
        <w:rPr>
          <w:b w:val="1"/>
          <w:rtl w:val="0"/>
        </w:rPr>
        <w:t xml:space="preserve">Pass 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لسيناريو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Erase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1C">
      <w:pPr>
        <w:numPr>
          <w:ilvl w:val="0"/>
          <w:numId w:val="309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زمن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المعالجة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ً ≤ 30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1D">
      <w:pPr>
        <w:numPr>
          <w:ilvl w:val="0"/>
          <w:numId w:val="309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% </w:t>
      </w:r>
      <w:r w:rsidDel="00000000" w:rsidR="00000000" w:rsidRPr="00000000">
        <w:rPr>
          <w:b w:val="1"/>
          <w:rtl w:val="1"/>
        </w:rPr>
        <w:t xml:space="preserve">تغييرات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DB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migrations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100%).</w:t>
      </w:r>
    </w:p>
    <w:p w:rsidR="00000000" w:rsidDel="00000000" w:rsidP="00000000" w:rsidRDefault="00000000" w:rsidRPr="00000000" w14:paraId="0000101E">
      <w:pPr>
        <w:numPr>
          <w:ilvl w:val="0"/>
          <w:numId w:val="309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صفر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deleted_at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1F">
      <w:pPr>
        <w:numPr>
          <w:ilvl w:val="0"/>
          <w:numId w:val="309"/>
        </w:numPr>
        <w:bidi w:val="1"/>
        <w:spacing w:after="24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فشل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نجاح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الطرفية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20">
      <w:pPr>
        <w:pStyle w:val="Heading2"/>
        <w:keepNext w:val="0"/>
        <w:keepLines w:val="0"/>
        <w:bidi w:val="1"/>
        <w:spacing w:after="80" w:lineRule="auto"/>
        <w:ind w:left="-1133.858267716535" w:right="-1440" w:firstLine="0"/>
        <w:rPr>
          <w:b w:val="1"/>
          <w:sz w:val="34"/>
          <w:szCs w:val="34"/>
        </w:rPr>
      </w:pPr>
      <w:bookmarkStart w:colFirst="0" w:colLast="0" w:name="_3p6d78ofvxpv" w:id="546"/>
      <w:bookmarkEnd w:id="54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الملكية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والتشغيل</w:t>
      </w:r>
    </w:p>
    <w:p w:rsidR="00000000" w:rsidDel="00000000" w:rsidP="00000000" w:rsidRDefault="00000000" w:rsidRPr="00000000" w14:paraId="00001021">
      <w:pPr>
        <w:numPr>
          <w:ilvl w:val="0"/>
          <w:numId w:val="264"/>
        </w:numPr>
        <w:bidi w:val="1"/>
        <w:spacing w:after="0" w:afterAutospacing="0" w:before="240" w:lineRule="auto"/>
        <w:ind w:left="720" w:right="-1440" w:hanging="360"/>
      </w:pPr>
      <w:r w:rsidDel="00000000" w:rsidR="00000000" w:rsidRPr="00000000">
        <w:rPr>
          <w:b w:val="1"/>
          <w:rtl w:val="0"/>
        </w:rPr>
        <w:t xml:space="preserve">DRI: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المنص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22">
      <w:pPr>
        <w:numPr>
          <w:ilvl w:val="0"/>
          <w:numId w:val="264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b w:val="1"/>
          <w:rtl w:val="0"/>
        </w:rPr>
        <w:t xml:space="preserve">Runbooks: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Operational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Controls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استعادة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تراجع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23">
      <w:pPr>
        <w:numPr>
          <w:ilvl w:val="0"/>
          <w:numId w:val="264"/>
        </w:numPr>
        <w:bidi w:val="1"/>
        <w:spacing w:after="240" w:before="0" w:beforeAutospacing="0" w:lineRule="auto"/>
        <w:ind w:left="720" w:right="-1440" w:hanging="360"/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دورية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التمويه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24">
      <w:pPr>
        <w:pStyle w:val="Heading2"/>
        <w:keepNext w:val="0"/>
        <w:keepLines w:val="0"/>
        <w:bidi w:val="1"/>
        <w:spacing w:after="80" w:lineRule="auto"/>
        <w:ind w:left="-1133.858267716535" w:right="-1440" w:firstLine="0"/>
        <w:rPr>
          <w:b w:val="1"/>
          <w:sz w:val="34"/>
          <w:szCs w:val="34"/>
        </w:rPr>
      </w:pPr>
      <w:bookmarkStart w:colFirst="0" w:colLast="0" w:name="_sxnw6ztcwtv6" w:id="547"/>
      <w:bookmarkEnd w:id="54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تعريف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</w:p>
    <w:p w:rsidR="00000000" w:rsidDel="00000000" w:rsidP="00000000" w:rsidRDefault="00000000" w:rsidRPr="00000000" w14:paraId="00001025">
      <w:pPr>
        <w:numPr>
          <w:ilvl w:val="0"/>
          <w:numId w:val="221"/>
        </w:numPr>
        <w:bidi w:val="1"/>
        <w:spacing w:after="0" w:afterAutospacing="0" w:before="240" w:lineRule="auto"/>
        <w:ind w:left="720" w:right="-1440" w:hanging="36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أوامر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نزاعات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b w:val="1"/>
          <w:rtl w:val="1"/>
        </w:rPr>
        <w:t xml:space="preserve">محفظة</w:t>
      </w:r>
      <w:r w:rsidDel="00000000" w:rsidR="00000000" w:rsidRPr="00000000">
        <w:rPr>
          <w:b w:val="1"/>
          <w:rtl w:val="1"/>
        </w:rPr>
        <w:t xml:space="preserve"> = 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26">
      <w:pPr>
        <w:numPr>
          <w:ilvl w:val="0"/>
          <w:numId w:val="221"/>
        </w:numPr>
        <w:bidi w:val="1"/>
        <w:spacing w:after="0" w:afterAutospacing="0" w:before="0" w:beforeAutospacing="0" w:lineRule="auto"/>
        <w:ind w:left="720" w:right="-1440" w:hanging="360"/>
      </w:pP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تمويه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anonymized_customer_id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Tokens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27">
      <w:pPr>
        <w:numPr>
          <w:ilvl w:val="0"/>
          <w:numId w:val="221"/>
        </w:numPr>
        <w:bidi w:val="1"/>
        <w:spacing w:after="240" w:before="0" w:beforeAutospacing="0" w:lineRule="auto"/>
        <w:ind w:left="720" w:right="-1440" w:hanging="360"/>
      </w:pP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الخضراء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28">
      <w:pPr>
        <w:bidi w:val="1"/>
        <w:ind w:left="-1133.858267716535" w:right="-1440" w:firstLine="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nhl9sl1dk10" w:id="548"/>
      <w:bookmarkEnd w:id="54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دمج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الحسابات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المكررة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Merge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pStyle w:val="Heading1"/>
        <w:keepNext w:val="0"/>
        <w:keepLines w:val="0"/>
        <w:bidi w:val="1"/>
        <w:spacing w:before="480" w:lineRule="auto"/>
        <w:ind w:left="-1133.858267716535" w:right="-1174.7244094488178" w:firstLine="0"/>
        <w:rPr>
          <w:b w:val="1"/>
          <w:sz w:val="42"/>
          <w:szCs w:val="42"/>
        </w:rPr>
      </w:pPr>
      <w:bookmarkStart w:colFirst="0" w:colLast="0" w:name="_tkh2xk2mznp6" w:id="549"/>
      <w:bookmarkEnd w:id="549"/>
      <w:r w:rsidDel="00000000" w:rsidR="00000000" w:rsidRPr="00000000">
        <w:rPr>
          <w:b w:val="1"/>
          <w:sz w:val="42"/>
          <w:szCs w:val="42"/>
          <w:rtl w:val="1"/>
        </w:rPr>
        <w:t xml:space="preserve">سياسة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دمج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الحسابات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المكررة</w:t>
      </w:r>
      <w:r w:rsidDel="00000000" w:rsidR="00000000" w:rsidRPr="00000000">
        <w:rPr>
          <w:b w:val="1"/>
          <w:sz w:val="42"/>
          <w:szCs w:val="42"/>
          <w:rtl w:val="1"/>
        </w:rPr>
        <w:t xml:space="preserve"> (</w:t>
      </w:r>
      <w:r w:rsidDel="00000000" w:rsidR="00000000" w:rsidRPr="00000000">
        <w:rPr>
          <w:b w:val="1"/>
          <w:sz w:val="42"/>
          <w:szCs w:val="42"/>
          <w:rtl w:val="0"/>
        </w:rPr>
        <w:t xml:space="preserve">Account</w:t>
      </w:r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b w:val="1"/>
          <w:sz w:val="42"/>
          <w:szCs w:val="42"/>
          <w:rtl w:val="0"/>
        </w:rPr>
        <w:t xml:space="preserve">Merge</w:t>
      </w:r>
      <w:r w:rsidDel="00000000" w:rsidR="00000000" w:rsidRPr="00000000">
        <w:rPr>
          <w:b w:val="1"/>
          <w:sz w:val="42"/>
          <w:szCs w:val="42"/>
          <w:rtl w:val="1"/>
        </w:rPr>
        <w:t xml:space="preserve">)</w:t>
      </w:r>
    </w:p>
    <w:p w:rsidR="00000000" w:rsidDel="00000000" w:rsidP="00000000" w:rsidRDefault="00000000" w:rsidRPr="00000000" w14:paraId="0000102B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0"/>
        <w:rPr>
          <w:b w:val="1"/>
          <w:sz w:val="34"/>
          <w:szCs w:val="34"/>
        </w:rPr>
      </w:pPr>
      <w:bookmarkStart w:colFirst="0" w:colLast="0" w:name="_4z47t1h5cnjv" w:id="550"/>
      <w:bookmarkEnd w:id="550"/>
      <w:r w:rsidDel="00000000" w:rsidR="00000000" w:rsidRPr="00000000">
        <w:rPr>
          <w:b w:val="1"/>
          <w:sz w:val="34"/>
          <w:szCs w:val="34"/>
          <w:rtl w:val="1"/>
        </w:rPr>
        <w:t xml:space="preserve">ملخص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آلية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واعتمادياتها</w:t>
      </w:r>
    </w:p>
    <w:p w:rsidR="00000000" w:rsidDel="00000000" w:rsidP="00000000" w:rsidRDefault="00000000" w:rsidRPr="00000000" w14:paraId="0000102C">
      <w:pPr>
        <w:numPr>
          <w:ilvl w:val="0"/>
          <w:numId w:val="219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المبدأ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أرصدة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وقابلية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تراجع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2D">
      <w:pPr>
        <w:numPr>
          <w:ilvl w:val="0"/>
          <w:numId w:val="219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الاعتماديات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المدفوعات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4/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والمراقبة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2E">
      <w:pPr>
        <w:bidi w:val="1"/>
        <w:ind w:left="-1133.858267716535" w:right="-1174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0"/>
        <w:rPr>
          <w:b w:val="1"/>
          <w:sz w:val="34"/>
          <w:szCs w:val="34"/>
        </w:rPr>
      </w:pPr>
      <w:bookmarkStart w:colFirst="0" w:colLast="0" w:name="_dyujduop9fs5" w:id="551"/>
      <w:bookmarkEnd w:id="55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نطاق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السياسة</w:t>
      </w:r>
    </w:p>
    <w:p w:rsidR="00000000" w:rsidDel="00000000" w:rsidP="00000000" w:rsidRDefault="00000000" w:rsidRPr="00000000" w14:paraId="00001030">
      <w:pPr>
        <w:bidi w:val="1"/>
        <w:spacing w:after="240" w:before="240" w:lineRule="auto"/>
        <w:ind w:right="-1174.7244094488178"/>
        <w:rPr/>
      </w:pPr>
      <w:r w:rsidDel="00000000" w:rsidR="00000000" w:rsidRPr="00000000">
        <w:rPr>
          <w:rtl w:val="1"/>
        </w:rPr>
        <w:t xml:space="preserve">تنطبق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users، addresses، orders، shipments، invoices، wallet_ledger، coupons/loyalty، rmas/returns، consents، sessions/tokens، analytics identity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31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0"/>
        <w:rPr>
          <w:b w:val="1"/>
          <w:sz w:val="34"/>
          <w:szCs w:val="34"/>
        </w:rPr>
      </w:pPr>
      <w:bookmarkStart w:colFirst="0" w:colLast="0" w:name="_n3fths9gfkml" w:id="552"/>
      <w:bookmarkEnd w:id="55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قرارات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معمارية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ADR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32">
      <w:pPr>
        <w:numPr>
          <w:ilvl w:val="0"/>
          <w:numId w:val="47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حساب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مستهدف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واحد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أقدمية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33">
      <w:pPr>
        <w:numPr>
          <w:ilvl w:val="0"/>
          <w:numId w:val="4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دمج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وقابل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للتراجع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راق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Dry-Run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account_merge_links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Audit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34">
      <w:pPr>
        <w:numPr>
          <w:ilvl w:val="0"/>
          <w:numId w:val="4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حماية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الخصوصية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تحقق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Proof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35">
      <w:pPr>
        <w:numPr>
          <w:ilvl w:val="0"/>
          <w:numId w:val="4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مبدأ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خطورة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تعارضات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موافقات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ويفوز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تحق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ؤرشف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36">
      <w:pPr>
        <w:numPr>
          <w:ilvl w:val="0"/>
          <w:numId w:val="47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حماية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المحفظة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والمعاملات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أرصدة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وقسائم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Target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37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0"/>
        <w:rPr>
          <w:b w:val="1"/>
          <w:sz w:val="34"/>
          <w:szCs w:val="34"/>
        </w:rPr>
      </w:pPr>
      <w:bookmarkStart w:colFirst="0" w:colLast="0" w:name="_cvxdzaq4vphv" w:id="553"/>
      <w:bookmarkEnd w:id="55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معايير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التطابق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Matching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Signals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38">
      <w:pPr>
        <w:numPr>
          <w:ilvl w:val="0"/>
          <w:numId w:val="313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قوية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لازمة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للدمج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التلقائي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UID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39">
      <w:pPr>
        <w:numPr>
          <w:ilvl w:val="0"/>
          <w:numId w:val="313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مساندة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ترفع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النقاط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fingerprint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IBAN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متكرر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pii_hash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3A">
      <w:pPr>
        <w:numPr>
          <w:ilvl w:val="0"/>
          <w:numId w:val="313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عتبة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قرار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0.85 ⇒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؛ 0.6–0.85 ⇒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بشرية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؛ &lt; 0.6 ⇒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3B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0"/>
        <w:rPr>
          <w:b w:val="1"/>
          <w:sz w:val="34"/>
          <w:szCs w:val="34"/>
        </w:rPr>
      </w:pPr>
      <w:bookmarkStart w:colFirst="0" w:colLast="0" w:name="_kq9r5jvia5s" w:id="554"/>
      <w:bookmarkEnd w:id="55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تغييرات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المخطط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DDL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3C">
      <w:pPr>
        <w:numPr>
          <w:ilvl w:val="0"/>
          <w:numId w:val="195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account_merge_jobs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العتبة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المالك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DRI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الطوابع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3D">
      <w:pPr>
        <w:numPr>
          <w:ilvl w:val="0"/>
          <w:numId w:val="195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account_merge_links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mapping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أرشيفية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وتمييز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المتضاربة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3E">
      <w:pPr>
        <w:numPr>
          <w:ilvl w:val="0"/>
          <w:numId w:val="195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merged_into_user_id (nullable)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merge_job_id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3F">
      <w:pPr>
        <w:numPr>
          <w:ilvl w:val="0"/>
          <w:numId w:val="195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فهارس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merged_into_user_id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المتأثرة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40">
      <w:pPr>
        <w:numPr>
          <w:ilvl w:val="0"/>
          <w:numId w:val="195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قيود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تكامل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السماح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إسناد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target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CASCADE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تحك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41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0"/>
        <w:rPr>
          <w:b w:val="1"/>
          <w:sz w:val="34"/>
          <w:szCs w:val="34"/>
        </w:rPr>
      </w:pPr>
      <w:bookmarkStart w:colFirst="0" w:colLast="0" w:name="_ctkigfw9zrl5" w:id="555"/>
      <w:bookmarkEnd w:id="55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تدفق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التنفيذ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Runbook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42">
      <w:pPr>
        <w:pStyle w:val="Heading3"/>
        <w:keepNext w:val="0"/>
        <w:keepLines w:val="0"/>
        <w:bidi w:val="1"/>
        <w:spacing w:before="280" w:lineRule="auto"/>
        <w:ind w:left="-1133.858267716535" w:right="-1174.7244094488178" w:firstLine="0"/>
        <w:rPr>
          <w:b w:val="1"/>
          <w:color w:val="000000"/>
          <w:sz w:val="26"/>
          <w:szCs w:val="26"/>
        </w:rPr>
      </w:pPr>
      <w:bookmarkStart w:colFirst="0" w:colLast="0" w:name="_sfn6zcuboygt" w:id="556"/>
      <w:bookmarkEnd w:id="5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اكتشاف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المرشحين</w:t>
      </w:r>
    </w:p>
    <w:p w:rsidR="00000000" w:rsidDel="00000000" w:rsidP="00000000" w:rsidRDefault="00000000" w:rsidRPr="00000000" w14:paraId="00001043">
      <w:pPr>
        <w:numPr>
          <w:ilvl w:val="0"/>
          <w:numId w:val="418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merge_score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مرشحين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44">
      <w:pPr>
        <w:numPr>
          <w:ilvl w:val="0"/>
          <w:numId w:val="418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0.6–0.85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Backoffice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45">
      <w:pPr>
        <w:pStyle w:val="Heading3"/>
        <w:keepNext w:val="0"/>
        <w:keepLines w:val="0"/>
        <w:bidi w:val="1"/>
        <w:spacing w:before="280" w:lineRule="auto"/>
        <w:ind w:left="-1133.858267716535" w:right="-1174.7244094488178" w:firstLine="0"/>
        <w:rPr>
          <w:b w:val="1"/>
          <w:color w:val="000000"/>
          <w:sz w:val="26"/>
          <w:szCs w:val="26"/>
        </w:rPr>
      </w:pPr>
      <w:bookmarkStart w:colFirst="0" w:colLast="0" w:name="_k9zmtvhl8c0q" w:id="557"/>
      <w:bookmarkEnd w:id="5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التحقق</w:t>
      </w:r>
    </w:p>
    <w:p w:rsidR="00000000" w:rsidDel="00000000" w:rsidP="00000000" w:rsidRDefault="00000000" w:rsidRPr="00000000" w14:paraId="00001046">
      <w:pPr>
        <w:numPr>
          <w:ilvl w:val="0"/>
          <w:numId w:val="302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للهاتف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للحسابين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الملكية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47">
      <w:pPr>
        <w:numPr>
          <w:ilvl w:val="0"/>
          <w:numId w:val="302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Tick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48">
      <w:pPr>
        <w:pStyle w:val="Heading3"/>
        <w:keepNext w:val="0"/>
        <w:keepLines w:val="0"/>
        <w:bidi w:val="1"/>
        <w:spacing w:before="280" w:lineRule="auto"/>
        <w:ind w:left="-1133.858267716535" w:right="-1174.7244094488178" w:firstLine="0"/>
        <w:rPr>
          <w:b w:val="1"/>
          <w:color w:val="000000"/>
          <w:sz w:val="26"/>
          <w:szCs w:val="26"/>
        </w:rPr>
      </w:pPr>
      <w:bookmarkStart w:colFirst="0" w:colLast="0" w:name="_3pegjx2zzfgr" w:id="558"/>
      <w:bookmarkEnd w:id="5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الدمج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مرحلتان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1049">
      <w:pPr>
        <w:numPr>
          <w:ilvl w:val="0"/>
          <w:numId w:val="54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Dry-Run:</w:t>
      </w:r>
    </w:p>
    <w:p w:rsidR="00000000" w:rsidDel="00000000" w:rsidP="00000000" w:rsidRDefault="00000000" w:rsidRPr="00000000" w14:paraId="0000104A">
      <w:pPr>
        <w:numPr>
          <w:ilvl w:val="1"/>
          <w:numId w:val="54"/>
        </w:numPr>
        <w:bidi w:val="1"/>
        <w:spacing w:after="0" w:afterAutospacing="0" w:before="0" w:beforeAutospacing="0" w:lineRule="auto"/>
        <w:ind w:left="1440" w:right="-1174.7244094488178" w:hanging="360"/>
      </w:pPr>
      <w:r w:rsidDel="00000000" w:rsidR="00000000" w:rsidRPr="00000000">
        <w:rPr>
          <w:rtl w:val="1"/>
        </w:rPr>
        <w:t xml:space="preserve">إحصاء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إسنادها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Orders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Wallet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Shipments</w:t>
      </w:r>
      <w:r w:rsidDel="00000000" w:rsidR="00000000" w:rsidRPr="00000000">
        <w:rPr>
          <w:rtl w:val="1"/>
        </w:rPr>
        <w:t xml:space="preserve">/…)، </w:t>
      </w:r>
      <w:r w:rsidDel="00000000" w:rsidR="00000000" w:rsidRPr="00000000">
        <w:rPr>
          <w:rtl w:val="1"/>
        </w:rPr>
        <w:t xml:space="preserve">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التعارضات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Consents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4B">
      <w:pPr>
        <w:numPr>
          <w:ilvl w:val="1"/>
          <w:numId w:val="54"/>
        </w:numPr>
        <w:bidi w:val="1"/>
        <w:spacing w:after="0" w:afterAutospacing="0" w:before="0" w:beforeAutospacing="0" w:lineRule="auto"/>
        <w:ind w:left="1440" w:right="-1174.7244094488178" w:hanging="360"/>
      </w:pPr>
      <w:r w:rsidDel="00000000" w:rsidR="00000000" w:rsidRPr="00000000">
        <w:rPr>
          <w:rtl w:val="0"/>
        </w:rPr>
        <w:t xml:space="preserve">Guardrails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المتأثرة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المدة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تجاوزه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للمراجعة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4C">
      <w:pPr>
        <w:numPr>
          <w:ilvl w:val="0"/>
          <w:numId w:val="54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Commit:</w:t>
      </w:r>
    </w:p>
    <w:p w:rsidR="00000000" w:rsidDel="00000000" w:rsidP="00000000" w:rsidRDefault="00000000" w:rsidRPr="00000000" w14:paraId="0000104D">
      <w:pPr>
        <w:numPr>
          <w:ilvl w:val="1"/>
          <w:numId w:val="54"/>
        </w:numPr>
        <w:bidi w:val="1"/>
        <w:spacing w:after="0" w:afterAutospacing="0" w:before="0" w:beforeAutospacing="0" w:lineRule="auto"/>
        <w:ind w:left="1440" w:right="-1174.7244094488178" w:hanging="360"/>
      </w:pP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4E">
      <w:pPr>
        <w:numPr>
          <w:ilvl w:val="1"/>
          <w:numId w:val="54"/>
        </w:numPr>
        <w:bidi w:val="1"/>
        <w:spacing w:after="0" w:afterAutospacing="0" w:before="0" w:beforeAutospacing="0" w:lineRule="auto"/>
        <w:ind w:left="1440" w:right="-1174.7244094488178" w:hanging="360"/>
      </w:pPr>
      <w:r w:rsidDel="00000000" w:rsidR="00000000" w:rsidRPr="00000000">
        <w:rPr>
          <w:b w:val="1"/>
          <w:rtl w:val="0"/>
        </w:rPr>
        <w:t xml:space="preserve">Wallet: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الأرصدة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wallet_merge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4F">
      <w:pPr>
        <w:numPr>
          <w:ilvl w:val="1"/>
          <w:numId w:val="54"/>
        </w:numPr>
        <w:bidi w:val="1"/>
        <w:spacing w:after="0" w:afterAutospacing="0" w:before="0" w:beforeAutospacing="0" w:lineRule="auto"/>
        <w:ind w:left="1440" w:right="-1174.7244094488178" w:hanging="360"/>
      </w:pPr>
      <w:r w:rsidDel="00000000" w:rsidR="00000000" w:rsidRPr="00000000">
        <w:rPr>
          <w:b w:val="1"/>
          <w:rtl w:val="0"/>
        </w:rPr>
        <w:t xml:space="preserve">Loyalty/Coupons: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ترحيل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كررة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منتهية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50">
      <w:pPr>
        <w:numPr>
          <w:ilvl w:val="1"/>
          <w:numId w:val="54"/>
        </w:numPr>
        <w:bidi w:val="1"/>
        <w:spacing w:after="0" w:afterAutospacing="0" w:before="0" w:beforeAutospacing="0" w:lineRule="auto"/>
        <w:ind w:left="1440" w:right="-1174.7244094488178" w:hanging="360"/>
      </w:pPr>
      <w:r w:rsidDel="00000000" w:rsidR="00000000" w:rsidRPr="00000000">
        <w:rPr>
          <w:b w:val="1"/>
          <w:rtl w:val="0"/>
        </w:rPr>
        <w:t xml:space="preserve">Sessions/Tokens: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51">
      <w:pPr>
        <w:numPr>
          <w:ilvl w:val="1"/>
          <w:numId w:val="54"/>
        </w:numPr>
        <w:bidi w:val="1"/>
        <w:spacing w:after="0" w:afterAutospacing="0" w:before="0" w:beforeAutospacing="0" w:lineRule="auto"/>
        <w:ind w:left="1440" w:right="-1174.7244094488178" w:hanging="360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merged_into_user_id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وتعطيله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52">
      <w:pPr>
        <w:numPr>
          <w:ilvl w:val="1"/>
          <w:numId w:val="54"/>
        </w:numPr>
        <w:bidi w:val="1"/>
        <w:spacing w:after="240" w:before="0" w:beforeAutospacing="0" w:lineRule="auto"/>
        <w:ind w:left="1440" w:right="-1174.7244094488178" w:hanging="360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بالـ</w:t>
      </w:r>
      <w:r w:rsidDel="00000000" w:rsidR="00000000" w:rsidRPr="00000000">
        <w:rPr>
          <w:rtl w:val="0"/>
        </w:rPr>
        <w:t xml:space="preserve">target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53">
      <w:pPr>
        <w:pStyle w:val="Heading3"/>
        <w:keepNext w:val="0"/>
        <w:keepLines w:val="0"/>
        <w:bidi w:val="1"/>
        <w:spacing w:before="280" w:lineRule="auto"/>
        <w:ind w:left="-1133.858267716535" w:right="-1174.7244094488178" w:firstLine="0"/>
        <w:rPr>
          <w:b w:val="1"/>
          <w:color w:val="000000"/>
          <w:sz w:val="26"/>
          <w:szCs w:val="26"/>
        </w:rPr>
      </w:pPr>
      <w:bookmarkStart w:colFirst="0" w:colLast="0" w:name="_hxcj7mq4nq8z" w:id="559"/>
      <w:bookmarkEnd w:id="5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التراجع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Rollback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1054">
      <w:pPr>
        <w:numPr>
          <w:ilvl w:val="0"/>
          <w:numId w:val="558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نافذة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قصيرة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24–48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1055">
      <w:pPr>
        <w:numPr>
          <w:ilvl w:val="1"/>
          <w:numId w:val="558"/>
        </w:numPr>
        <w:bidi w:val="1"/>
        <w:spacing w:after="0" w:afterAutospacing="0" w:before="0" w:beforeAutospacing="0" w:lineRule="auto"/>
        <w:ind w:left="1440" w:right="-1174.7244094488178" w:hanging="360"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account_merge_links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الإسناد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56">
      <w:pPr>
        <w:numPr>
          <w:ilvl w:val="1"/>
          <w:numId w:val="558"/>
        </w:numPr>
        <w:bidi w:val="1"/>
        <w:spacing w:after="240" w:before="0" w:beforeAutospacing="0" w:lineRule="auto"/>
        <w:ind w:left="1440" w:right="-1174.7244094488178" w:hanging="360"/>
      </w:pP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الأرصدة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57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0"/>
        <w:rPr>
          <w:b w:val="1"/>
          <w:sz w:val="34"/>
          <w:szCs w:val="34"/>
        </w:rPr>
      </w:pPr>
      <w:bookmarkStart w:colFirst="0" w:colLast="0" w:name="_3arryjwx4sdz" w:id="560"/>
      <w:bookmarkEnd w:id="56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قواعد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فض</w:t>
      </w:r>
      <w:r w:rsidDel="00000000" w:rsidR="00000000" w:rsidRPr="00000000">
        <w:rPr>
          <w:b w:val="1"/>
          <w:sz w:val="34"/>
          <w:szCs w:val="34"/>
          <w:rtl w:val="1"/>
        </w:rPr>
        <w:t xml:space="preserve">ّ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النزاعات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Conflict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Resolution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58">
      <w:pPr>
        <w:numPr>
          <w:ilvl w:val="0"/>
          <w:numId w:val="217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PII: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Verified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ومختلف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مؤرشفتين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59">
      <w:pPr>
        <w:numPr>
          <w:ilvl w:val="0"/>
          <w:numId w:val="21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العناوين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5A">
      <w:pPr>
        <w:numPr>
          <w:ilvl w:val="0"/>
          <w:numId w:val="21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الموافقات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Consents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5B">
      <w:pPr>
        <w:numPr>
          <w:ilvl w:val="0"/>
          <w:numId w:val="217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الإعدادات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التفضيلات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يربح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5C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0"/>
        <w:rPr>
          <w:b w:val="1"/>
          <w:sz w:val="34"/>
          <w:szCs w:val="34"/>
        </w:rPr>
      </w:pPr>
      <w:bookmarkStart w:colFirst="0" w:colLast="0" w:name="_wfq3xqw3euup" w:id="561"/>
      <w:bookmarkEnd w:id="56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المراقبة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وقياس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النجاح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KPIs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5D">
      <w:pPr>
        <w:numPr>
          <w:ilvl w:val="0"/>
          <w:numId w:val="114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Duplicate 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5E">
      <w:pPr>
        <w:numPr>
          <w:ilvl w:val="0"/>
          <w:numId w:val="114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Merge accuracy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تراجعات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5F">
      <w:pPr>
        <w:numPr>
          <w:ilvl w:val="0"/>
          <w:numId w:val="114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Avg merge duration p95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60">
      <w:pPr>
        <w:numPr>
          <w:ilvl w:val="0"/>
          <w:numId w:val="114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Tickets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دمج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خاطئ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61">
      <w:pPr>
        <w:numPr>
          <w:ilvl w:val="0"/>
          <w:numId w:val="114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أثر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الإيراد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التحويل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مجزئين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62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0"/>
        <w:rPr>
          <w:b w:val="1"/>
          <w:sz w:val="34"/>
          <w:szCs w:val="34"/>
        </w:rPr>
      </w:pPr>
      <w:bookmarkStart w:colFirst="0" w:colLast="0" w:name="_ppt2eismbbdh" w:id="562"/>
      <w:bookmarkEnd w:id="56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حالات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الحافة</w:t>
      </w:r>
    </w:p>
    <w:p w:rsidR="00000000" w:rsidDel="00000000" w:rsidP="00000000" w:rsidRDefault="00000000" w:rsidRPr="00000000" w14:paraId="00001063">
      <w:pPr>
        <w:numPr>
          <w:ilvl w:val="0"/>
          <w:numId w:val="509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طلبات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RMAs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مفتوحة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المصدر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64">
      <w:pPr>
        <w:numPr>
          <w:ilvl w:val="0"/>
          <w:numId w:val="509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محفظة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سالبة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نزاع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دفع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وإلا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ؤج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65">
      <w:pPr>
        <w:numPr>
          <w:ilvl w:val="0"/>
          <w:numId w:val="509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بلدان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عملات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مختلفة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66">
      <w:pPr>
        <w:numPr>
          <w:ilvl w:val="0"/>
          <w:numId w:val="509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حساب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مشتبه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بالاحتيال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67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0"/>
        <w:rPr>
          <w:b w:val="1"/>
          <w:sz w:val="34"/>
          <w:szCs w:val="34"/>
        </w:rPr>
      </w:pPr>
      <w:bookmarkStart w:colFirst="0" w:colLast="0" w:name="_s7g7fcay7mpe" w:id="563"/>
      <w:bookmarkEnd w:id="56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الملكية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والتشغيل</w:t>
      </w:r>
    </w:p>
    <w:p w:rsidR="00000000" w:rsidDel="00000000" w:rsidP="00000000" w:rsidRDefault="00000000" w:rsidRPr="00000000" w14:paraId="00001068">
      <w:pPr>
        <w:numPr>
          <w:ilvl w:val="0"/>
          <w:numId w:val="125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b w:val="1"/>
          <w:rtl w:val="0"/>
        </w:rPr>
        <w:t xml:space="preserve">DRI: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المنص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69">
      <w:pPr>
        <w:numPr>
          <w:ilvl w:val="0"/>
          <w:numId w:val="125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المراجعة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المؤجلة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scoring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6A">
      <w:pPr>
        <w:numPr>
          <w:ilvl w:val="0"/>
          <w:numId w:val="125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التوثيق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Runbook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Playbook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الخاطئ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6B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0"/>
        <w:rPr>
          <w:b w:val="1"/>
          <w:sz w:val="34"/>
          <w:szCs w:val="34"/>
        </w:rPr>
      </w:pPr>
      <w:bookmarkStart w:colFirst="0" w:colLast="0" w:name="_kb3qz4686cih" w:id="564"/>
      <w:bookmarkEnd w:id="56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تعريف</w:t>
      </w:r>
    </w:p>
    <w:p w:rsidR="00000000" w:rsidDel="00000000" w:rsidP="00000000" w:rsidRDefault="00000000" w:rsidRPr="00000000" w14:paraId="0000106C">
      <w:pPr>
        <w:numPr>
          <w:ilvl w:val="0"/>
          <w:numId w:val="408"/>
        </w:numPr>
        <w:bidi w:val="1"/>
        <w:spacing w:after="0" w:afterAutospacing="0" w:before="24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Guardrails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6D">
      <w:pPr>
        <w:numPr>
          <w:ilvl w:val="0"/>
          <w:numId w:val="408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6E">
      <w:pPr>
        <w:numPr>
          <w:ilvl w:val="0"/>
          <w:numId w:val="408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إبطال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Tokens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6F">
      <w:pPr>
        <w:numPr>
          <w:ilvl w:val="0"/>
          <w:numId w:val="408"/>
        </w:numPr>
        <w:bidi w:val="1"/>
        <w:spacing w:after="240" w:before="0" w:beforeAutospacing="0" w:lineRule="auto"/>
        <w:ind w:left="720" w:right="-1174.7244094488178" w:hanging="360"/>
      </w:pP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Audit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Merge Report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Artifacts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70">
      <w:pPr>
        <w:bidi w:val="1"/>
        <w:ind w:left="-1133.858267716535" w:right="-1174.7244094488178" w:firstLine="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f1n5vpa0p65" w:id="565"/>
      <w:bookmarkEnd w:id="56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سياسات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اخرئ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pStyle w:val="Heading1"/>
        <w:keepNext w:val="0"/>
        <w:keepLines w:val="0"/>
        <w:bidi w:val="1"/>
        <w:spacing w:before="480" w:lineRule="auto"/>
        <w:ind w:left="-1133.858267716535" w:right="-1174.7244094488178" w:firstLine="0"/>
        <w:rPr>
          <w:b w:val="1"/>
          <w:sz w:val="38"/>
          <w:szCs w:val="38"/>
        </w:rPr>
      </w:pPr>
      <w:bookmarkStart w:colFirst="0" w:colLast="0" w:name="_g108cedc67i" w:id="566"/>
      <w:bookmarkEnd w:id="566"/>
      <w:r w:rsidDel="00000000" w:rsidR="00000000" w:rsidRPr="00000000">
        <w:rPr>
          <w:b w:val="1"/>
          <w:sz w:val="38"/>
          <w:szCs w:val="38"/>
          <w:rtl w:val="1"/>
        </w:rPr>
        <w:t xml:space="preserve">سياسة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اخرئ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للحسابات</w:t>
      </w:r>
      <w:r w:rsidDel="00000000" w:rsidR="00000000" w:rsidRPr="00000000">
        <w:rPr>
          <w:b w:val="1"/>
          <w:sz w:val="38"/>
          <w:szCs w:val="38"/>
          <w:rtl w:val="1"/>
        </w:rPr>
        <w:t xml:space="preserve">، </w:t>
      </w:r>
      <w:r w:rsidDel="00000000" w:rsidR="00000000" w:rsidRPr="00000000">
        <w:rPr>
          <w:b w:val="1"/>
          <w:sz w:val="38"/>
          <w:szCs w:val="38"/>
          <w:rtl w:val="1"/>
        </w:rPr>
        <w:t xml:space="preserve">بشكل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مختصر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من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الضروري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التركيز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علئ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كل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سياسة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بشكل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منفصل</w:t>
      </w:r>
    </w:p>
    <w:p w:rsidR="00000000" w:rsidDel="00000000" w:rsidP="00000000" w:rsidRDefault="00000000" w:rsidRPr="00000000" w14:paraId="00001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numPr>
          <w:ilvl w:val="0"/>
          <w:numId w:val="41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النطاق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lifecycle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75">
      <w:pPr>
        <w:numPr>
          <w:ilvl w:val="0"/>
          <w:numId w:val="41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الاعتماديات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المدفوعات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4/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0"/>
        </w:rPr>
        <w:t xml:space="preserve">)،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والمراقبة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76">
      <w:pPr>
        <w:bidi w:val="1"/>
        <w:ind w:left="-1133.858267716535" w:right="-1174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0"/>
        <w:rPr>
          <w:b w:val="1"/>
          <w:sz w:val="34"/>
          <w:szCs w:val="34"/>
        </w:rPr>
      </w:pPr>
      <w:bookmarkStart w:colFirst="0" w:colLast="0" w:name="_yztc7xsfr6xx" w:id="567"/>
      <w:bookmarkEnd w:id="56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سياسة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تعطيل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الحساب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المؤقت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Account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Freeze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78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الهدف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اللوجستي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المحفزات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نزاع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أمني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الإجراءات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1079">
      <w:pPr>
        <w:numPr>
          <w:ilvl w:val="0"/>
          <w:numId w:val="45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users.status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frozen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freeze_reason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freeze_until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7A">
      <w:pPr>
        <w:numPr>
          <w:ilvl w:val="0"/>
          <w:numId w:val="45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إبطال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التوكينات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تسجيل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الدخول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الطلبات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تغييرات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PII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السماح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الأموال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7B">
      <w:pPr>
        <w:numPr>
          <w:ilvl w:val="0"/>
          <w:numId w:val="45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إيقاف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consents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لافتة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7C">
      <w:pPr>
        <w:numPr>
          <w:ilvl w:val="0"/>
          <w:numId w:val="45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freeze_until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تعريف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الاكتمال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DoD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التوكينات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بطلة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مكتمل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KPIs: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95،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7D">
      <w:pPr>
        <w:bidi w:val="1"/>
        <w:ind w:left="-1133.858267716535" w:right="-1174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0"/>
        <w:rPr>
          <w:b w:val="1"/>
          <w:sz w:val="34"/>
          <w:szCs w:val="34"/>
        </w:rPr>
      </w:pPr>
      <w:bookmarkStart w:colFirst="0" w:colLast="0" w:name="_z28zyg1lcqb0" w:id="568"/>
      <w:bookmarkEnd w:id="56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سياسة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تصحيح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Rectification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7F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الهدف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وتزامن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المحفزات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الإجراءات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1080">
      <w:pPr>
        <w:numPr>
          <w:ilvl w:val="0"/>
          <w:numId w:val="6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81">
      <w:pPr>
        <w:numPr>
          <w:ilvl w:val="0"/>
          <w:numId w:val="6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pii_hash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diff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82">
      <w:pPr>
        <w:numPr>
          <w:ilvl w:val="0"/>
          <w:numId w:val="6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مزامنة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الإيميل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DoD: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ومتسقة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KPIs: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SLA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24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مزامنة</w:t>
      </w:r>
      <w:r w:rsidDel="00000000" w:rsidR="00000000" w:rsidRPr="00000000">
        <w:rPr>
          <w:rtl w:val="1"/>
        </w:rPr>
        <w:t xml:space="preserve"> = 0%.</w:t>
      </w:r>
    </w:p>
    <w:p w:rsidR="00000000" w:rsidDel="00000000" w:rsidP="00000000" w:rsidRDefault="00000000" w:rsidRPr="00000000" w14:paraId="00001083">
      <w:pPr>
        <w:bidi w:val="1"/>
        <w:ind w:left="-1133.858267716535" w:right="-1174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0"/>
        <w:rPr>
          <w:b w:val="1"/>
          <w:sz w:val="34"/>
          <w:szCs w:val="34"/>
        </w:rPr>
      </w:pPr>
      <w:bookmarkStart w:colFirst="0" w:colLast="0" w:name="_aovqdu2wz8bt" w:id="569"/>
      <w:bookmarkEnd w:id="56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سياسة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تغيير</w:t>
      </w:r>
      <w:r w:rsidDel="00000000" w:rsidR="00000000" w:rsidRPr="00000000">
        <w:rPr>
          <w:b w:val="1"/>
          <w:sz w:val="34"/>
          <w:szCs w:val="34"/>
          <w:rtl w:val="1"/>
        </w:rPr>
        <w:t xml:space="preserve">/</w:t>
      </w:r>
      <w:r w:rsidDel="00000000" w:rsidR="00000000" w:rsidRPr="00000000">
        <w:rPr>
          <w:b w:val="1"/>
          <w:sz w:val="34"/>
          <w:szCs w:val="34"/>
          <w:rtl w:val="1"/>
        </w:rPr>
        <w:t xml:space="preserve">استرجاع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رقم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الهاتف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الأساسي</w:t>
      </w:r>
    </w:p>
    <w:p w:rsidR="00000000" w:rsidDel="00000000" w:rsidP="00000000" w:rsidRDefault="00000000" w:rsidRPr="00000000" w14:paraId="00001085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الهدف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اختطاف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المحفزات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الإجراءات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1086">
      <w:pPr>
        <w:numPr>
          <w:ilvl w:val="0"/>
          <w:numId w:val="33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مزدوج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والجديد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87">
      <w:pPr>
        <w:numPr>
          <w:ilvl w:val="0"/>
          <w:numId w:val="33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cool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off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88">
      <w:pPr>
        <w:numPr>
          <w:ilvl w:val="0"/>
          <w:numId w:val="33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pii_hash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خرائط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89">
      <w:pPr>
        <w:numPr>
          <w:ilvl w:val="0"/>
          <w:numId w:val="33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phone_history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DoD: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وثق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احتيال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KPIs: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استحواذ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8A">
      <w:pPr>
        <w:bidi w:val="1"/>
        <w:ind w:left="-1133.858267716535" w:right="-1174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pStyle w:val="Heading2"/>
        <w:keepNext w:val="0"/>
        <w:keepLines w:val="0"/>
        <w:bidi w:val="1"/>
        <w:spacing w:after="80" w:lineRule="auto"/>
        <w:ind w:left="-1133.858267716535" w:right="-1174.7244094488178" w:firstLine="0"/>
        <w:rPr>
          <w:b w:val="1"/>
          <w:sz w:val="34"/>
          <w:szCs w:val="34"/>
        </w:rPr>
      </w:pPr>
      <w:bookmarkStart w:colFirst="0" w:colLast="0" w:name="_esh2zt4zs3mf" w:id="570"/>
      <w:bookmarkEnd w:id="57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سياسة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نقل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الهوية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بين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المنص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Provider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Re</w:t>
      </w:r>
      <w:r w:rsidDel="00000000" w:rsidR="00000000" w:rsidRPr="00000000">
        <w:rPr>
          <w:b w:val="1"/>
          <w:sz w:val="34"/>
          <w:szCs w:val="34"/>
          <w:rtl w:val="0"/>
        </w:rPr>
        <w:t xml:space="preserve">-</w:t>
      </w:r>
      <w:r w:rsidDel="00000000" w:rsidR="00000000" w:rsidRPr="00000000">
        <w:rPr>
          <w:b w:val="1"/>
          <w:sz w:val="34"/>
          <w:szCs w:val="34"/>
          <w:rtl w:val="0"/>
        </w:rPr>
        <w:t xml:space="preserve">link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8C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الهدف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المحفزات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توحيد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مزودين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الإجراءات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108D">
      <w:pPr>
        <w:numPr>
          <w:ilvl w:val="0"/>
          <w:numId w:val="38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8E">
      <w:pPr>
        <w:numPr>
          <w:ilvl w:val="0"/>
          <w:numId w:val="38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auth_providers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uid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أساسي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108F">
      <w:pPr>
        <w:numPr>
          <w:ilvl w:val="0"/>
          <w:numId w:val="38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مكرر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b w:val="1"/>
          <w:rtl w:val="1"/>
        </w:rPr>
        <w:t xml:space="preserve">دمج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حسابات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90">
      <w:pPr>
        <w:numPr>
          <w:ilvl w:val="0"/>
          <w:numId w:val="38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الموحد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DoD: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مكررة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مكتملة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KPIs: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الازدواجية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91">
      <w:pPr>
        <w:bidi w:val="1"/>
        <w:ind w:left="-1133.858267716535" w:right="-1174.7244094488178" w:firstLine="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399.1338582677172" w:right="1440" w:header="720" w:footer="720"/>
          <w:pgNumType w:start="1"/>
        </w:sectPr>
      </w:pPr>
      <w:bookmarkStart w:colFirst="0" w:colLast="0" w:name="_t458w7ygqfpb" w:id="571"/>
      <w:bookmarkEnd w:id="57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آلية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pStyle w:val="Heading1"/>
        <w:keepNext w:val="0"/>
        <w:keepLines w:val="0"/>
        <w:bidi w:val="1"/>
        <w:spacing w:before="480" w:lineRule="auto"/>
        <w:ind w:left="-1133.858267716535" w:right="-727.7952755905511" w:firstLine="0"/>
        <w:rPr/>
      </w:pPr>
      <w:bookmarkStart w:colFirst="0" w:colLast="0" w:name="_1gtyspotw2bn" w:id="572"/>
      <w:bookmarkEnd w:id="572"/>
      <w:r w:rsidDel="00000000" w:rsidR="00000000" w:rsidRPr="00000000">
        <w:rPr>
          <w:b w:val="1"/>
          <w:sz w:val="46"/>
          <w:szCs w:val="46"/>
          <w:rtl w:val="1"/>
        </w:rPr>
        <w:t xml:space="preserve">ملخص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آلية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العمل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واعتمادياتها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numPr>
          <w:ilvl w:val="0"/>
          <w:numId w:val="280"/>
        </w:numPr>
        <w:bidi w:val="1"/>
        <w:spacing w:after="0" w:afterAutospacing="0" w:before="240" w:lineRule="auto"/>
        <w:ind w:left="720" w:right="-1129.7244094488178" w:hanging="360"/>
      </w:pPr>
      <w:r w:rsidDel="00000000" w:rsidR="00000000" w:rsidRPr="00000000">
        <w:rPr>
          <w:rtl w:val="1"/>
        </w:rPr>
        <w:t xml:space="preserve">السياسات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95">
      <w:pPr>
        <w:numPr>
          <w:ilvl w:val="0"/>
          <w:numId w:val="280"/>
        </w:numPr>
        <w:bidi w:val="1"/>
        <w:spacing w:after="240" w:before="0" w:beforeAutospacing="0" w:lineRule="auto"/>
        <w:ind w:left="720" w:right="-1129.7244094488178" w:hanging="360"/>
      </w:pPr>
      <w:r w:rsidDel="00000000" w:rsidR="00000000" w:rsidRPr="00000000">
        <w:rPr>
          <w:rtl w:val="1"/>
        </w:rPr>
        <w:t xml:space="preserve">الاعتماديات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)، 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)، </w:t>
      </w:r>
      <w:r w:rsidDel="00000000" w:rsidR="00000000" w:rsidRPr="00000000">
        <w:rPr>
          <w:rtl w:val="0"/>
        </w:rPr>
        <w:t xml:space="preserve">Wallet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Payments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)، </w:t>
      </w: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4/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0"/>
        </w:rPr>
        <w:t xml:space="preserve">)،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Monitoring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96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f60qaytltrcg" w:id="573"/>
      <w:bookmarkEnd w:id="57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تغييرات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قاعدة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DDL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الموح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د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98">
      <w:pPr>
        <w:numPr>
          <w:ilvl w:val="0"/>
          <w:numId w:val="533"/>
        </w:numPr>
        <w:spacing w:after="0" w:afterAutospacing="0" w:before="240" w:lineRule="auto"/>
        <w:ind w:left="-992.1259842519685" w:right="-1129.7244094488178" w:hanging="360.0000000000001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 ENUM('active','frozen','deleted')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erased_at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pii_hash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anonymized_customer_id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merged_into_user_id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merge_at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99">
      <w:pPr>
        <w:numPr>
          <w:ilvl w:val="0"/>
          <w:numId w:val="533"/>
        </w:numPr>
        <w:spacing w:after="0" w:afterAutospacing="0" w:before="0" w:beforeAutospacing="0" w:lineRule="auto"/>
        <w:ind w:left="-992.1259842519685" w:right="-1129.7244094488178" w:hanging="360.0000000000001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phone_history(user_id, phone, verified_at, changed_at, reason)</w:t>
      </w:r>
    </w:p>
    <w:p w:rsidR="00000000" w:rsidDel="00000000" w:rsidP="00000000" w:rsidRDefault="00000000" w:rsidRPr="00000000" w14:paraId="0000109A">
      <w:pPr>
        <w:numPr>
          <w:ilvl w:val="0"/>
          <w:numId w:val="533"/>
        </w:numPr>
        <w:spacing w:after="0" w:afterAutospacing="0" w:before="0" w:beforeAutospacing="0" w:lineRule="auto"/>
        <w:ind w:left="-992.1259842519685" w:right="-1129.7244094488178" w:hanging="360.0000000000001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auth_providers(user_id, provider, provider_uid, is_primary)</w:t>
      </w:r>
    </w:p>
    <w:p w:rsidR="00000000" w:rsidDel="00000000" w:rsidP="00000000" w:rsidRDefault="00000000" w:rsidRPr="00000000" w14:paraId="0000109B">
      <w:pPr>
        <w:numPr>
          <w:ilvl w:val="0"/>
          <w:numId w:val="533"/>
        </w:numPr>
        <w:spacing w:after="0" w:afterAutospacing="0" w:before="0" w:beforeAutospacing="0" w:lineRule="auto"/>
        <w:ind w:left="-992.1259842519685" w:right="-1129.7244094488178" w:hanging="360.0000000000001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account_merge_jobs(id, target_user_id, score, state, dry_run_report, committed_at)</w:t>
      </w:r>
    </w:p>
    <w:p w:rsidR="00000000" w:rsidDel="00000000" w:rsidP="00000000" w:rsidRDefault="00000000" w:rsidRPr="00000000" w14:paraId="0000109C">
      <w:pPr>
        <w:numPr>
          <w:ilvl w:val="0"/>
          <w:numId w:val="533"/>
        </w:numPr>
        <w:spacing w:after="0" w:afterAutospacing="0" w:before="0" w:beforeAutospacing="0" w:lineRule="auto"/>
        <w:ind w:left="-992.1259842519685" w:right="-1129.7244094488178" w:hanging="360.0000000000001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account_merge_links(source_user_id, target_user_id, merge_job_id)</w:t>
      </w:r>
    </w:p>
    <w:p w:rsidR="00000000" w:rsidDel="00000000" w:rsidP="00000000" w:rsidRDefault="00000000" w:rsidRPr="00000000" w14:paraId="0000109D">
      <w:pPr>
        <w:numPr>
          <w:ilvl w:val="0"/>
          <w:numId w:val="533"/>
        </w:numPr>
        <w:spacing w:after="240" w:before="0" w:beforeAutospacing="0" w:lineRule="auto"/>
        <w:ind w:left="-992.1259842519685" w:right="-1129.7244094488178" w:hanging="360.0000000000001"/>
      </w:pP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anonymized_customer_id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merged_into_user_id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(provider, provider_uid)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9E">
      <w:pPr>
        <w:bidi w:val="1"/>
        <w:spacing w:after="240" w:before="240" w:lineRule="auto"/>
        <w:ind w:left="600" w:right="-1129.7244094488178" w:firstLine="0"/>
        <w:rPr/>
      </w:pPr>
      <w:r w:rsidDel="00000000" w:rsidR="00000000" w:rsidRPr="00000000">
        <w:rPr>
          <w:rtl w:val="0"/>
        </w:rPr>
        <w:t xml:space="preserve">DoD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DDL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الترحيلات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عتمدة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استثناءات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migrations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9F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rg4ul6k5af3z" w:id="574"/>
      <w:bookmarkEnd w:id="57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واجهات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الـ</w:t>
      </w:r>
      <w:r w:rsidDel="00000000" w:rsidR="00000000" w:rsidRPr="00000000">
        <w:rPr>
          <w:b w:val="1"/>
          <w:sz w:val="34"/>
          <w:szCs w:val="34"/>
          <w:rtl w:val="0"/>
        </w:rPr>
        <w:t xml:space="preserve">API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عقود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A1">
      <w:pPr>
        <w:numPr>
          <w:ilvl w:val="0"/>
          <w:numId w:val="370"/>
        </w:numPr>
        <w:bidi w:val="1"/>
        <w:spacing w:after="0" w:afterAutospacing="0" w:before="240" w:lineRule="auto"/>
        <w:ind w:left="720" w:right="-1129.7244094488178" w:hanging="360"/>
      </w:pP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/account/erase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يتحقق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الرصيد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يشغ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الإزالة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A2">
      <w:pPr>
        <w:numPr>
          <w:ilvl w:val="0"/>
          <w:numId w:val="370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rtl w:val="1"/>
        </w:rPr>
        <w:t xml:space="preserve">تجميد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/account/freeze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/account/unfreeze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A3">
      <w:pPr>
        <w:numPr>
          <w:ilvl w:val="0"/>
          <w:numId w:val="370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/account/rectify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A4">
      <w:pPr>
        <w:numPr>
          <w:ilvl w:val="0"/>
          <w:numId w:val="370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/account/phone/change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A5">
      <w:pPr>
        <w:numPr>
          <w:ilvl w:val="0"/>
          <w:numId w:val="370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/account/identity/relink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دين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ازدواج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A6">
      <w:pPr>
        <w:numPr>
          <w:ilvl w:val="0"/>
          <w:numId w:val="370"/>
        </w:numPr>
        <w:bidi w:val="1"/>
        <w:spacing w:after="240" w:before="0" w:beforeAutospacing="0" w:lineRule="auto"/>
        <w:ind w:left="720" w:right="-1129.7244094488178" w:hanging="360"/>
      </w:pP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/account/merge/dry-run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/account/merge/commit</w:t>
      </w:r>
      <w:r w:rsidDel="00000000" w:rsidR="00000000" w:rsidRPr="00000000">
        <w:rPr>
          <w:rtl w:val="0"/>
        </w:rPr>
        <w:t xml:space="preserve"> (requires DRI approval).</w:t>
      </w:r>
    </w:p>
    <w:p w:rsidR="00000000" w:rsidDel="00000000" w:rsidP="00000000" w:rsidRDefault="00000000" w:rsidRPr="00000000" w14:paraId="000010A7">
      <w:pPr>
        <w:bidi w:val="1"/>
        <w:spacing w:after="240" w:before="240" w:lineRule="auto"/>
        <w:ind w:left="600" w:right="-1129.7244094488178" w:firstLine="0"/>
        <w:rPr/>
      </w:pPr>
      <w:r w:rsidDel="00000000" w:rsidR="00000000" w:rsidRPr="00000000">
        <w:rPr>
          <w:rtl w:val="0"/>
        </w:rPr>
        <w:t xml:space="preserve">DoD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مصادقة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idempotent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A8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qfrs6tsmaum5" w:id="575"/>
      <w:bookmarkEnd w:id="575"/>
      <w:r w:rsidDel="00000000" w:rsidR="00000000" w:rsidRPr="00000000">
        <w:rPr>
          <w:b w:val="1"/>
          <w:sz w:val="34"/>
          <w:szCs w:val="34"/>
          <w:rtl w:val="0"/>
        </w:rPr>
        <w:t xml:space="preserve">3) Jobs/Cron</w:t>
      </w:r>
    </w:p>
    <w:p w:rsidR="00000000" w:rsidDel="00000000" w:rsidP="00000000" w:rsidRDefault="00000000" w:rsidRPr="00000000" w14:paraId="000010AA">
      <w:pPr>
        <w:numPr>
          <w:ilvl w:val="0"/>
          <w:numId w:val="86"/>
        </w:numPr>
        <w:bidi w:val="1"/>
        <w:spacing w:after="0" w:afterAutospacing="0" w:before="240" w:lineRule="auto"/>
        <w:ind w:left="720" w:right="-1129.7244094488178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erase_user_job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تمويه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user_id→anonymized_customer_id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AB">
      <w:pPr>
        <w:numPr>
          <w:ilvl w:val="0"/>
          <w:numId w:val="86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wallet_closure_job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تصفير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الإغلاق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الدمج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AC">
      <w:pPr>
        <w:numPr>
          <w:ilvl w:val="0"/>
          <w:numId w:val="86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merge_executor_job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rollback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24–48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AD">
      <w:pPr>
        <w:numPr>
          <w:ilvl w:val="0"/>
          <w:numId w:val="86"/>
        </w:numPr>
        <w:bidi w:val="1"/>
        <w:spacing w:after="240" w:before="0" w:beforeAutospacing="0" w:lineRule="auto"/>
        <w:ind w:left="720" w:right="-1129.7244094488178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consent_suppression_job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frozen/deleted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AE">
      <w:pPr>
        <w:bidi w:val="1"/>
        <w:spacing w:after="240" w:before="240" w:lineRule="auto"/>
        <w:ind w:left="600" w:right="-1129.7244094488178" w:firstLine="0"/>
        <w:rPr/>
      </w:pPr>
      <w:r w:rsidDel="00000000" w:rsidR="00000000" w:rsidRPr="00000000">
        <w:rPr>
          <w:rtl w:val="0"/>
        </w:rPr>
        <w:t xml:space="preserve">DoD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للتدقيق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الفشل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AF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57crk68x94qs" w:id="576"/>
      <w:bookmarkEnd w:id="57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أحداث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التحليلات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Analytics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Events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B1">
      <w:pPr>
        <w:numPr>
          <w:ilvl w:val="0"/>
          <w:numId w:val="477"/>
        </w:numPr>
        <w:spacing w:after="0" w:afterAutospacing="0" w:before="240" w:lineRule="auto"/>
        <w:ind w:left="-992.1259842519685" w:right="-1129.7244094488178" w:hanging="360.0000000000001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account_deleted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account_frozen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account_unfrozen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account_rectified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phone_changed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provider_relinked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account_merged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B2">
      <w:pPr>
        <w:numPr>
          <w:ilvl w:val="0"/>
          <w:numId w:val="477"/>
        </w:numPr>
        <w:spacing w:after="240" w:before="0" w:beforeAutospacing="0" w:lineRule="auto"/>
        <w:ind w:left="-992.1259842519685" w:right="-1129.7244094488178" w:hanging="360.0000000000001"/>
      </w:pP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</w:t>
      </w:r>
      <w:r w:rsidDel="00000000" w:rsidR="00000000" w:rsidRPr="00000000">
        <w:rPr>
          <w:rtl w:val="0"/>
        </w:rPr>
        <w:t xml:space="preserve"> (user/agent/system),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latency_ms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B3">
      <w:pPr>
        <w:bidi w:val="1"/>
        <w:spacing w:after="240" w:before="240" w:lineRule="auto"/>
        <w:ind w:left="600" w:right="-1129.7244094488178" w:firstLine="0"/>
        <w:rPr/>
      </w:pPr>
      <w:r w:rsidDel="00000000" w:rsidR="00000000" w:rsidRPr="00000000">
        <w:rPr>
          <w:rtl w:val="0"/>
        </w:rPr>
        <w:t xml:space="preserve">DoD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5 </w:t>
      </w:r>
      <w:r w:rsidDel="00000000" w:rsidR="00000000" w:rsidRPr="00000000">
        <w:rPr>
          <w:rtl w:val="1"/>
        </w:rPr>
        <w:t xml:space="preserve">دقائق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B4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woipuxrb519v" w:id="577"/>
      <w:bookmarkEnd w:id="57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المراقبة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والتنبيهات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Monitoring</w:t>
      </w:r>
      <w:r w:rsidDel="00000000" w:rsidR="00000000" w:rsidRPr="00000000">
        <w:rPr>
          <w:b w:val="1"/>
          <w:sz w:val="34"/>
          <w:szCs w:val="34"/>
          <w:rtl w:val="0"/>
        </w:rPr>
        <w:t xml:space="preserve"> &amp; </w:t>
      </w:r>
      <w:r w:rsidDel="00000000" w:rsidR="00000000" w:rsidRPr="00000000">
        <w:rPr>
          <w:b w:val="1"/>
          <w:sz w:val="34"/>
          <w:szCs w:val="34"/>
          <w:rtl w:val="0"/>
        </w:rPr>
        <w:t xml:space="preserve">Alerts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B6">
      <w:pPr>
        <w:numPr>
          <w:ilvl w:val="0"/>
          <w:numId w:val="349"/>
        </w:numPr>
        <w:bidi w:val="1"/>
        <w:spacing w:after="0" w:afterAutospacing="0" w:before="24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SLO:</w:t>
      </w:r>
    </w:p>
    <w:p w:rsidR="00000000" w:rsidDel="00000000" w:rsidP="00000000" w:rsidRDefault="00000000" w:rsidRPr="00000000" w14:paraId="000010B7">
      <w:pPr>
        <w:numPr>
          <w:ilvl w:val="1"/>
          <w:numId w:val="349"/>
        </w:numPr>
        <w:bidi w:val="1"/>
        <w:spacing w:after="0" w:afterAutospacing="0" w:before="0" w:beforeAutospacing="0" w:lineRule="auto"/>
        <w:ind w:left="1440" w:right="-1129.7244094488178" w:hanging="360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erase_user_job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2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B8">
      <w:pPr>
        <w:numPr>
          <w:ilvl w:val="1"/>
          <w:numId w:val="349"/>
        </w:numPr>
        <w:bidi w:val="1"/>
        <w:spacing w:after="0" w:afterAutospacing="0" w:before="0" w:beforeAutospacing="0" w:lineRule="auto"/>
        <w:ind w:left="1440" w:right="-1129.7244094488178" w:hanging="360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5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B9">
      <w:pPr>
        <w:numPr>
          <w:ilvl w:val="0"/>
          <w:numId w:val="349"/>
        </w:numPr>
        <w:bidi w:val="1"/>
        <w:spacing w:after="24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تنبيهات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merge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rollback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تسويقية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deleted_at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&gt; 3%.</w:t>
      </w:r>
    </w:p>
    <w:p w:rsidR="00000000" w:rsidDel="00000000" w:rsidP="00000000" w:rsidRDefault="00000000" w:rsidRPr="00000000" w14:paraId="000010BA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pyc1xr5svefc" w:id="578"/>
      <w:bookmarkEnd w:id="57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حوكمة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التشغيل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Runbooks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BC">
      <w:pPr>
        <w:bidi w:val="1"/>
        <w:spacing w:after="240" w:before="240" w:lineRule="auto"/>
        <w:ind w:right="-1129.7244094488178"/>
        <w:rPr/>
      </w:pP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1–2: </w:t>
      </w:r>
      <w:r w:rsidDel="00000000" w:rsidR="00000000" w:rsidRPr="00000000">
        <w:rPr>
          <w:b w:val="1"/>
          <w:rtl w:val="1"/>
        </w:rPr>
        <w:t xml:space="preserve">الهدف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متى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ستخدم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خطوات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رسائل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جاهزة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للعميل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نقاط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تراجع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Rollback</w:t>
      </w:r>
      <w:r w:rsidDel="00000000" w:rsidR="00000000" w:rsidRPr="00000000">
        <w:rPr>
          <w:b w:val="1"/>
          <w:rtl w:val="1"/>
        </w:rPr>
        <w:t xml:space="preserve">)، </w:t>
      </w:r>
      <w:r w:rsidDel="00000000" w:rsidR="00000000" w:rsidRPr="00000000">
        <w:rPr>
          <w:b w:val="1"/>
          <w:rtl w:val="1"/>
        </w:rPr>
        <w:t xml:space="preserve">مالك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DRI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BD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hydnjniwllmn" w:id="579"/>
      <w:bookmarkEnd w:id="57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اختبارات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“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اليوم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صفر</w:t>
      </w:r>
      <w:r w:rsidDel="00000000" w:rsidR="00000000" w:rsidRPr="00000000">
        <w:rPr>
          <w:b w:val="1"/>
          <w:sz w:val="34"/>
          <w:szCs w:val="34"/>
          <w:rtl w:val="1"/>
        </w:rPr>
        <w:t xml:space="preserve">” (</w:t>
      </w:r>
      <w:r w:rsidDel="00000000" w:rsidR="00000000" w:rsidRPr="00000000">
        <w:rPr>
          <w:b w:val="1"/>
          <w:sz w:val="34"/>
          <w:szCs w:val="34"/>
          <w:rtl w:val="0"/>
        </w:rPr>
        <w:t xml:space="preserve">Day</w:t>
      </w:r>
      <w:r w:rsidDel="00000000" w:rsidR="00000000" w:rsidRPr="00000000">
        <w:rPr>
          <w:b w:val="1"/>
          <w:sz w:val="34"/>
          <w:szCs w:val="34"/>
          <w:rtl w:val="1"/>
        </w:rPr>
        <w:t xml:space="preserve">-0)</w:t>
      </w:r>
    </w:p>
    <w:p w:rsidR="00000000" w:rsidDel="00000000" w:rsidP="00000000" w:rsidRDefault="00000000" w:rsidRPr="00000000" w14:paraId="000010BF">
      <w:pPr>
        <w:numPr>
          <w:ilvl w:val="0"/>
          <w:numId w:val="283"/>
        </w:numPr>
        <w:bidi w:val="1"/>
        <w:spacing w:after="0" w:afterAutospacing="0" w:before="24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Erase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محفظة</w:t>
      </w:r>
      <w:r w:rsidDel="00000000" w:rsidR="00000000" w:rsidRPr="00000000">
        <w:rPr>
          <w:rtl w:val="1"/>
        </w:rPr>
        <w:t xml:space="preserve">&gt;0 +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anonymized_customer_id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C0">
      <w:pPr>
        <w:numPr>
          <w:ilvl w:val="0"/>
          <w:numId w:val="283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حسابان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⇒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diff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توكنات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C1">
      <w:pPr>
        <w:numPr>
          <w:ilvl w:val="0"/>
          <w:numId w:val="283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Freeze/Unfreeze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frozen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C2">
      <w:pPr>
        <w:numPr>
          <w:ilvl w:val="0"/>
          <w:numId w:val="283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Rectify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diff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audit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ويتزامن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تحليلات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C3">
      <w:pPr>
        <w:numPr>
          <w:ilvl w:val="0"/>
          <w:numId w:val="283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Phone Change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مزدوج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phone_history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C4">
      <w:pPr>
        <w:numPr>
          <w:ilvl w:val="0"/>
          <w:numId w:val="283"/>
        </w:numPr>
        <w:bidi w:val="1"/>
        <w:spacing w:after="24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Re-link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ازدواج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وإلزام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C5">
      <w:pPr>
        <w:bidi w:val="1"/>
        <w:spacing w:after="240" w:before="240" w:lineRule="auto"/>
        <w:ind w:left="600" w:right="-1129.7244094488178" w:firstLine="0"/>
        <w:rPr/>
      </w:pPr>
      <w:r w:rsidDel="00000000" w:rsidR="00000000" w:rsidRPr="00000000">
        <w:rPr>
          <w:rtl w:val="0"/>
        </w:rPr>
        <w:t xml:space="preserve">DoD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tl w:val="0"/>
        </w:rPr>
        <w:t xml:space="preserve">-0 “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artifact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C6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awcm9vy0pwgf" w:id="580"/>
      <w:bookmarkEnd w:id="58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رسائل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جاهزة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Customer</w:t>
      </w:r>
      <w:r w:rsidDel="00000000" w:rsidR="00000000" w:rsidRPr="00000000">
        <w:rPr>
          <w:b w:val="1"/>
          <w:sz w:val="34"/>
          <w:szCs w:val="34"/>
          <w:rtl w:val="0"/>
        </w:rPr>
        <w:t xml:space="preserve">-</w:t>
      </w:r>
      <w:r w:rsidDel="00000000" w:rsidR="00000000" w:rsidRPr="00000000">
        <w:rPr>
          <w:b w:val="1"/>
          <w:sz w:val="34"/>
          <w:szCs w:val="34"/>
          <w:rtl w:val="0"/>
        </w:rPr>
        <w:t xml:space="preserve">Facing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C8">
      <w:pPr>
        <w:numPr>
          <w:ilvl w:val="0"/>
          <w:numId w:val="472"/>
        </w:numPr>
        <w:bidi w:val="1"/>
        <w:spacing w:after="240" w:before="240" w:lineRule="auto"/>
        <w:ind w:left="720" w:right="-1129.7244094488178" w:hanging="360"/>
      </w:pPr>
      <w:r w:rsidDel="00000000" w:rsidR="00000000" w:rsidRPr="00000000">
        <w:rPr>
          <w:rtl w:val="1"/>
        </w:rPr>
        <w:t xml:space="preserve">قوالب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عربي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إنجليزي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للحذف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التجميد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docs/runbooks/messages.md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C9">
      <w:pPr>
        <w:bidi w:val="1"/>
        <w:ind w:left="-1133.858267716535" w:right="-1129.7244094488178" w:firstLine="0"/>
        <w:rPr/>
        <w:sectPr>
          <w:type w:val="nextPage"/>
          <w:pgSz w:h="16834" w:w="11909" w:orient="portrait"/>
          <w:pgMar w:bottom="1440" w:top="1440" w:left="1399.1338582677172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l2x07sx1z3p" w:id="581"/>
      <w:bookmarkEnd w:id="58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Purge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pStyle w:val="Heading1"/>
        <w:keepNext w:val="0"/>
        <w:keepLines w:val="0"/>
        <w:bidi w:val="1"/>
        <w:spacing w:before="480" w:lineRule="auto"/>
        <w:ind w:left="-1133.858267716535" w:right="-1170" w:firstLine="0"/>
        <w:rPr>
          <w:b w:val="1"/>
          <w:sz w:val="42"/>
          <w:szCs w:val="42"/>
        </w:rPr>
      </w:pPr>
      <w:bookmarkStart w:colFirst="0" w:colLast="0" w:name="_ewl2gsai95a1" w:id="582"/>
      <w:bookmarkEnd w:id="582"/>
      <w:r w:rsidDel="00000000" w:rsidR="00000000" w:rsidRPr="00000000">
        <w:rPr>
          <w:b w:val="1"/>
          <w:sz w:val="42"/>
          <w:szCs w:val="42"/>
          <w:rtl w:val="1"/>
        </w:rPr>
        <w:t xml:space="preserve">سياسة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تنظيف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الأجهزة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والجلسات</w:t>
      </w:r>
      <w:r w:rsidDel="00000000" w:rsidR="00000000" w:rsidRPr="00000000">
        <w:rPr>
          <w:b w:val="1"/>
          <w:sz w:val="42"/>
          <w:szCs w:val="42"/>
          <w:rtl w:val="1"/>
        </w:rPr>
        <w:t xml:space="preserve"> (</w:t>
      </w:r>
      <w:r w:rsidDel="00000000" w:rsidR="00000000" w:rsidRPr="00000000">
        <w:rPr>
          <w:b w:val="1"/>
          <w:sz w:val="42"/>
          <w:szCs w:val="42"/>
          <w:rtl w:val="0"/>
        </w:rPr>
        <w:t xml:space="preserve">Device</w:t>
      </w:r>
      <w:r w:rsidDel="00000000" w:rsidR="00000000" w:rsidRPr="00000000">
        <w:rPr>
          <w:b w:val="1"/>
          <w:sz w:val="42"/>
          <w:szCs w:val="42"/>
          <w:rtl w:val="0"/>
        </w:rPr>
        <w:t xml:space="preserve"> &amp; </w:t>
      </w:r>
      <w:r w:rsidDel="00000000" w:rsidR="00000000" w:rsidRPr="00000000">
        <w:rPr>
          <w:b w:val="1"/>
          <w:sz w:val="42"/>
          <w:szCs w:val="42"/>
          <w:rtl w:val="0"/>
        </w:rPr>
        <w:t xml:space="preserve">Session</w:t>
      </w:r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b w:val="1"/>
          <w:sz w:val="42"/>
          <w:szCs w:val="42"/>
          <w:rtl w:val="0"/>
        </w:rPr>
        <w:t xml:space="preserve">Purge</w:t>
      </w:r>
      <w:r w:rsidDel="00000000" w:rsidR="00000000" w:rsidRPr="00000000">
        <w:rPr>
          <w:b w:val="1"/>
          <w:sz w:val="42"/>
          <w:szCs w:val="42"/>
          <w:rtl w:val="1"/>
        </w:rPr>
        <w:t xml:space="preserve">)</w:t>
      </w:r>
    </w:p>
    <w:p w:rsidR="00000000" w:rsidDel="00000000" w:rsidP="00000000" w:rsidRDefault="00000000" w:rsidRPr="00000000" w14:paraId="000010CC">
      <w:pPr>
        <w:pStyle w:val="Heading2"/>
        <w:keepNext w:val="0"/>
        <w:keepLines w:val="0"/>
        <w:bidi w:val="1"/>
        <w:spacing w:after="80" w:lineRule="auto"/>
        <w:ind w:left="-1133.858267716535" w:right="-1170" w:firstLine="0"/>
        <w:rPr>
          <w:b w:val="1"/>
          <w:sz w:val="34"/>
          <w:szCs w:val="34"/>
        </w:rPr>
      </w:pPr>
      <w:bookmarkStart w:colFirst="0" w:colLast="0" w:name="_gwx9vdc0tyy8" w:id="583"/>
      <w:bookmarkEnd w:id="58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الهدف</w:t>
      </w:r>
    </w:p>
    <w:p w:rsidR="00000000" w:rsidDel="00000000" w:rsidP="00000000" w:rsidRDefault="00000000" w:rsidRPr="00000000" w14:paraId="000010CD">
      <w:pPr>
        <w:bidi w:val="1"/>
        <w:spacing w:after="240" w:before="240" w:lineRule="auto"/>
        <w:ind w:left="-1133.858267716535" w:right="-1170" w:firstLine="0"/>
        <w:rPr/>
      </w:pP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إبطال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الجلسات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توكينات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OAuth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رموز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بالإشعارات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Tokens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بصمات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الأجهزة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آثار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CE">
      <w:pPr>
        <w:pStyle w:val="Heading2"/>
        <w:keepNext w:val="0"/>
        <w:keepLines w:val="0"/>
        <w:bidi w:val="1"/>
        <w:spacing w:after="80" w:lineRule="auto"/>
        <w:ind w:left="-1133.858267716535" w:right="-1170" w:firstLine="0"/>
        <w:rPr>
          <w:b w:val="1"/>
          <w:sz w:val="34"/>
          <w:szCs w:val="34"/>
        </w:rPr>
      </w:pPr>
      <w:bookmarkStart w:colFirst="0" w:colLast="0" w:name="_bb89wek82yte" w:id="584"/>
      <w:bookmarkEnd w:id="58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المحفزات</w:t>
      </w:r>
    </w:p>
    <w:p w:rsidR="00000000" w:rsidDel="00000000" w:rsidP="00000000" w:rsidRDefault="00000000" w:rsidRPr="00000000" w14:paraId="000010CF">
      <w:pPr>
        <w:numPr>
          <w:ilvl w:val="0"/>
          <w:numId w:val="234"/>
        </w:numPr>
        <w:bidi w:val="1"/>
        <w:spacing w:after="0" w:afterAutospacing="0" w:before="240" w:lineRule="auto"/>
        <w:ind w:left="-850.3937007874009" w:right="-1170" w:hanging="360"/>
      </w:pP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D0">
      <w:pPr>
        <w:numPr>
          <w:ilvl w:val="0"/>
          <w:numId w:val="234"/>
        </w:numPr>
        <w:bidi w:val="1"/>
        <w:spacing w:after="240" w:before="0" w:beforeAutospacing="0" w:lineRule="auto"/>
        <w:ind w:left="-850.3937007874009" w:right="-1170" w:hanging="360"/>
      </w:pPr>
      <w:r w:rsidDel="00000000" w:rsidR="00000000" w:rsidRPr="00000000">
        <w:rPr>
          <w:rtl w:val="1"/>
        </w:rPr>
        <w:t xml:space="preserve">اشتباه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استحواذ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ATO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بلاغ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اختراق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10D1">
      <w:pPr>
        <w:pStyle w:val="Heading2"/>
        <w:keepNext w:val="0"/>
        <w:keepLines w:val="0"/>
        <w:bidi w:val="1"/>
        <w:spacing w:after="80" w:lineRule="auto"/>
        <w:ind w:left="-1133.858267716535" w:right="-1170" w:firstLine="0"/>
        <w:rPr>
          <w:b w:val="1"/>
          <w:sz w:val="34"/>
          <w:szCs w:val="34"/>
        </w:rPr>
      </w:pPr>
      <w:bookmarkStart w:colFirst="0" w:colLast="0" w:name="_w3bnvux74djr" w:id="585"/>
      <w:bookmarkEnd w:id="58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النطاق</w:t>
      </w:r>
    </w:p>
    <w:p w:rsidR="00000000" w:rsidDel="00000000" w:rsidP="00000000" w:rsidRDefault="00000000" w:rsidRPr="00000000" w14:paraId="000010D2">
      <w:pPr>
        <w:numPr>
          <w:ilvl w:val="0"/>
          <w:numId w:val="269"/>
        </w:numPr>
        <w:bidi w:val="1"/>
        <w:spacing w:after="0" w:afterAutospacing="0" w:before="240" w:lineRule="auto"/>
        <w:ind w:left="-850.3937007874009" w:right="-1170" w:hanging="360"/>
      </w:pPr>
      <w:r w:rsidDel="00000000" w:rsidR="00000000" w:rsidRPr="00000000">
        <w:rPr>
          <w:rtl w:val="1"/>
        </w:rPr>
        <w:t xml:space="preserve">الطبقات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Refresh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OAuth</w:t>
      </w:r>
      <w:r w:rsidDel="00000000" w:rsidR="00000000" w:rsidRPr="00000000">
        <w:rPr>
          <w:rtl w:val="0"/>
        </w:rPr>
        <w:t xml:space="preserve">)،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APNS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WebPush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بصمات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pseudo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D3">
      <w:pPr>
        <w:numPr>
          <w:ilvl w:val="0"/>
          <w:numId w:val="269"/>
        </w:numPr>
        <w:bidi w:val="1"/>
        <w:spacing w:after="240" w:before="0" w:beforeAutospacing="0" w:lineRule="auto"/>
        <w:ind w:left="-850.3937007874009" w:right="-1170" w:hanging="36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التأثير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10D4">
      <w:pPr>
        <w:bidi w:val="1"/>
        <w:ind w:left="-1133.858267716535" w:right="-117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pStyle w:val="Heading2"/>
        <w:keepNext w:val="0"/>
        <w:keepLines w:val="0"/>
        <w:bidi w:val="1"/>
        <w:spacing w:after="80" w:lineRule="auto"/>
        <w:ind w:left="-1133.858267716535" w:right="-1170" w:firstLine="0"/>
        <w:rPr>
          <w:b w:val="1"/>
          <w:sz w:val="34"/>
          <w:szCs w:val="34"/>
        </w:rPr>
      </w:pPr>
      <w:bookmarkStart w:colFirst="0" w:colLast="0" w:name="_k9s4tlhl4828" w:id="586"/>
      <w:bookmarkEnd w:id="58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تغييرات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قاعدة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DDL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D6">
      <w:pPr>
        <w:bidi w:val="1"/>
        <w:spacing w:after="240" w:before="240" w:lineRule="auto"/>
        <w:ind w:left="600" w:right="-1170" w:firstLine="0"/>
        <w:rPr/>
      </w:pPr>
      <w:r w:rsidDel="00000000" w:rsidR="00000000" w:rsidRPr="00000000">
        <w:rPr>
          <w:rtl w:val="1"/>
        </w:rPr>
        <w:t xml:space="preserve">التزم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utf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mb</w:t>
      </w:r>
      <w:r w:rsidDel="00000000" w:rsidR="00000000" w:rsidRPr="00000000">
        <w:rPr>
          <w:rtl w:val="0"/>
        </w:rPr>
        <w:t xml:space="preserve">4_0900_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UTC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ULID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rtl w:val="1"/>
        </w:rPr>
        <w:t xml:space="preserve">(26)).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Lookup tables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ENUM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lk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revoke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reason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platform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D7">
      <w:pPr>
        <w:numPr>
          <w:ilvl w:val="0"/>
          <w:numId w:val="397"/>
        </w:numPr>
        <w:bidi w:val="1"/>
        <w:spacing w:after="0" w:afterAutospacing="0" w:before="240" w:lineRule="auto"/>
        <w:ind w:left="720" w:right="-1170" w:hanging="360"/>
      </w:pPr>
      <w:r w:rsidDel="00000000" w:rsidR="00000000" w:rsidRPr="00000000">
        <w:rPr>
          <w:b w:val="1"/>
          <w:rtl w:val="0"/>
        </w:rPr>
        <w:t xml:space="preserve">auth_sessions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last_seen_at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user_agent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revoked_at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revoke_reason_id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revoked_by</w:t>
      </w:r>
      <w:r w:rsidDel="00000000" w:rsidR="00000000" w:rsidRPr="00000000">
        <w:rPr>
          <w:rtl w:val="0"/>
        </w:rPr>
        <w:t xml:space="preserve"> (system/user/admin).</w:t>
        <w:br w:type="textWrapping"/>
      </w:r>
      <w:r w:rsidDel="00000000" w:rsidR="00000000" w:rsidRPr="00000000">
        <w:rPr>
          <w:i w:val="1"/>
          <w:rtl w:val="1"/>
        </w:rPr>
        <w:t xml:space="preserve">فهارس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expires_at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revoked_at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10D8">
      <w:pPr>
        <w:numPr>
          <w:ilvl w:val="0"/>
          <w:numId w:val="397"/>
        </w:numPr>
        <w:bidi w:val="1"/>
        <w:spacing w:after="0" w:afterAutospacing="0" w:before="0" w:beforeAutospacing="0" w:lineRule="auto"/>
        <w:ind w:left="720" w:right="-1170" w:hanging="360"/>
      </w:pPr>
      <w:r w:rsidDel="00000000" w:rsidR="00000000" w:rsidRPr="00000000">
        <w:rPr>
          <w:b w:val="1"/>
          <w:rtl w:val="0"/>
        </w:rPr>
        <w:t xml:space="preserve">oauth_tokens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issued_at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expires_at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revoked_at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revoke_reason_id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revoked_by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i w:val="1"/>
          <w:rtl w:val="1"/>
        </w:rPr>
        <w:t xml:space="preserve">فهارس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expires_at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revoked_at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10D9">
      <w:pPr>
        <w:numPr>
          <w:ilvl w:val="0"/>
          <w:numId w:val="397"/>
        </w:numPr>
        <w:bidi w:val="1"/>
        <w:spacing w:after="0" w:afterAutospacing="0" w:before="0" w:beforeAutospacing="0" w:lineRule="auto"/>
        <w:ind w:left="720" w:right="-1170" w:hanging="360"/>
      </w:pPr>
      <w:r w:rsidDel="00000000" w:rsidR="00000000" w:rsidRPr="00000000">
        <w:rPr>
          <w:b w:val="1"/>
          <w:rtl w:val="0"/>
        </w:rPr>
        <w:t xml:space="preserve">push_devices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platform_id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push_token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push_token_status_id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invalidated_reason_id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last_notified_at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last_seen_at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app_version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notifications_opt_in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i w:val="1"/>
          <w:rtl w:val="1"/>
        </w:rPr>
        <w:t xml:space="preserve">فهارس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push_token_status_id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invalidated_at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10DA">
      <w:pPr>
        <w:numPr>
          <w:ilvl w:val="0"/>
          <w:numId w:val="397"/>
        </w:numPr>
        <w:bidi w:val="1"/>
        <w:spacing w:after="0" w:afterAutospacing="0" w:before="0" w:beforeAutospacing="0" w:lineRule="auto"/>
        <w:ind w:left="720" w:right="-1170" w:hanging="360"/>
      </w:pPr>
      <w:r w:rsidDel="00000000" w:rsidR="00000000" w:rsidRPr="00000000">
        <w:rPr>
          <w:b w:val="1"/>
          <w:rtl w:val="0"/>
        </w:rPr>
        <w:t xml:space="preserve">devices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لبصمة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device_hash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first_seen_at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last_seen_at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trust_score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block_reason_id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i w:val="1"/>
          <w:rtl w:val="1"/>
        </w:rPr>
        <w:t xml:space="preserve">فهارس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device_hash</w:t>
      </w:r>
      <w:r w:rsidDel="00000000" w:rsidR="00000000" w:rsidRPr="00000000">
        <w:rPr>
          <w:rtl w:val="0"/>
        </w:rPr>
        <w:t xml:space="preserve"> UNIQUE).</w:t>
      </w:r>
    </w:p>
    <w:p w:rsidR="00000000" w:rsidDel="00000000" w:rsidP="00000000" w:rsidRDefault="00000000" w:rsidRPr="00000000" w14:paraId="000010DB">
      <w:pPr>
        <w:numPr>
          <w:ilvl w:val="0"/>
          <w:numId w:val="397"/>
        </w:numPr>
        <w:bidi w:val="1"/>
        <w:spacing w:after="0" w:afterAutospacing="0" w:before="0" w:beforeAutospacing="0" w:lineRule="auto"/>
        <w:ind w:left="720" w:right="-1170" w:hanging="360"/>
      </w:pPr>
      <w:r w:rsidDel="00000000" w:rsidR="00000000" w:rsidRPr="00000000">
        <w:rPr>
          <w:b w:val="1"/>
          <w:rtl w:val="0"/>
        </w:rPr>
        <w:t xml:space="preserve">audit_log</w:t>
        <w:br w:type="textWrapping"/>
      </w:r>
      <w:r w:rsidDel="00000000" w:rsidR="00000000" w:rsidRPr="00000000">
        <w:rPr>
          <w:rtl w:val="1"/>
        </w:rPr>
        <w:t xml:space="preserve">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الإبطال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المسح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متى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DC">
      <w:pPr>
        <w:numPr>
          <w:ilvl w:val="0"/>
          <w:numId w:val="397"/>
        </w:numPr>
        <w:bidi w:val="1"/>
        <w:spacing w:after="240" w:before="0" w:beforeAutospacing="0" w:lineRule="auto"/>
        <w:ind w:left="720" w:right="-1170" w:hanging="360"/>
      </w:pPr>
      <w:r w:rsidDel="00000000" w:rsidR="00000000" w:rsidRPr="00000000">
        <w:rPr>
          <w:b w:val="1"/>
          <w:rtl w:val="0"/>
        </w:rPr>
        <w:t xml:space="preserve">Retention</w:t>
        <w:br w:type="textWrapping"/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التوكينات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المنتهية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90 </w:t>
      </w:r>
      <w:r w:rsidDel="00000000" w:rsidR="00000000" w:rsidRPr="00000000">
        <w:rPr>
          <w:b w:val="1"/>
          <w:rtl w:val="1"/>
        </w:rPr>
        <w:t xml:space="preserve">يوم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Purging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5 </w:t>
      </w:r>
      <w:r w:rsidDel="00000000" w:rsidR="00000000" w:rsidRPr="00000000">
        <w:rPr>
          <w:b w:val="1"/>
          <w:rtl w:val="1"/>
        </w:rPr>
        <w:t xml:space="preserve">سنوات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DD">
      <w:pPr>
        <w:bidi w:val="1"/>
        <w:ind w:left="-1133.858267716535" w:right="-117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pStyle w:val="Heading2"/>
        <w:keepNext w:val="0"/>
        <w:keepLines w:val="0"/>
        <w:bidi w:val="1"/>
        <w:spacing w:after="80" w:lineRule="auto"/>
        <w:ind w:left="-1133.858267716535" w:right="-1170" w:firstLine="0"/>
        <w:rPr>
          <w:b w:val="1"/>
          <w:sz w:val="34"/>
          <w:szCs w:val="34"/>
        </w:rPr>
      </w:pPr>
      <w:bookmarkStart w:colFirst="0" w:colLast="0" w:name="_c3r4py7lylpa" w:id="587"/>
      <w:bookmarkEnd w:id="58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عقود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الـ</w:t>
      </w:r>
      <w:r w:rsidDel="00000000" w:rsidR="00000000" w:rsidRPr="00000000">
        <w:rPr>
          <w:b w:val="1"/>
          <w:sz w:val="34"/>
          <w:szCs w:val="34"/>
          <w:rtl w:val="0"/>
        </w:rPr>
        <w:t xml:space="preserve">API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وواضح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DF">
      <w:pPr>
        <w:numPr>
          <w:ilvl w:val="0"/>
          <w:numId w:val="459"/>
        </w:numPr>
        <w:bidi w:val="1"/>
        <w:spacing w:after="0" w:afterAutospacing="0" w:before="240" w:lineRule="auto"/>
        <w:ind w:left="720" w:right="-117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/account/sessions/purge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OTP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التوكينات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E0">
      <w:pPr>
        <w:numPr>
          <w:ilvl w:val="0"/>
          <w:numId w:val="459"/>
        </w:numPr>
        <w:bidi w:val="1"/>
        <w:spacing w:after="0" w:afterAutospacing="0" w:before="0" w:beforeAutospacing="0" w:lineRule="auto"/>
        <w:ind w:left="720" w:right="-117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/admin/users/{id}/sessions/purge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مسؤول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الإبطال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E1">
      <w:pPr>
        <w:numPr>
          <w:ilvl w:val="0"/>
          <w:numId w:val="459"/>
        </w:numPr>
        <w:bidi w:val="1"/>
        <w:spacing w:after="0" w:afterAutospacing="0" w:before="0" w:beforeAutospacing="0" w:lineRule="auto"/>
        <w:ind w:left="720" w:right="-117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/devices/purge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وتوكينات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E2">
      <w:pPr>
        <w:numPr>
          <w:ilvl w:val="0"/>
          <w:numId w:val="459"/>
        </w:numPr>
        <w:bidi w:val="1"/>
        <w:spacing w:after="240" w:before="0" w:beforeAutospacing="0" w:lineRule="auto"/>
        <w:ind w:left="720" w:right="-1170" w:hanging="360"/>
      </w:pPr>
      <w:r w:rsidDel="00000000" w:rsidR="00000000" w:rsidRPr="00000000">
        <w:rPr>
          <w:b w:val="1"/>
          <w:rtl w:val="1"/>
        </w:rPr>
        <w:t xml:space="preserve">خصائص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مشتركة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idempotent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يحصي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بطل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Audit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E3">
      <w:pPr>
        <w:bidi w:val="1"/>
        <w:ind w:left="-1133.858267716535" w:right="-117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pStyle w:val="Heading2"/>
        <w:keepNext w:val="0"/>
        <w:keepLines w:val="0"/>
        <w:bidi w:val="1"/>
        <w:spacing w:after="80" w:lineRule="auto"/>
        <w:ind w:left="-1133.858267716535" w:right="-1170" w:firstLine="0"/>
        <w:rPr>
          <w:b w:val="1"/>
          <w:sz w:val="34"/>
          <w:szCs w:val="34"/>
        </w:rPr>
      </w:pPr>
      <w:bookmarkStart w:colFirst="0" w:colLast="0" w:name="_jtus4nqg2lkg" w:id="588"/>
      <w:bookmarkEnd w:id="58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التنفيذ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الترتيب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مهم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E5">
      <w:pPr>
        <w:numPr>
          <w:ilvl w:val="0"/>
          <w:numId w:val="473"/>
        </w:numPr>
        <w:bidi w:val="1"/>
        <w:spacing w:after="0" w:afterAutospacing="0" w:before="240" w:lineRule="auto"/>
        <w:ind w:left="720" w:right="-1170" w:hanging="360"/>
      </w:pPr>
      <w:r w:rsidDel="00000000" w:rsidR="00000000" w:rsidRPr="00000000">
        <w:rPr>
          <w:b w:val="1"/>
          <w:rtl w:val="0"/>
        </w:rPr>
        <w:t xml:space="preserve">Revoke OAuth/Refresh Tokens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E6">
      <w:pPr>
        <w:numPr>
          <w:ilvl w:val="0"/>
          <w:numId w:val="473"/>
        </w:numPr>
        <w:bidi w:val="1"/>
        <w:spacing w:after="0" w:afterAutospacing="0" w:before="0" w:beforeAutospacing="0" w:lineRule="auto"/>
        <w:ind w:left="720" w:right="-1170" w:hanging="360"/>
      </w:pPr>
      <w:r w:rsidDel="00000000" w:rsidR="00000000" w:rsidRPr="00000000">
        <w:rPr>
          <w:b w:val="1"/>
          <w:rtl w:val="0"/>
        </w:rPr>
        <w:t xml:space="preserve">Revoke App/Web Sessions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revoked_at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Sessions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E7">
      <w:pPr>
        <w:numPr>
          <w:ilvl w:val="0"/>
          <w:numId w:val="473"/>
        </w:numPr>
        <w:bidi w:val="1"/>
        <w:spacing w:after="0" w:afterAutospacing="0" w:before="0" w:beforeAutospacing="0" w:lineRule="auto"/>
        <w:ind w:left="720" w:right="-1170" w:hanging="360"/>
      </w:pPr>
      <w:r w:rsidDel="00000000" w:rsidR="00000000" w:rsidRPr="00000000">
        <w:rPr>
          <w:b w:val="1"/>
          <w:rtl w:val="0"/>
        </w:rPr>
        <w:t xml:space="preserve">Invalidate Push Tokens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push_token_status_id = invalid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invalidated_at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E8">
      <w:pPr>
        <w:numPr>
          <w:ilvl w:val="0"/>
          <w:numId w:val="473"/>
        </w:numPr>
        <w:bidi w:val="1"/>
        <w:spacing w:after="0" w:afterAutospacing="0" w:before="0" w:beforeAutospacing="0" w:lineRule="auto"/>
        <w:ind w:left="720" w:right="-1170" w:hanging="360"/>
      </w:pPr>
      <w:r w:rsidDel="00000000" w:rsidR="00000000" w:rsidRPr="00000000">
        <w:rPr>
          <w:b w:val="1"/>
          <w:rtl w:val="0"/>
        </w:rPr>
        <w:t xml:space="preserve">Purge Devices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device_hash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المنخفضة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وتصفير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trust_score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ATO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E9">
      <w:pPr>
        <w:numPr>
          <w:ilvl w:val="0"/>
          <w:numId w:val="473"/>
        </w:numPr>
        <w:bidi w:val="1"/>
        <w:spacing w:after="0" w:afterAutospacing="0" w:before="0" w:beforeAutospacing="0" w:lineRule="auto"/>
        <w:ind w:left="720" w:right="-1170" w:hanging="360"/>
      </w:pPr>
      <w:r w:rsidDel="00000000" w:rsidR="00000000" w:rsidRPr="00000000">
        <w:rPr>
          <w:b w:val="1"/>
          <w:rtl w:val="0"/>
        </w:rPr>
        <w:t xml:space="preserve">Third-parties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إبطال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قنوات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EA">
      <w:pPr>
        <w:numPr>
          <w:ilvl w:val="0"/>
          <w:numId w:val="473"/>
        </w:numPr>
        <w:bidi w:val="1"/>
        <w:spacing w:after="0" w:afterAutospacing="0" w:before="0" w:beforeAutospacing="0" w:lineRule="auto"/>
        <w:ind w:left="720" w:right="-1170" w:hanging="360"/>
      </w:pPr>
      <w:r w:rsidDel="00000000" w:rsidR="00000000" w:rsidRPr="00000000">
        <w:rPr>
          <w:b w:val="1"/>
          <w:rtl w:val="0"/>
        </w:rPr>
        <w:t xml:space="preserve">Analytics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اختياري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السياسة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user_pseudo_id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التتبع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EB">
      <w:pPr>
        <w:numPr>
          <w:ilvl w:val="0"/>
          <w:numId w:val="473"/>
        </w:numPr>
        <w:bidi w:val="1"/>
        <w:spacing w:after="240" w:before="0" w:beforeAutospacing="0" w:lineRule="auto"/>
        <w:ind w:left="720" w:right="-1170" w:hanging="360"/>
      </w:pPr>
      <w:r w:rsidDel="00000000" w:rsidR="00000000" w:rsidRPr="00000000">
        <w:rPr>
          <w:b w:val="1"/>
          <w:rtl w:val="0"/>
        </w:rPr>
        <w:t xml:space="preserve">Audit &amp; Notify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 (“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”).</w:t>
      </w:r>
    </w:p>
    <w:p w:rsidR="00000000" w:rsidDel="00000000" w:rsidP="00000000" w:rsidRDefault="00000000" w:rsidRPr="00000000" w14:paraId="000010EC">
      <w:pPr>
        <w:bidi w:val="1"/>
        <w:spacing w:after="240" w:before="240" w:lineRule="auto"/>
        <w:ind w:left="600" w:right="-1170" w:firstLine="0"/>
        <w:rPr/>
      </w:pPr>
      <w:r w:rsidDel="00000000" w:rsidR="00000000" w:rsidRPr="00000000">
        <w:rPr>
          <w:rtl w:val="1"/>
        </w:rPr>
        <w:t xml:space="preserve">ملاحظة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للتكرار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idempotent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تجاهل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ED">
      <w:pPr>
        <w:bidi w:val="1"/>
        <w:ind w:left="-1133.858267716535" w:right="-117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pStyle w:val="Heading2"/>
        <w:keepNext w:val="0"/>
        <w:keepLines w:val="0"/>
        <w:bidi w:val="1"/>
        <w:spacing w:after="80" w:lineRule="auto"/>
        <w:ind w:left="-1133.858267716535" w:right="-1170" w:firstLine="0"/>
        <w:rPr>
          <w:b w:val="1"/>
          <w:sz w:val="34"/>
          <w:szCs w:val="34"/>
        </w:rPr>
      </w:pPr>
      <w:bookmarkStart w:colFirst="0" w:colLast="0" w:name="_kef6yje8jyou" w:id="589"/>
      <w:bookmarkEnd w:id="589"/>
      <w:r w:rsidDel="00000000" w:rsidR="00000000" w:rsidRPr="00000000">
        <w:rPr>
          <w:b w:val="1"/>
          <w:sz w:val="34"/>
          <w:szCs w:val="34"/>
          <w:rtl w:val="0"/>
        </w:rPr>
        <w:t xml:space="preserve">7) Jobs/Cron</w:t>
      </w:r>
    </w:p>
    <w:p w:rsidR="00000000" w:rsidDel="00000000" w:rsidP="00000000" w:rsidRDefault="00000000" w:rsidRPr="00000000" w14:paraId="000010EF">
      <w:pPr>
        <w:numPr>
          <w:ilvl w:val="0"/>
          <w:numId w:val="263"/>
        </w:numPr>
        <w:bidi w:val="1"/>
        <w:spacing w:after="0" w:afterAutospacing="0" w:before="240" w:lineRule="auto"/>
        <w:ind w:left="720" w:right="-117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purge_expired_sessions_job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إبطال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التوكينات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المنتهية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F0">
      <w:pPr>
        <w:numPr>
          <w:ilvl w:val="0"/>
          <w:numId w:val="263"/>
        </w:numPr>
        <w:bidi w:val="1"/>
        <w:spacing w:after="0" w:afterAutospacing="0" w:before="0" w:beforeAutospacing="0" w:lineRule="auto"/>
        <w:ind w:left="720" w:right="-117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push_token_cleanup_job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FCM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APNS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NotRegistered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InvalidToken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push_token_status_id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F1">
      <w:pPr>
        <w:numPr>
          <w:ilvl w:val="0"/>
          <w:numId w:val="263"/>
        </w:numPr>
        <w:bidi w:val="1"/>
        <w:spacing w:after="240" w:before="0" w:beforeAutospacing="0" w:lineRule="auto"/>
        <w:ind w:left="720" w:right="-117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device_quarantine_job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شاذة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Failed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متكرر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دقائق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0F2">
      <w:pPr>
        <w:bidi w:val="1"/>
        <w:ind w:left="-1133.858267716535" w:right="-117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pStyle w:val="Heading2"/>
        <w:keepNext w:val="0"/>
        <w:keepLines w:val="0"/>
        <w:bidi w:val="1"/>
        <w:spacing w:after="80" w:lineRule="auto"/>
        <w:ind w:left="-1133.858267716535" w:right="-1170" w:firstLine="0"/>
        <w:rPr>
          <w:b w:val="1"/>
          <w:sz w:val="34"/>
          <w:szCs w:val="34"/>
        </w:rPr>
      </w:pPr>
      <w:bookmarkStart w:colFirst="0" w:colLast="0" w:name="_8e0uror1c66m" w:id="590"/>
      <w:bookmarkEnd w:id="59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المراقبة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والتنبيهات</w:t>
      </w:r>
    </w:p>
    <w:p w:rsidR="00000000" w:rsidDel="00000000" w:rsidP="00000000" w:rsidRDefault="00000000" w:rsidRPr="00000000" w14:paraId="000010F4">
      <w:pPr>
        <w:numPr>
          <w:ilvl w:val="0"/>
          <w:numId w:val="136"/>
        </w:numPr>
        <w:bidi w:val="1"/>
        <w:spacing w:after="0" w:afterAutospacing="0" w:before="240" w:lineRule="auto"/>
        <w:ind w:left="720" w:right="-1170" w:hanging="360"/>
      </w:pPr>
      <w:r w:rsidDel="00000000" w:rsidR="00000000" w:rsidRPr="00000000">
        <w:rPr>
          <w:b w:val="1"/>
          <w:rtl w:val="0"/>
        </w:rPr>
        <w:t xml:space="preserve">SLOs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F5">
      <w:pPr>
        <w:numPr>
          <w:ilvl w:val="1"/>
          <w:numId w:val="136"/>
        </w:numPr>
        <w:bidi w:val="1"/>
        <w:spacing w:after="0" w:afterAutospacing="0" w:before="0" w:beforeAutospacing="0" w:lineRule="auto"/>
        <w:ind w:left="1440" w:right="-1170" w:hanging="360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purge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30 </w:t>
      </w:r>
      <w:r w:rsidDel="00000000" w:rsidR="00000000" w:rsidRPr="00000000">
        <w:rPr>
          <w:b w:val="1"/>
          <w:rtl w:val="1"/>
        </w:rPr>
        <w:t xml:space="preserve">ثانية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F6">
      <w:pPr>
        <w:numPr>
          <w:ilvl w:val="1"/>
          <w:numId w:val="136"/>
        </w:numPr>
        <w:bidi w:val="1"/>
        <w:spacing w:after="0" w:afterAutospacing="0" w:before="0" w:beforeAutospacing="0" w:lineRule="auto"/>
        <w:ind w:left="1440" w:right="-1170" w:hanging="360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5 </w:t>
      </w:r>
      <w:r w:rsidDel="00000000" w:rsidR="00000000" w:rsidRPr="00000000">
        <w:rPr>
          <w:b w:val="1"/>
          <w:rtl w:val="1"/>
        </w:rPr>
        <w:t xml:space="preserve">دقائق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F7">
      <w:pPr>
        <w:numPr>
          <w:ilvl w:val="0"/>
          <w:numId w:val="136"/>
        </w:numPr>
        <w:bidi w:val="1"/>
        <w:spacing w:after="0" w:afterAutospacing="0" w:before="0" w:beforeAutospacing="0" w:lineRule="auto"/>
        <w:ind w:left="720" w:right="-1170" w:hanging="360"/>
      </w:pPr>
      <w:r w:rsidDel="00000000" w:rsidR="00000000" w:rsidRPr="00000000">
        <w:rPr>
          <w:b w:val="1"/>
          <w:rtl w:val="1"/>
        </w:rPr>
        <w:t xml:space="preserve">تنبيهات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F8">
      <w:pPr>
        <w:numPr>
          <w:ilvl w:val="1"/>
          <w:numId w:val="136"/>
        </w:numPr>
        <w:bidi w:val="1"/>
        <w:spacing w:after="0" w:afterAutospacing="0" w:before="0" w:beforeAutospacing="0" w:lineRule="auto"/>
        <w:ind w:left="1440" w:right="-1170" w:hanging="360"/>
      </w:pP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متكرر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Active Sessions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purge</w:t>
      </w:r>
      <w:r w:rsidDel="00000000" w:rsidR="00000000" w:rsidRPr="00000000">
        <w:rPr>
          <w:rtl w:val="1"/>
        </w:rPr>
        <w:t xml:space="preserve"> &gt; 0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10F9">
      <w:pPr>
        <w:numPr>
          <w:ilvl w:val="1"/>
          <w:numId w:val="136"/>
        </w:numPr>
        <w:bidi w:val="1"/>
        <w:spacing w:after="0" w:afterAutospacing="0" w:before="0" w:beforeAutospacing="0" w:lineRule="auto"/>
        <w:ind w:left="1440" w:right="-1170" w:hanging="360"/>
      </w:pP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الصالحــة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10FA">
      <w:pPr>
        <w:numPr>
          <w:ilvl w:val="1"/>
          <w:numId w:val="136"/>
        </w:numPr>
        <w:bidi w:val="1"/>
        <w:spacing w:after="240" w:before="0" w:beforeAutospacing="0" w:lineRule="auto"/>
        <w:ind w:left="1440" w:right="-1170" w:hanging="360"/>
      </w:pPr>
      <w:r w:rsidDel="00000000" w:rsidR="00000000" w:rsidRPr="00000000">
        <w:rPr>
          <w:rtl w:val="1"/>
        </w:rPr>
        <w:t xml:space="preserve">فروقات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rtl w:val="1"/>
        </w:rPr>
        <w:t xml:space="preserve"> &gt; 3%.</w:t>
      </w:r>
    </w:p>
    <w:p w:rsidR="00000000" w:rsidDel="00000000" w:rsidP="00000000" w:rsidRDefault="00000000" w:rsidRPr="00000000" w14:paraId="000010FB">
      <w:pPr>
        <w:bidi w:val="1"/>
        <w:ind w:left="-1133.858267716535" w:right="-117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pStyle w:val="Heading2"/>
        <w:keepNext w:val="0"/>
        <w:keepLines w:val="0"/>
        <w:bidi w:val="1"/>
        <w:spacing w:after="80" w:lineRule="auto"/>
        <w:ind w:left="-1133.858267716535" w:right="-1170" w:firstLine="0"/>
        <w:rPr>
          <w:b w:val="1"/>
          <w:sz w:val="34"/>
          <w:szCs w:val="34"/>
        </w:rPr>
      </w:pPr>
      <w:bookmarkStart w:colFirst="0" w:colLast="0" w:name="_tr0p17i1nb6u" w:id="591"/>
      <w:bookmarkEnd w:id="59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اختبارات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Day</w:t>
      </w:r>
      <w:r w:rsidDel="00000000" w:rsidR="00000000" w:rsidRPr="00000000">
        <w:rPr>
          <w:b w:val="1"/>
          <w:sz w:val="34"/>
          <w:szCs w:val="34"/>
          <w:rtl w:val="1"/>
        </w:rPr>
        <w:t xml:space="preserve">-0 (</w:t>
      </w:r>
      <w:r w:rsidDel="00000000" w:rsidR="00000000" w:rsidRPr="00000000">
        <w:rPr>
          <w:b w:val="1"/>
          <w:sz w:val="34"/>
          <w:szCs w:val="34"/>
          <w:rtl w:val="1"/>
        </w:rPr>
        <w:t xml:space="preserve">على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Staging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0FD">
      <w:pPr>
        <w:numPr>
          <w:ilvl w:val="0"/>
          <w:numId w:val="438"/>
        </w:numPr>
        <w:bidi w:val="1"/>
        <w:spacing w:after="0" w:afterAutospacing="0" w:before="240" w:lineRule="auto"/>
        <w:ind w:left="720" w:right="-1170" w:hanging="360"/>
      </w:pP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OAuth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10FE">
      <w:pPr>
        <w:numPr>
          <w:ilvl w:val="1"/>
          <w:numId w:val="438"/>
        </w:numPr>
        <w:bidi w:val="1"/>
        <w:spacing w:after="0" w:afterAutospacing="0" w:before="0" w:beforeAutospacing="0" w:lineRule="auto"/>
        <w:ind w:left="1440" w:right="-1170" w:hanging="360"/>
      </w:pP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/account/sessions/purge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تتصفر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والتوكينات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invalid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0FF">
      <w:pPr>
        <w:numPr>
          <w:ilvl w:val="1"/>
          <w:numId w:val="438"/>
        </w:numPr>
        <w:bidi w:val="1"/>
        <w:spacing w:after="0" w:afterAutospacing="0" w:before="0" w:beforeAutospacing="0" w:lineRule="auto"/>
        <w:ind w:left="1440" w:right="-1170" w:hanging="360"/>
      </w:pP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بالتوكين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b w:val="1"/>
          <w:rtl w:val="0"/>
        </w:rPr>
        <w:t xml:space="preserve">401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00">
      <w:pPr>
        <w:numPr>
          <w:ilvl w:val="1"/>
          <w:numId w:val="438"/>
        </w:numPr>
        <w:bidi w:val="1"/>
        <w:spacing w:after="0" w:afterAutospacing="0" w:before="0" w:beforeAutospacing="0" w:lineRule="auto"/>
        <w:ind w:left="1440" w:right="-1170" w:hanging="360"/>
      </w:pP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session_revoked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device_invalidated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01">
      <w:pPr>
        <w:numPr>
          <w:ilvl w:val="1"/>
          <w:numId w:val="438"/>
        </w:numPr>
        <w:bidi w:val="1"/>
        <w:spacing w:after="240" w:before="0" w:beforeAutospacing="0" w:lineRule="auto"/>
        <w:ind w:left="1440" w:right="-1170" w:hanging="360"/>
      </w:pP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02">
      <w:pPr>
        <w:bidi w:val="1"/>
        <w:ind w:left="-1133.858267716535" w:right="-117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pStyle w:val="Heading2"/>
        <w:keepNext w:val="0"/>
        <w:keepLines w:val="0"/>
        <w:bidi w:val="1"/>
        <w:spacing w:after="80" w:lineRule="auto"/>
        <w:ind w:left="-1133.858267716535" w:right="-1170" w:firstLine="0"/>
        <w:rPr>
          <w:b w:val="1"/>
          <w:sz w:val="34"/>
          <w:szCs w:val="34"/>
        </w:rPr>
      </w:pPr>
      <w:bookmarkStart w:colFirst="0" w:colLast="0" w:name="_6h2ifghg2zbv" w:id="592"/>
      <w:bookmarkEnd w:id="59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تعريف</w:t>
      </w:r>
    </w:p>
    <w:p w:rsidR="00000000" w:rsidDel="00000000" w:rsidP="00000000" w:rsidRDefault="00000000" w:rsidRPr="00000000" w14:paraId="00001104">
      <w:pPr>
        <w:numPr>
          <w:ilvl w:val="0"/>
          <w:numId w:val="119"/>
        </w:numPr>
        <w:bidi w:val="1"/>
        <w:spacing w:after="0" w:afterAutospacing="0" w:before="240" w:lineRule="auto"/>
        <w:ind w:left="720" w:right="-1170" w:hanging="360"/>
      </w:pP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التوكينات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Tokens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revoked/invalid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≤ 30 </w:t>
      </w:r>
      <w:r w:rsidDel="00000000" w:rsidR="00000000" w:rsidRPr="00000000">
        <w:rPr>
          <w:b w:val="1"/>
          <w:rtl w:val="1"/>
        </w:rPr>
        <w:t xml:space="preserve">ثانية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05">
      <w:pPr>
        <w:numPr>
          <w:ilvl w:val="0"/>
          <w:numId w:val="119"/>
        </w:numPr>
        <w:bidi w:val="1"/>
        <w:spacing w:after="0" w:afterAutospacing="0" w:before="0" w:beforeAutospacing="0" w:lineRule="auto"/>
        <w:ind w:left="720" w:right="-1170" w:hanging="36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06">
      <w:pPr>
        <w:numPr>
          <w:ilvl w:val="0"/>
          <w:numId w:val="119"/>
        </w:numPr>
        <w:bidi w:val="1"/>
        <w:spacing w:after="0" w:afterAutospacing="0" w:before="0" w:beforeAutospacing="0" w:lineRule="auto"/>
        <w:ind w:left="720" w:right="-1170" w:hanging="360"/>
      </w:pP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Monitoring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07">
      <w:pPr>
        <w:numPr>
          <w:ilvl w:val="0"/>
          <w:numId w:val="119"/>
        </w:numPr>
        <w:bidi w:val="1"/>
        <w:spacing w:after="240" w:before="0" w:beforeAutospacing="0" w:lineRule="auto"/>
        <w:ind w:left="720" w:right="-1170" w:hanging="360"/>
      </w:pP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idempotent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للتدقيق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08">
      <w:pPr>
        <w:bidi w:val="1"/>
        <w:ind w:left="-1133.858267716535" w:right="-117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pStyle w:val="Heading2"/>
        <w:keepNext w:val="0"/>
        <w:keepLines w:val="0"/>
        <w:bidi w:val="1"/>
        <w:spacing w:after="80" w:lineRule="auto"/>
        <w:ind w:left="-1133.858267716535" w:right="-1170" w:firstLine="0"/>
        <w:rPr>
          <w:b w:val="1"/>
          <w:sz w:val="34"/>
          <w:szCs w:val="34"/>
        </w:rPr>
      </w:pPr>
      <w:bookmarkStart w:colFirst="0" w:colLast="0" w:name="_vzjohvtwjrub" w:id="593"/>
      <w:bookmarkEnd w:id="59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حالات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الحافة</w:t>
      </w:r>
    </w:p>
    <w:p w:rsidR="00000000" w:rsidDel="00000000" w:rsidP="00000000" w:rsidRDefault="00000000" w:rsidRPr="00000000" w14:paraId="0000110A">
      <w:pPr>
        <w:numPr>
          <w:ilvl w:val="0"/>
          <w:numId w:val="574"/>
        </w:numPr>
        <w:bidi w:val="1"/>
        <w:spacing w:after="0" w:afterAutospacing="0" w:before="240" w:lineRule="auto"/>
        <w:ind w:left="720" w:right="-1170" w:hanging="360"/>
      </w:pPr>
      <w:r w:rsidDel="00000000" w:rsidR="00000000" w:rsidRPr="00000000">
        <w:rPr>
          <w:b w:val="1"/>
          <w:rtl w:val="1"/>
        </w:rPr>
        <w:t xml:space="preserve">حذف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طلبات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مفتوحة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Purge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)؛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0B">
      <w:pPr>
        <w:numPr>
          <w:ilvl w:val="0"/>
          <w:numId w:val="574"/>
        </w:numPr>
        <w:bidi w:val="1"/>
        <w:spacing w:after="0" w:afterAutospacing="0" w:before="0" w:beforeAutospacing="0" w:lineRule="auto"/>
        <w:ind w:left="720" w:right="-1170" w:hanging="360"/>
      </w:pPr>
      <w:r w:rsidDel="00000000" w:rsidR="00000000" w:rsidRPr="00000000">
        <w:rPr>
          <w:b w:val="1"/>
          <w:rtl w:val="1"/>
        </w:rPr>
        <w:t xml:space="preserve">دمج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حسابات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Purge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0C">
      <w:pPr>
        <w:numPr>
          <w:ilvl w:val="0"/>
          <w:numId w:val="574"/>
        </w:numPr>
        <w:bidi w:val="1"/>
        <w:spacing w:after="0" w:afterAutospacing="0" w:before="0" w:beforeAutospacing="0" w:lineRule="auto"/>
        <w:ind w:left="720" w:right="-1170" w:hanging="360"/>
      </w:pPr>
      <w:r w:rsidDel="00000000" w:rsidR="00000000" w:rsidRPr="00000000">
        <w:rPr>
          <w:b w:val="1"/>
          <w:rtl w:val="1"/>
        </w:rPr>
        <w:t xml:space="preserve">تجميد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مؤقت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Purge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0D">
      <w:pPr>
        <w:numPr>
          <w:ilvl w:val="0"/>
          <w:numId w:val="574"/>
        </w:numPr>
        <w:bidi w:val="1"/>
        <w:spacing w:after="240" w:before="0" w:beforeAutospacing="0" w:lineRule="auto"/>
        <w:ind w:left="720" w:right="-1170" w:hanging="360"/>
      </w:pPr>
      <w:r w:rsidDel="00000000" w:rsidR="00000000" w:rsidRPr="00000000">
        <w:rPr>
          <w:b w:val="1"/>
          <w:rtl w:val="0"/>
        </w:rPr>
        <w:t xml:space="preserve">NAT/Shared Devices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device_hash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OTP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0E">
      <w:pPr>
        <w:bidi w:val="1"/>
        <w:ind w:left="-1133.858267716535" w:right="-117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pStyle w:val="Heading2"/>
        <w:keepNext w:val="0"/>
        <w:keepLines w:val="0"/>
        <w:bidi w:val="1"/>
        <w:spacing w:after="80" w:lineRule="auto"/>
        <w:ind w:left="-1133.858267716535" w:right="-1170" w:firstLine="0"/>
        <w:rPr>
          <w:b w:val="1"/>
          <w:sz w:val="34"/>
          <w:szCs w:val="34"/>
        </w:rPr>
      </w:pPr>
      <w:bookmarkStart w:colFirst="0" w:colLast="0" w:name="_4wasfc7r4z7z" w:id="594"/>
      <w:bookmarkEnd w:id="59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الملكية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0"/>
        </w:rPr>
        <w:t xml:space="preserve">SLA</w:t>
      </w:r>
    </w:p>
    <w:p w:rsidR="00000000" w:rsidDel="00000000" w:rsidP="00000000" w:rsidRDefault="00000000" w:rsidRPr="00000000" w14:paraId="00001110">
      <w:pPr>
        <w:numPr>
          <w:ilvl w:val="0"/>
          <w:numId w:val="118"/>
        </w:numPr>
        <w:bidi w:val="1"/>
        <w:spacing w:after="0" w:afterAutospacing="0" w:before="240" w:lineRule="auto"/>
        <w:ind w:left="720" w:right="-1170" w:hanging="360"/>
      </w:pPr>
      <w:r w:rsidDel="00000000" w:rsidR="00000000" w:rsidRPr="00000000">
        <w:rPr>
          <w:b w:val="1"/>
          <w:rtl w:val="0"/>
        </w:rPr>
        <w:t xml:space="preserve">DRI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الأمن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11">
      <w:pPr>
        <w:numPr>
          <w:ilvl w:val="0"/>
          <w:numId w:val="118"/>
        </w:numPr>
        <w:bidi w:val="1"/>
        <w:spacing w:after="0" w:afterAutospacing="0" w:before="0" w:beforeAutospacing="0" w:lineRule="auto"/>
        <w:ind w:left="720" w:right="-1170" w:hanging="360"/>
      </w:pPr>
      <w:r w:rsidDel="00000000" w:rsidR="00000000" w:rsidRPr="00000000">
        <w:rPr>
          <w:b w:val="1"/>
          <w:rtl w:val="0"/>
        </w:rPr>
        <w:t xml:space="preserve">SLA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12">
      <w:pPr>
        <w:numPr>
          <w:ilvl w:val="0"/>
          <w:numId w:val="118"/>
        </w:numPr>
        <w:bidi w:val="1"/>
        <w:spacing w:after="240" w:before="0" w:beforeAutospacing="0" w:lineRule="auto"/>
        <w:ind w:left="720" w:right="-1170" w:hanging="360"/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سنوية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لإشارات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quarantine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ومعايير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13">
      <w:pPr>
        <w:bidi w:val="1"/>
        <w:ind w:left="-1133.858267716535" w:right="-1170" w:firstLine="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4ffdw7ems27" w:id="595"/>
      <w:bookmarkEnd w:id="59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الطلبات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Orders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pStyle w:val="Heading1"/>
        <w:keepNext w:val="0"/>
        <w:keepLines w:val="0"/>
        <w:bidi w:val="1"/>
        <w:spacing w:before="480" w:lineRule="auto"/>
        <w:ind w:left="-1133.858267716535" w:right="-1032.9921259842508" w:firstLine="0"/>
        <w:rPr>
          <w:b w:val="1"/>
          <w:sz w:val="46"/>
          <w:szCs w:val="46"/>
        </w:rPr>
      </w:pPr>
      <w:bookmarkStart w:colFirst="0" w:colLast="0" w:name="_20veuhnk8vv3" w:id="596"/>
      <w:bookmarkEnd w:id="596"/>
      <w:r w:rsidDel="00000000" w:rsidR="00000000" w:rsidRPr="00000000">
        <w:rPr>
          <w:b w:val="1"/>
          <w:sz w:val="46"/>
          <w:szCs w:val="46"/>
          <w:rtl w:val="1"/>
        </w:rPr>
        <w:t xml:space="preserve">سياسة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إدارة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الطلبات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Orders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Management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1116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6c2ornf8co6p" w:id="597"/>
      <w:bookmarkEnd w:id="59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ملخص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آلية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العمل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واعتمادياتها</w:t>
      </w:r>
    </w:p>
    <w:p w:rsidR="00000000" w:rsidDel="00000000" w:rsidP="00000000" w:rsidRDefault="00000000" w:rsidRPr="00000000" w14:paraId="00001117">
      <w:pPr>
        <w:numPr>
          <w:ilvl w:val="0"/>
          <w:numId w:val="223"/>
        </w:numPr>
        <w:bidi w:val="1"/>
        <w:spacing w:after="0" w:afterAutospacing="0" w:before="240" w:lineRule="auto"/>
        <w:ind w:left="-708.6614173228338" w:right="-1174.7244094488178" w:hanging="360"/>
      </w:pPr>
      <w:r w:rsidDel="00000000" w:rsidR="00000000" w:rsidRPr="00000000">
        <w:rPr>
          <w:b w:val="1"/>
          <w:rtl w:val="1"/>
        </w:rPr>
        <w:t xml:space="preserve">المبدأ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للتدقيق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inventory_ledger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reservations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18">
      <w:pPr>
        <w:numPr>
          <w:ilvl w:val="0"/>
          <w:numId w:val="223"/>
        </w:numPr>
        <w:bidi w:val="1"/>
        <w:spacing w:after="240" w:before="0" w:beforeAutospacing="0" w:lineRule="auto"/>
        <w:ind w:left="-708.6614173228338" w:right="-1174.7244094488178" w:hanging="360"/>
      </w:pPr>
      <w:r w:rsidDel="00000000" w:rsidR="00000000" w:rsidRPr="00000000">
        <w:rPr>
          <w:b w:val="1"/>
          <w:rtl w:val="1"/>
        </w:rPr>
        <w:t xml:space="preserve">الاعتماديات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التتبع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PIM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OMS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التنبيهات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والمراقبة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19">
      <w:pPr>
        <w:bidi w:val="1"/>
        <w:ind w:left="-1133.858267716535" w:right="-1032.992125984250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rl8vatlczyjx" w:id="598"/>
      <w:bookmarkEnd w:id="59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نطاق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السياسة</w:t>
      </w:r>
    </w:p>
    <w:p w:rsidR="00000000" w:rsidDel="00000000" w:rsidP="00000000" w:rsidRDefault="00000000" w:rsidRPr="00000000" w14:paraId="0000111B">
      <w:pPr>
        <w:bidi w:val="1"/>
        <w:spacing w:after="240" w:before="240" w:lineRule="auto"/>
        <w:ind w:left="-992.125984251968" w:right="-749.5275590551165" w:hanging="285"/>
        <w:rPr>
          <w:b w:val="1"/>
        </w:rPr>
      </w:pPr>
      <w:r w:rsidDel="00000000" w:rsidR="00000000" w:rsidRPr="00000000">
        <w:rPr>
          <w:rtl w:val="1"/>
        </w:rPr>
        <w:t xml:space="preserve">تنطبق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items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addresses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snapshots</w:t>
      </w:r>
      <w:r w:rsidDel="00000000" w:rsidR="00000000" w:rsidRPr="00000000">
        <w:rPr>
          <w:b w:val="1"/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payments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shipments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ledger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reservations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adjustments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discounts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ndr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rto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RMA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مذكورة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بسياسة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منفصلة</w:t>
      </w:r>
      <w:r w:rsidDel="00000000" w:rsidR="00000000" w:rsidRPr="00000000">
        <w:rPr>
          <w:b w:val="1"/>
          <w:rtl w:val="1"/>
        </w:rPr>
        <w:t xml:space="preserve">).</w:t>
      </w:r>
    </w:p>
    <w:p w:rsidR="00000000" w:rsidDel="00000000" w:rsidP="00000000" w:rsidRDefault="00000000" w:rsidRPr="00000000" w14:paraId="0000111C">
      <w:pPr>
        <w:bidi w:val="1"/>
        <w:ind w:left="-1133.858267716535" w:right="-1032.992125984250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lvvr1n4kgeqa" w:id="599"/>
      <w:bookmarkEnd w:id="59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قرارات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معمارية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ADR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11E">
      <w:pPr>
        <w:numPr>
          <w:ilvl w:val="0"/>
          <w:numId w:val="307"/>
        </w:numPr>
        <w:bidi w:val="1"/>
        <w:spacing w:after="0" w:afterAutospacing="0" w:before="240" w:lineRule="auto"/>
        <w:ind w:left="-992.125984251968" w:right="-1174.7244094488178" w:hanging="360"/>
      </w:pPr>
      <w:r w:rsidDel="00000000" w:rsidR="00000000" w:rsidRPr="00000000">
        <w:rPr>
          <w:b w:val="1"/>
          <w:rtl w:val="1"/>
        </w:rPr>
        <w:t xml:space="preserve">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≠ </w:t>
      </w:r>
      <w:r w:rsidDel="00000000" w:rsidR="00000000" w:rsidRPr="00000000">
        <w:rPr>
          <w:rtl w:val="1"/>
        </w:rPr>
        <w:t xml:space="preserve">الشحنة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≠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1F">
      <w:pPr>
        <w:numPr>
          <w:ilvl w:val="0"/>
          <w:numId w:val="307"/>
        </w:numPr>
        <w:bidi w:val="1"/>
        <w:spacing w:after="0" w:afterAutospacing="0" w:before="0" w:beforeAutospacing="0" w:lineRule="auto"/>
        <w:ind w:left="-992.125984251968" w:right="-1174.7244094488178" w:hanging="360"/>
      </w:pPr>
      <w:r w:rsidDel="00000000" w:rsidR="00000000" w:rsidRPr="00000000">
        <w:rPr>
          <w:b w:val="1"/>
          <w:rtl w:val="1"/>
        </w:rPr>
        <w:t xml:space="preserve">حالات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lookup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ENUM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draft, placed, confirmed, allocated, packed, shipped, delivered, closed, cancelled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20">
      <w:pPr>
        <w:numPr>
          <w:ilvl w:val="0"/>
          <w:numId w:val="307"/>
        </w:numPr>
        <w:bidi w:val="1"/>
        <w:spacing w:after="0" w:afterAutospacing="0" w:before="0" w:beforeAutospacing="0" w:lineRule="auto"/>
        <w:ind w:left="-992.125984251968" w:right="-1174.7244094488178" w:hanging="360"/>
      </w:pPr>
      <w:r w:rsidDel="00000000" w:rsidR="00000000" w:rsidRPr="00000000">
        <w:rPr>
          <w:b w:val="1"/>
          <w:rtl w:val="1"/>
        </w:rPr>
        <w:t xml:space="preserve">الترقيم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order_number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21">
      <w:pPr>
        <w:numPr>
          <w:ilvl w:val="0"/>
          <w:numId w:val="307"/>
        </w:numPr>
        <w:bidi w:val="1"/>
        <w:spacing w:after="0" w:afterAutospacing="0" w:before="0" w:beforeAutospacing="0" w:lineRule="auto"/>
        <w:ind w:left="-992.125984251968" w:right="-1174.7244094488178" w:hanging="360"/>
      </w:pPr>
      <w:r w:rsidDel="00000000" w:rsidR="00000000" w:rsidRPr="00000000">
        <w:rPr>
          <w:b w:val="1"/>
          <w:rtl w:val="0"/>
        </w:rPr>
        <w:t xml:space="preserve">Snapshots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ثابتة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أسعار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ضرائب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ؤخذ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لحظة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التأكيد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الكتالوج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22">
      <w:pPr>
        <w:numPr>
          <w:ilvl w:val="0"/>
          <w:numId w:val="307"/>
        </w:numPr>
        <w:bidi w:val="1"/>
        <w:spacing w:after="0" w:afterAutospacing="0" w:before="0" w:beforeAutospacing="0" w:lineRule="auto"/>
        <w:ind w:left="-992.125984251968" w:right="-1174.7244094488178" w:hanging="360"/>
      </w:pP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TTL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b w:val="1"/>
          <w:rtl w:val="1"/>
        </w:rPr>
        <w:t xml:space="preserve">تخصيص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confirmed/allocated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23">
      <w:pPr>
        <w:numPr>
          <w:ilvl w:val="0"/>
          <w:numId w:val="307"/>
        </w:numPr>
        <w:bidi w:val="1"/>
        <w:spacing w:after="0" w:afterAutospacing="0" w:before="0" w:beforeAutospacing="0" w:lineRule="auto"/>
        <w:ind w:left="-992.125984251968" w:right="-1174.7244094488178" w:hanging="360"/>
      </w:pP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prepaid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لتقط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24">
      <w:pPr>
        <w:numPr>
          <w:ilvl w:val="0"/>
          <w:numId w:val="307"/>
        </w:numPr>
        <w:bidi w:val="1"/>
        <w:spacing w:after="0" w:afterAutospacing="0" w:before="0" w:beforeAutospacing="0" w:lineRule="auto"/>
        <w:ind w:left="-992.125984251968" w:right="-1174.7244094488178" w:hanging="360"/>
      </w:pPr>
      <w:r w:rsidDel="00000000" w:rsidR="00000000" w:rsidRPr="00000000">
        <w:rPr>
          <w:b w:val="1"/>
          <w:rtl w:val="1"/>
        </w:rPr>
        <w:t xml:space="preserve">الإلغاء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الذكي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تفصيل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بالأسفل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التخصيص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25">
      <w:pPr>
        <w:numPr>
          <w:ilvl w:val="0"/>
          <w:numId w:val="307"/>
        </w:numPr>
        <w:bidi w:val="1"/>
        <w:spacing w:after="0" w:afterAutospacing="0" w:before="0" w:beforeAutospacing="0" w:lineRule="auto"/>
        <w:ind w:left="-992.125984251968" w:right="-1174.7244094488178" w:hanging="360"/>
      </w:pPr>
      <w:r w:rsidDel="00000000" w:rsidR="00000000" w:rsidRPr="00000000">
        <w:rPr>
          <w:b w:val="1"/>
          <w:rtl w:val="1"/>
        </w:rPr>
        <w:t xml:space="preserve">التعديلات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قسيمة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order_adjustments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دائن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مدين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26">
      <w:pPr>
        <w:numPr>
          <w:ilvl w:val="0"/>
          <w:numId w:val="307"/>
        </w:numPr>
        <w:bidi w:val="1"/>
        <w:spacing w:after="0" w:afterAutospacing="0" w:before="0" w:beforeAutospacing="0" w:lineRule="auto"/>
        <w:ind w:left="-992.125984251968" w:right="-1174.7244094488178" w:hanging="360"/>
      </w:pPr>
      <w:r w:rsidDel="00000000" w:rsidR="00000000" w:rsidRPr="00000000">
        <w:rPr>
          <w:b w:val="1"/>
          <w:rtl w:val="0"/>
        </w:rPr>
        <w:t xml:space="preserve">Idempotency: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Idempotency-Key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1127">
      <w:pPr>
        <w:numPr>
          <w:ilvl w:val="0"/>
          <w:numId w:val="307"/>
        </w:numPr>
        <w:bidi w:val="1"/>
        <w:spacing w:after="0" w:afterAutospacing="0" w:before="0" w:beforeAutospacing="0" w:lineRule="auto"/>
        <w:ind w:left="-992.125984251968" w:right="-1174.7244094488178" w:hanging="360"/>
      </w:pPr>
      <w:r w:rsidDel="00000000" w:rsidR="00000000" w:rsidRPr="00000000">
        <w:rPr>
          <w:b w:val="1"/>
          <w:rtl w:val="1"/>
        </w:rPr>
        <w:t xml:space="preserve">المرونة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التشغيلية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بالشحنات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الدمج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28">
      <w:pPr>
        <w:numPr>
          <w:ilvl w:val="0"/>
          <w:numId w:val="307"/>
        </w:numPr>
        <w:bidi w:val="1"/>
        <w:spacing w:after="0" w:afterAutospacing="0" w:before="0" w:beforeAutospacing="0" w:lineRule="auto"/>
        <w:ind w:left="-992.125984251968" w:right="-1174.7244094488178" w:hanging="360"/>
      </w:pPr>
      <w:r w:rsidDel="00000000" w:rsidR="00000000" w:rsidRPr="00000000">
        <w:rPr>
          <w:b w:val="1"/>
          <w:rtl w:val="1"/>
        </w:rPr>
        <w:t xml:space="preserve">نوافذ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زمنية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cancel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ndrsla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29">
      <w:pPr>
        <w:numPr>
          <w:ilvl w:val="0"/>
          <w:numId w:val="307"/>
        </w:numPr>
        <w:bidi w:val="1"/>
        <w:spacing w:after="240" w:before="0" w:beforeAutospacing="0" w:lineRule="auto"/>
        <w:ind w:left="-992.125984251968" w:right="-1174.7244094488178" w:hanging="360"/>
      </w:pPr>
      <w:r w:rsidDel="00000000" w:rsidR="00000000" w:rsidRPr="00000000">
        <w:rPr>
          <w:b w:val="1"/>
          <w:rtl w:val="1"/>
        </w:rPr>
        <w:t xml:space="preserve">الشفافية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order_events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إلزامي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2A">
      <w:pPr>
        <w:bidi w:val="1"/>
        <w:ind w:left="-1133.858267716535" w:right="-1032.9921259842508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تغييرات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المخطط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DDL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المعياري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12B">
      <w:pPr>
        <w:numPr>
          <w:ilvl w:val="0"/>
          <w:numId w:val="14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order_number (UNIQUE)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user_id|null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anonymized_customer_id|null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sub_state_id|null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placed_at, confirmed_at, allocated_at, packed_at, shipped_at, delivered_at, closed_at, cancelled_at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</w:t>
        <w:br w:type="textWrapping"/>
      </w:r>
      <w:r w:rsidDel="00000000" w:rsidR="00000000" w:rsidRPr="00000000">
        <w:rPr>
          <w:rtl w:val="1"/>
        </w:rPr>
        <w:t xml:space="preserve">مبالغ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subtotal, shipping, tax, discount_total, grand_total, currency, fx_rate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</w:t>
        <w:br w:type="textWrapping"/>
      </w:r>
      <w:r w:rsidDel="00000000" w:rsidR="00000000" w:rsidRPr="00000000">
        <w:rPr>
          <w:rtl w:val="1"/>
        </w:rPr>
        <w:t xml:space="preserve">أعلام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is_cod, is_preorder, is_backorder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</w:t>
        <w:br w:type="textWrapping"/>
      </w:r>
      <w:r w:rsidDel="00000000" w:rsidR="00000000" w:rsidRPr="00000000">
        <w:rPr>
          <w:rtl w:val="1"/>
        </w:rPr>
        <w:t xml:space="preserve">مراجع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shipping_profile_id, payment_profile_id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i w:val="1"/>
          <w:rtl w:val="1"/>
        </w:rPr>
        <w:t xml:space="preserve">فهارس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state_id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placed_at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confirmed_at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shipped_at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112C">
      <w:pPr>
        <w:numPr>
          <w:ilvl w:val="0"/>
          <w:numId w:val="14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order_items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 (FK)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sku_id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qty_ordered, qty_allocated, qty_shipped, qty_cancelled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</w:t>
        <w:br w:type="textWrapping"/>
      </w:r>
      <w:r w:rsidDel="00000000" w:rsidR="00000000" w:rsidRPr="00000000">
        <w:rPr>
          <w:rtl w:val="1"/>
        </w:rPr>
        <w:t xml:space="preserve">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لقطة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unit_price, unit_discount, unit_tax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i w:val="1"/>
          <w:rtl w:val="1"/>
        </w:rPr>
        <w:t xml:space="preserve">فهارس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sku_id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112D">
      <w:pPr>
        <w:numPr>
          <w:ilvl w:val="0"/>
          <w:numId w:val="14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order_addresses</w:t>
      </w:r>
      <w:r w:rsidDel="00000000" w:rsidR="00000000" w:rsidRPr="00000000">
        <w:rPr>
          <w:rtl w:val="0"/>
        </w:rPr>
        <w:t xml:space="preserve"> (Snapshot)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 ('shipping'/'billing')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name, phone_masked, city, region, country, address_lines (masked)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2E">
      <w:pPr>
        <w:numPr>
          <w:ilvl w:val="0"/>
          <w:numId w:val="14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order_payments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payment_method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provider_txn_id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captured_at|refunded_at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wallet_ledger_id|null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2F">
      <w:pPr>
        <w:numPr>
          <w:ilvl w:val="0"/>
          <w:numId w:val="14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order_adjustments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 (coupon/promo/shipping_diff/price_adjust)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 (+/-)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30">
      <w:pPr>
        <w:numPr>
          <w:ilvl w:val="0"/>
          <w:numId w:val="14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order_events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payload(JSON)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31">
      <w:pPr>
        <w:numPr>
          <w:ilvl w:val="0"/>
          <w:numId w:val="14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shipments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shipment_items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)</w:t>
        <w:br w:type="textWrapping"/>
      </w:r>
      <w:r w:rsidDel="00000000" w:rsidR="00000000" w:rsidRPr="00000000">
        <w:rPr>
          <w:rtl w:val="1"/>
        </w:rPr>
        <w:t xml:space="preserve">تربط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carrier, tracking_no, 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32">
      <w:pPr>
        <w:numPr>
          <w:ilvl w:val="0"/>
          <w:numId w:val="14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ndr / rto</w:t>
        <w:br w:type="textWrapping"/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33">
      <w:pPr>
        <w:numPr>
          <w:ilvl w:val="0"/>
          <w:numId w:val="14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reservations / inventory_ledger</w:t>
        <w:br w:type="textWrapping"/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اعتمدتم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reservation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TTL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ledger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allocate/ship/release/return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34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lookup tables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FKs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ENUM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للحالة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35">
      <w:pPr>
        <w:bidi w:val="1"/>
        <w:ind w:left="-1133.858267716535" w:right="-1032.992125984250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1w9k4d39tiy0" w:id="600"/>
      <w:bookmarkEnd w:id="60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عقود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الـ</w:t>
      </w:r>
      <w:r w:rsidDel="00000000" w:rsidR="00000000" w:rsidRPr="00000000">
        <w:rPr>
          <w:b w:val="1"/>
          <w:sz w:val="34"/>
          <w:szCs w:val="34"/>
          <w:rtl w:val="0"/>
        </w:rPr>
        <w:t xml:space="preserve">API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137">
      <w:pPr>
        <w:numPr>
          <w:ilvl w:val="0"/>
          <w:numId w:val="31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/orders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draft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placed</w:t>
      </w:r>
      <w:r w:rsidDel="00000000" w:rsidR="00000000" w:rsidRPr="00000000">
        <w:rPr>
          <w:rtl w:val="1"/>
        </w:rPr>
        <w:t xml:space="preserve">) —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Idempotency-Key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38">
      <w:pPr>
        <w:numPr>
          <w:ilvl w:val="0"/>
          <w:numId w:val="31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/orders/{id}/confirm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يجم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allocate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39">
      <w:pPr>
        <w:numPr>
          <w:ilvl w:val="0"/>
          <w:numId w:val="31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/orders/{id}/cancel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3A">
      <w:pPr>
        <w:numPr>
          <w:ilvl w:val="0"/>
          <w:numId w:val="31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/orders/{id}/address/change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3B">
      <w:pPr>
        <w:numPr>
          <w:ilvl w:val="0"/>
          <w:numId w:val="319"/>
        </w:numPr>
        <w:bidi w:val="1"/>
        <w:spacing w:after="0" w:afterAutospacing="0" w:before="0" w:beforeAutospacing="0" w:lineRule="auto"/>
        <w:ind w:left="720" w:right="-891.2598425196836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/orders/{id}/split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shipment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3C">
      <w:pPr>
        <w:numPr>
          <w:ilvl w:val="0"/>
          <w:numId w:val="319"/>
        </w:numPr>
        <w:bidi w:val="1"/>
        <w:spacing w:after="0" w:afterAutospacing="0" w:before="0" w:beforeAutospacing="0" w:lineRule="auto"/>
        <w:ind w:left="720" w:right="-891.2598425196836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/orders/{id}/merge-for-shipping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الإطار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3D">
      <w:pPr>
        <w:numPr>
          <w:ilvl w:val="0"/>
          <w:numId w:val="31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/orders/{id}/ndr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3E">
      <w:pPr>
        <w:numPr>
          <w:ilvl w:val="0"/>
          <w:numId w:val="31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/orders/{id}/rto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للمرسل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3F">
      <w:pPr>
        <w:numPr>
          <w:ilvl w:val="0"/>
          <w:numId w:val="31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/orders/{id}/price-adjust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محكومة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40">
      <w:pPr>
        <w:numPr>
          <w:ilvl w:val="0"/>
          <w:numId w:val="31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Webhook/Events: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order_confirmed/shipped/delivered/cancelled/ndr/rto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41">
      <w:pPr>
        <w:bidi w:val="1"/>
        <w:ind w:left="-1133.858267716535" w:right="-1032.992125984250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su28hvbeisn" w:id="601"/>
      <w:bookmarkEnd w:id="60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نوافذ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وسياسات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التشغيل</w:t>
      </w:r>
    </w:p>
    <w:p w:rsidR="00000000" w:rsidDel="00000000" w:rsidP="00000000" w:rsidRDefault="00000000" w:rsidRPr="00000000" w14:paraId="00001143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0"/>
        <w:rPr>
          <w:b w:val="1"/>
          <w:color w:val="000000"/>
          <w:sz w:val="26"/>
          <w:szCs w:val="26"/>
        </w:rPr>
      </w:pPr>
      <w:bookmarkStart w:colFirst="0" w:colLast="0" w:name="_jf7h9re97igr" w:id="602"/>
      <w:bookmarkEnd w:id="60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6.1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الإلغاء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الذكي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Smart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Cancel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1144">
      <w:pPr>
        <w:numPr>
          <w:ilvl w:val="0"/>
          <w:numId w:val="48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confirmed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b w:val="1"/>
          <w:rtl w:val="0"/>
        </w:rPr>
        <w:t xml:space="preserve">release reservation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45">
      <w:pPr>
        <w:numPr>
          <w:ilvl w:val="0"/>
          <w:numId w:val="48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بين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confirmed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packed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الالتقاط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picking</w:t>
      </w:r>
      <w:r w:rsidDel="00000000" w:rsidR="00000000" w:rsidRPr="00000000">
        <w:rPr>
          <w:rtl w:val="1"/>
        </w:rPr>
        <w:t xml:space="preserve">)؛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items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46">
      <w:pPr>
        <w:numPr>
          <w:ilvl w:val="0"/>
          <w:numId w:val="48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shipped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يتحول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NDR/RTO/RMA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47">
      <w:pPr>
        <w:numPr>
          <w:ilvl w:val="0"/>
          <w:numId w:val="48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Preorder/Backorder: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ETA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48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0"/>
        <w:rPr>
          <w:b w:val="1"/>
          <w:color w:val="000000"/>
          <w:sz w:val="26"/>
          <w:szCs w:val="26"/>
        </w:rPr>
      </w:pPr>
      <w:bookmarkStart w:colFirst="0" w:colLast="0" w:name="_dc4xrrl4hd3e" w:id="603"/>
      <w:bookmarkEnd w:id="60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6.2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تغيير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العنوان</w:t>
      </w:r>
    </w:p>
    <w:p w:rsidR="00000000" w:rsidDel="00000000" w:rsidP="00000000" w:rsidRDefault="00000000" w:rsidRPr="00000000" w14:paraId="00001149">
      <w:pPr>
        <w:numPr>
          <w:ilvl w:val="0"/>
          <w:numId w:val="32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packed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أمكن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order_adjustments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4A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0"/>
        <w:rPr>
          <w:b w:val="1"/>
          <w:color w:val="000000"/>
          <w:sz w:val="26"/>
          <w:szCs w:val="26"/>
        </w:rPr>
      </w:pPr>
      <w:bookmarkStart w:colFirst="0" w:colLast="0" w:name="_f9iqenxuj9jp" w:id="604"/>
      <w:bookmarkEnd w:id="6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Split Shipment</w:t>
      </w:r>
    </w:p>
    <w:p w:rsidR="00000000" w:rsidDel="00000000" w:rsidP="00000000" w:rsidRDefault="00000000" w:rsidRPr="00000000" w14:paraId="0000114B">
      <w:pPr>
        <w:numPr>
          <w:ilvl w:val="0"/>
          <w:numId w:val="124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العناصر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جاهزة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shipment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جزئي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يظل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للباقي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4C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0"/>
        <w:rPr>
          <w:b w:val="1"/>
          <w:color w:val="000000"/>
          <w:sz w:val="26"/>
          <w:szCs w:val="26"/>
        </w:rPr>
      </w:pPr>
      <w:bookmarkStart w:colFirst="0" w:colLast="0" w:name="_8l3koxir1edx" w:id="605"/>
      <w:bookmarkEnd w:id="60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NDR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يتم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التسليم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/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RTO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عاد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للمرسل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114D">
      <w:pPr>
        <w:numPr>
          <w:ilvl w:val="0"/>
          <w:numId w:val="50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NDR: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</w:t>
      </w:r>
      <w:r w:rsidDel="00000000" w:rsidR="00000000" w:rsidRPr="00000000">
        <w:rPr>
          <w:rtl w:val="1"/>
        </w:rPr>
        <w:t xml:space="preserve">…)،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4E">
      <w:pPr>
        <w:numPr>
          <w:ilvl w:val="0"/>
          <w:numId w:val="50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RTO: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استرجاع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محفظة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ledger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4F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0"/>
        <w:rPr>
          <w:b w:val="1"/>
          <w:color w:val="000000"/>
          <w:sz w:val="26"/>
          <w:szCs w:val="26"/>
        </w:rPr>
      </w:pPr>
      <w:bookmarkStart w:colFirst="0" w:colLast="0" w:name="_fo2gouxt5jeo" w:id="606"/>
      <w:bookmarkEnd w:id="6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6.5 COD</w:t>
      </w:r>
    </w:p>
    <w:p w:rsidR="00000000" w:rsidDel="00000000" w:rsidP="00000000" w:rsidRDefault="00000000" w:rsidRPr="00000000" w14:paraId="00001150">
      <w:pPr>
        <w:numPr>
          <w:ilvl w:val="0"/>
          <w:numId w:val="29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محاولات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تكرار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→ </w:t>
      </w: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مراقبة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حجب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51">
      <w:pPr>
        <w:numPr>
          <w:ilvl w:val="0"/>
          <w:numId w:val="29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السائق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الناقل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cod_settlements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سياساتكم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52">
      <w:pPr>
        <w:pStyle w:val="Heading3"/>
        <w:keepNext w:val="0"/>
        <w:keepLines w:val="0"/>
        <w:bidi w:val="1"/>
        <w:spacing w:before="280" w:lineRule="auto"/>
        <w:ind w:left="-1133.858267716535" w:right="-1032.9921259842508" w:firstLine="0"/>
        <w:rPr>
          <w:b w:val="1"/>
          <w:color w:val="000000"/>
          <w:sz w:val="26"/>
          <w:szCs w:val="26"/>
        </w:rPr>
      </w:pPr>
      <w:bookmarkStart w:colFirst="0" w:colLast="0" w:name="_yq42b5hqoelx" w:id="607"/>
      <w:bookmarkEnd w:id="60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6.6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تعديل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السعر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بعد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الشراء</w:t>
      </w:r>
    </w:p>
    <w:p w:rsidR="00000000" w:rsidDel="00000000" w:rsidP="00000000" w:rsidRDefault="00000000" w:rsidRPr="00000000" w14:paraId="00001153">
      <w:pPr>
        <w:numPr>
          <w:ilvl w:val="0"/>
          <w:numId w:val="4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72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العروض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order_adjustments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54">
      <w:pPr>
        <w:bidi w:val="1"/>
        <w:ind w:left="-1133.858267716535" w:right="-1032.992125984250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lotl76xn0lud" w:id="608"/>
      <w:bookmarkEnd w:id="60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المخزون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والدفاتر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Rules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156">
      <w:pPr>
        <w:numPr>
          <w:ilvl w:val="0"/>
          <w:numId w:val="5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Cart → Reservation (TTL)</w:t>
      </w:r>
    </w:p>
    <w:p w:rsidR="00000000" w:rsidDel="00000000" w:rsidP="00000000" w:rsidRDefault="00000000" w:rsidRPr="00000000" w14:paraId="00001157">
      <w:pPr>
        <w:numPr>
          <w:ilvl w:val="0"/>
          <w:numId w:val="5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Confirm → Allocate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تعبئة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qty_allocated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158">
      <w:pPr>
        <w:numPr>
          <w:ilvl w:val="0"/>
          <w:numId w:val="5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Pack/Ship → Ledger: ship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فعلي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159">
      <w:pPr>
        <w:numPr>
          <w:ilvl w:val="0"/>
          <w:numId w:val="5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Cancel → Ledger: release</w:t>
      </w:r>
    </w:p>
    <w:p w:rsidR="00000000" w:rsidDel="00000000" w:rsidP="00000000" w:rsidRDefault="00000000" w:rsidRPr="00000000" w14:paraId="0000115A">
      <w:pPr>
        <w:numPr>
          <w:ilvl w:val="0"/>
          <w:numId w:val="5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RTO/Return → Ledger: return_to_stock/damaged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5B">
      <w:pPr>
        <w:bidi w:val="1"/>
        <w:ind w:left="-1133.858267716535" w:right="-1032.9921259842508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الاتصالات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والتحليلات</w:t>
      </w:r>
    </w:p>
    <w:p w:rsidR="00000000" w:rsidDel="00000000" w:rsidP="00000000" w:rsidRDefault="00000000" w:rsidRPr="00000000" w14:paraId="0000115C">
      <w:pPr>
        <w:numPr>
          <w:ilvl w:val="0"/>
          <w:numId w:val="33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confirmed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shipped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مع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تتبع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delivered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ndr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rto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refund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issued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5D">
      <w:pPr>
        <w:numPr>
          <w:ilvl w:val="0"/>
          <w:numId w:val="33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 Events: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order_created/confirmed/fulfilled/cancelled/ndr/rto/split/price_adjust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latency_ms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preorder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115E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7ci2z2ddna8t" w:id="609"/>
      <w:bookmarkEnd w:id="60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المراقبة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0"/>
        </w:rPr>
        <w:t xml:space="preserve">SLO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KPI</w:t>
      </w:r>
    </w:p>
    <w:p w:rsidR="00000000" w:rsidDel="00000000" w:rsidP="00000000" w:rsidRDefault="00000000" w:rsidRPr="00000000" w14:paraId="0000115F">
      <w:pPr>
        <w:numPr>
          <w:ilvl w:val="0"/>
          <w:numId w:val="42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SLOs:</w:t>
      </w:r>
    </w:p>
    <w:p w:rsidR="00000000" w:rsidDel="00000000" w:rsidP="00000000" w:rsidRDefault="00000000" w:rsidRPr="00000000" w14:paraId="00001160">
      <w:pPr>
        <w:numPr>
          <w:ilvl w:val="1"/>
          <w:numId w:val="42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p95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confirm→allocate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2m، </w:t>
      </w:r>
      <w:r w:rsidDel="00000000" w:rsidR="00000000" w:rsidRPr="00000000">
        <w:rPr>
          <w:b w:val="1"/>
          <w:rtl w:val="0"/>
        </w:rPr>
        <w:t xml:space="preserve">packed SLA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12h،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ship→deliver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61">
      <w:pPr>
        <w:numPr>
          <w:ilvl w:val="1"/>
          <w:numId w:val="42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الحرجة</w:t>
      </w:r>
      <w:r w:rsidDel="00000000" w:rsidR="00000000" w:rsidRPr="00000000">
        <w:rPr>
          <w:rtl w:val="1"/>
        </w:rPr>
        <w:t xml:space="preserve"> &lt; 0.1%.</w:t>
      </w:r>
    </w:p>
    <w:p w:rsidR="00000000" w:rsidDel="00000000" w:rsidP="00000000" w:rsidRDefault="00000000" w:rsidRPr="00000000" w14:paraId="00001162">
      <w:pPr>
        <w:numPr>
          <w:ilvl w:val="0"/>
          <w:numId w:val="42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KPIs:</w:t>
      </w:r>
    </w:p>
    <w:p w:rsidR="00000000" w:rsidDel="00000000" w:rsidP="00000000" w:rsidRDefault="00000000" w:rsidRPr="00000000" w14:paraId="00001163">
      <w:pPr>
        <w:numPr>
          <w:ilvl w:val="1"/>
          <w:numId w:val="429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Cancel 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NDR rate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RTO rate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On-time delivery %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Split ratio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Avg lead time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COD failure rate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Refund TAT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64">
      <w:pPr>
        <w:numPr>
          <w:ilvl w:val="0"/>
          <w:numId w:val="42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تنبيهات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NDR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العتبة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انحراف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95.</w:t>
      </w:r>
    </w:p>
    <w:p w:rsidR="00000000" w:rsidDel="00000000" w:rsidP="00000000" w:rsidRDefault="00000000" w:rsidRPr="00000000" w14:paraId="00001165">
      <w:pPr>
        <w:bidi w:val="1"/>
        <w:ind w:left="-1133.858267716535" w:right="-1032.9921259842508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اختبارات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Day</w:t>
      </w:r>
      <w:r w:rsidDel="00000000" w:rsidR="00000000" w:rsidRPr="00000000">
        <w:rPr>
          <w:b w:val="1"/>
          <w:sz w:val="34"/>
          <w:szCs w:val="34"/>
          <w:rtl w:val="1"/>
        </w:rPr>
        <w:t xml:space="preserve">-0 (</w:t>
      </w:r>
      <w:r w:rsidDel="00000000" w:rsidR="00000000" w:rsidRPr="00000000">
        <w:rPr>
          <w:b w:val="1"/>
          <w:sz w:val="34"/>
          <w:szCs w:val="34"/>
          <w:rtl w:val="1"/>
        </w:rPr>
        <w:t xml:space="preserve">على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Staging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166">
      <w:pPr>
        <w:numPr>
          <w:ilvl w:val="0"/>
          <w:numId w:val="15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Confirm→Allocate→Pack→Ship→Deliver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ledger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67">
      <w:pPr>
        <w:numPr>
          <w:ilvl w:val="0"/>
          <w:numId w:val="15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Cancel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أو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confirm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partial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cancel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68">
      <w:pPr>
        <w:numPr>
          <w:ilvl w:val="0"/>
          <w:numId w:val="15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Split Shipment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لعنصرين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متأخر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69">
      <w:pPr>
        <w:numPr>
          <w:ilvl w:val="0"/>
          <w:numId w:val="15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NDR→RTO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6A">
      <w:pPr>
        <w:numPr>
          <w:ilvl w:val="0"/>
          <w:numId w:val="15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فشل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مرتين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إدراج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المراقبة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6B">
      <w:pPr>
        <w:numPr>
          <w:ilvl w:val="0"/>
          <w:numId w:val="15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Change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packed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6C">
      <w:pPr>
        <w:numPr>
          <w:ilvl w:val="0"/>
          <w:numId w:val="15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Adjust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adjustments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6D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DoD: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ledger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SLO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6E">
      <w:pPr>
        <w:bidi w:val="1"/>
        <w:ind w:left="-1133.858267716535" w:right="-1032.9921259842508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تعريف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</w:p>
    <w:p w:rsidR="00000000" w:rsidDel="00000000" w:rsidP="00000000" w:rsidRDefault="00000000" w:rsidRPr="00000000" w14:paraId="0000116F">
      <w:pPr>
        <w:numPr>
          <w:ilvl w:val="0"/>
          <w:numId w:val="26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نهاية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نهاية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70">
      <w:pPr>
        <w:numPr>
          <w:ilvl w:val="0"/>
          <w:numId w:val="26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الحجز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التخصيص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ledger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مؤكدة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71">
      <w:pPr>
        <w:numPr>
          <w:ilvl w:val="0"/>
          <w:numId w:val="26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الانعكاس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72">
      <w:pPr>
        <w:numPr>
          <w:ilvl w:val="0"/>
          <w:numId w:val="26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73">
      <w:pPr>
        <w:bidi w:val="1"/>
        <w:ind w:left="-1133.858267716535" w:right="-1032.9921259842508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الملكية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والح</w:t>
      </w:r>
      <w:r w:rsidDel="00000000" w:rsidR="00000000" w:rsidRPr="00000000">
        <w:rPr>
          <w:b w:val="1"/>
          <w:sz w:val="34"/>
          <w:szCs w:val="34"/>
          <w:rtl w:val="1"/>
        </w:rPr>
        <w:t xml:space="preserve">َ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1"/>
        </w:rPr>
        <w:t xml:space="preserve">ْ</w:t>
      </w:r>
      <w:r w:rsidDel="00000000" w:rsidR="00000000" w:rsidRPr="00000000">
        <w:rPr>
          <w:b w:val="1"/>
          <w:sz w:val="34"/>
          <w:szCs w:val="34"/>
          <w:rtl w:val="1"/>
        </w:rPr>
        <w:t xml:space="preserve">كمة</w:t>
      </w:r>
    </w:p>
    <w:p w:rsidR="00000000" w:rsidDel="00000000" w:rsidP="00000000" w:rsidRDefault="00000000" w:rsidRPr="00000000" w14:paraId="00001174">
      <w:pPr>
        <w:numPr>
          <w:ilvl w:val="0"/>
          <w:numId w:val="25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المنص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75">
      <w:pPr>
        <w:numPr>
          <w:ilvl w:val="0"/>
          <w:numId w:val="25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Runbooks: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NDR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76">
      <w:pPr>
        <w:numPr>
          <w:ilvl w:val="0"/>
          <w:numId w:val="25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سنوية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عتبات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NDR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RTO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77">
      <w:pPr>
        <w:bidi w:val="1"/>
        <w:ind w:left="-1133.858267716535" w:right="-1032.9921259842508" w:firstLine="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m8eppwj631r" w:id="610"/>
      <w:bookmarkEnd w:id="6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طلبات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المرتجعات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والاستبدال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bidi w:val="1"/>
        <w:spacing w:after="240" w:before="240" w:lineRule="auto"/>
        <w:ind w:left="-566.9291338582684" w:firstLine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1"/>
        </w:rPr>
        <w:t xml:space="preserve">سياسة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إدارة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طلبات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المرتجعات</w:t>
      </w:r>
      <w:r w:rsidDel="00000000" w:rsidR="00000000" w:rsidRPr="00000000">
        <w:rPr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rtl w:val="1"/>
        </w:rPr>
        <w:t xml:space="preserve">والاستبدال</w:t>
      </w:r>
      <w:r w:rsidDel="00000000" w:rsidR="00000000" w:rsidRPr="00000000">
        <w:rPr>
          <w:b w:val="1"/>
          <w:sz w:val="44"/>
          <w:szCs w:val="44"/>
          <w:rtl w:val="1"/>
        </w:rPr>
        <w:t xml:space="preserve"> (</w:t>
      </w:r>
      <w:r w:rsidDel="00000000" w:rsidR="00000000" w:rsidRPr="00000000">
        <w:rPr>
          <w:b w:val="1"/>
          <w:sz w:val="44"/>
          <w:szCs w:val="44"/>
          <w:rtl w:val="0"/>
        </w:rPr>
        <w:t xml:space="preserve">RMA</w:t>
      </w:r>
      <w:r w:rsidDel="00000000" w:rsidR="00000000" w:rsidRPr="00000000">
        <w:rPr>
          <w:b w:val="1"/>
          <w:sz w:val="44"/>
          <w:szCs w:val="44"/>
          <w:rtl w:val="1"/>
        </w:rPr>
        <w:t xml:space="preserve">)</w:t>
      </w:r>
    </w:p>
    <w:p w:rsidR="00000000" w:rsidDel="00000000" w:rsidP="00000000" w:rsidRDefault="00000000" w:rsidRPr="00000000" w14:paraId="0000117A">
      <w:pPr>
        <w:numPr>
          <w:ilvl w:val="0"/>
          <w:numId w:val="427"/>
        </w:numPr>
        <w:bidi w:val="1"/>
        <w:spacing w:after="0" w:afterAutospacing="0" w:before="240" w:lineRule="auto"/>
        <w:ind w:left="-992.125984251968" w:right="-1316.4566929133848" w:hanging="360"/>
      </w:pPr>
      <w:r w:rsidDel="00000000" w:rsidR="00000000" w:rsidRPr="00000000">
        <w:rPr>
          <w:b w:val="1"/>
          <w:rtl w:val="1"/>
        </w:rPr>
        <w:t xml:space="preserve">المبدأ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مرتجعات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استبدالات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وسرعة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والشحنة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inventory_ledger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QC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7B">
      <w:pPr>
        <w:numPr>
          <w:ilvl w:val="0"/>
          <w:numId w:val="427"/>
        </w:numPr>
        <w:bidi w:val="1"/>
        <w:spacing w:after="240" w:before="0" w:beforeAutospacing="0" w:lineRule="auto"/>
        <w:ind w:left="-992.125984251968" w:right="-1316.4566929133848" w:hanging="360"/>
      </w:pPr>
      <w:r w:rsidDel="00000000" w:rsidR="00000000" w:rsidRPr="00000000">
        <w:rPr>
          <w:b w:val="1"/>
          <w:rtl w:val="1"/>
        </w:rPr>
        <w:t xml:space="preserve">الاعتماديات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PIM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Monitoring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7C">
      <w:pPr>
        <w:bidi w:val="1"/>
        <w:ind w:left="-1133.858267716535" w:right="-1032.992125984250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dbeccpc5qhv9" w:id="611"/>
      <w:bookmarkEnd w:id="6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نطاق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السياسة</w:t>
      </w:r>
    </w:p>
    <w:p w:rsidR="00000000" w:rsidDel="00000000" w:rsidP="00000000" w:rsidRDefault="00000000" w:rsidRPr="00000000" w14:paraId="0000117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rmas, rma_items, rma_events, returns, exchanges, order_items, shipments, inventory_ledger, wallet_ledger, coupons/loyalty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7F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a9zei3smdtmp" w:id="612"/>
      <w:bookmarkEnd w:id="61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قرارات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معمارية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ADR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180">
      <w:pPr>
        <w:numPr>
          <w:ilvl w:val="0"/>
          <w:numId w:val="542"/>
        </w:numPr>
        <w:bidi w:val="1"/>
        <w:spacing w:after="0" w:afterAutospacing="0" w:before="240" w:lineRule="auto"/>
        <w:ind w:left="-850.3937007874009" w:right="-1316.4566929133848" w:hanging="360"/>
      </w:pPr>
      <w:r w:rsidDel="00000000" w:rsidR="00000000" w:rsidRPr="00000000">
        <w:rPr>
          <w:b w:val="1"/>
          <w:rtl w:val="1"/>
        </w:rPr>
        <w:t xml:space="preserve">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المفاهيم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ككيان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81">
      <w:pPr>
        <w:numPr>
          <w:ilvl w:val="0"/>
          <w:numId w:val="542"/>
        </w:numPr>
        <w:bidi w:val="1"/>
        <w:spacing w:after="0" w:afterAutospacing="0" w:before="0" w:beforeAutospacing="0" w:lineRule="auto"/>
        <w:ind w:left="-850.3937007874009" w:right="-1316.4566929133848" w:hanging="360"/>
      </w:pPr>
      <w:r w:rsidDel="00000000" w:rsidR="00000000" w:rsidRPr="00000000">
        <w:rPr>
          <w:b w:val="1"/>
          <w:rtl w:val="1"/>
        </w:rPr>
        <w:t xml:space="preserve">حالات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RMA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lookup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ENUM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requested, approved, in_transit_to_dc, received_qc, approved_refund, approved_exchange, rejected, refunded, exchanged, closed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82">
      <w:pPr>
        <w:numPr>
          <w:ilvl w:val="0"/>
          <w:numId w:val="542"/>
        </w:numPr>
        <w:bidi w:val="1"/>
        <w:spacing w:after="0" w:afterAutospacing="0" w:before="0" w:beforeAutospacing="0" w:lineRule="auto"/>
        <w:ind w:left="-850.3937007874009" w:right="-1316.4566929133848" w:hanging="360"/>
      </w:pPr>
      <w:r w:rsidDel="00000000" w:rsidR="00000000" w:rsidRPr="00000000">
        <w:rPr>
          <w:b w:val="1"/>
          <w:rtl w:val="0"/>
        </w:rPr>
        <w:t xml:space="preserve">Snapshots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ثابتة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أسعار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ضرائب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خصومات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لتقط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83">
      <w:pPr>
        <w:numPr>
          <w:ilvl w:val="0"/>
          <w:numId w:val="542"/>
        </w:numPr>
        <w:bidi w:val="1"/>
        <w:spacing w:after="0" w:afterAutospacing="0" w:before="0" w:beforeAutospacing="0" w:lineRule="auto"/>
        <w:ind w:left="-850.3937007874009" w:right="-1316.4566929133848" w:hanging="360"/>
      </w:pPr>
      <w:r w:rsidDel="00000000" w:rsidR="00000000" w:rsidRPr="00000000">
        <w:rPr>
          <w:b w:val="1"/>
          <w:rtl w:val="1"/>
        </w:rPr>
        <w:t xml:space="preserve">المخزون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QC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المقبول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للبيع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return_to_stock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التالف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damaged/scrap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84">
      <w:pPr>
        <w:numPr>
          <w:ilvl w:val="0"/>
          <w:numId w:val="542"/>
        </w:numPr>
        <w:bidi w:val="1"/>
        <w:spacing w:after="0" w:afterAutospacing="0" w:before="0" w:beforeAutospacing="0" w:lineRule="auto"/>
        <w:ind w:left="-850.3937007874009" w:right="-1316.4566929133848" w:hanging="360"/>
      </w:pPr>
      <w:r w:rsidDel="00000000" w:rsidR="00000000" w:rsidRPr="00000000">
        <w:rPr>
          <w:b w:val="1"/>
          <w:rtl w:val="1"/>
        </w:rPr>
        <w:t xml:space="preserve">الاستبدال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Cross-Ship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بشروط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مذكورة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85">
      <w:pPr>
        <w:numPr>
          <w:ilvl w:val="0"/>
          <w:numId w:val="542"/>
        </w:numPr>
        <w:bidi w:val="1"/>
        <w:spacing w:after="0" w:afterAutospacing="0" w:before="0" w:beforeAutospacing="0" w:lineRule="auto"/>
        <w:ind w:left="-850.3937007874009" w:right="-1316.4566929133848" w:hanging="360"/>
      </w:pPr>
      <w:r w:rsidDel="00000000" w:rsidR="00000000" w:rsidRPr="00000000">
        <w:rPr>
          <w:b w:val="1"/>
          <w:rtl w:val="1"/>
        </w:rPr>
        <w:t xml:space="preserve">الماليات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Pro-Rata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بنود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كوبونات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تسوية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الكوبونات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الأموال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86">
      <w:pPr>
        <w:numPr>
          <w:ilvl w:val="0"/>
          <w:numId w:val="542"/>
        </w:numPr>
        <w:bidi w:val="1"/>
        <w:spacing w:after="0" w:afterAutospacing="0" w:before="0" w:beforeAutospacing="0" w:lineRule="auto"/>
        <w:ind w:left="-850.3937007874009" w:right="-1316.4566929133848" w:hanging="360"/>
      </w:pPr>
      <w:r w:rsidDel="00000000" w:rsidR="00000000" w:rsidRPr="00000000">
        <w:rPr>
          <w:b w:val="1"/>
          <w:rtl w:val="0"/>
        </w:rPr>
        <w:t xml:space="preserve">Idempotency &amp; Audit: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إلزامي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87">
      <w:pPr>
        <w:numPr>
          <w:ilvl w:val="0"/>
          <w:numId w:val="542"/>
        </w:numPr>
        <w:bidi w:val="1"/>
        <w:spacing w:after="240" w:before="0" w:beforeAutospacing="0" w:lineRule="auto"/>
        <w:ind w:left="-850.3937007874009" w:right="-1316.4566929133848" w:hanging="360"/>
      </w:pPr>
      <w:r w:rsidDel="00000000" w:rsidR="00000000" w:rsidRPr="00000000">
        <w:rPr>
          <w:b w:val="1"/>
          <w:rtl w:val="1"/>
        </w:rPr>
        <w:t xml:space="preserve">إطارات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زمنية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قابلة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للتهيئة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سقوف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إلخ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88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57fwpc26njyl" w:id="613"/>
      <w:bookmarkEnd w:id="6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شروط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الأهلية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وقبول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RMA</w:t>
      </w:r>
    </w:p>
    <w:p w:rsidR="00000000" w:rsidDel="00000000" w:rsidP="00000000" w:rsidRDefault="00000000" w:rsidRPr="00000000" w14:paraId="00001189">
      <w:pPr>
        <w:numPr>
          <w:ilvl w:val="0"/>
          <w:numId w:val="42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نافذة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الطلب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للتهيئة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اقترح</w:t>
      </w:r>
      <w:r w:rsidDel="00000000" w:rsidR="00000000" w:rsidRPr="00000000">
        <w:rPr>
          <w:rtl w:val="1"/>
        </w:rPr>
        <w:t xml:space="preserve"> 7–14).</w:t>
      </w:r>
    </w:p>
    <w:p w:rsidR="00000000" w:rsidDel="00000000" w:rsidP="00000000" w:rsidRDefault="00000000" w:rsidRPr="00000000" w14:paraId="0000118A">
      <w:pPr>
        <w:numPr>
          <w:ilvl w:val="0"/>
          <w:numId w:val="42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الحالة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وملحقاته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وملصقاته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8B">
      <w:pPr>
        <w:numPr>
          <w:ilvl w:val="0"/>
          <w:numId w:val="42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ممنوعات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لأسباب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صحية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الجوارب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مستحضرات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المفتوحة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8C">
      <w:pPr>
        <w:numPr>
          <w:ilvl w:val="0"/>
          <w:numId w:val="42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أدلة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مقاس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…).</w:t>
      </w:r>
    </w:p>
    <w:p w:rsidR="00000000" w:rsidDel="00000000" w:rsidP="00000000" w:rsidRDefault="00000000" w:rsidRPr="00000000" w14:paraId="0000118D">
      <w:pPr>
        <w:numPr>
          <w:ilvl w:val="0"/>
          <w:numId w:val="42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الاستثناءات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النافذة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8E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1gko1nelngee" w:id="614"/>
      <w:bookmarkEnd w:id="6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تغييرات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المخطط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DDL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18F">
      <w:pPr>
        <w:numPr>
          <w:ilvl w:val="0"/>
          <w:numId w:val="48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rmas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id, order_id, user_id|null, anonymized_customer_id|null, state_id, reason_id, created_at, approved_at, received_at, closed_at, resolution ('refund'|'exchange'), notes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90">
      <w:pPr>
        <w:numPr>
          <w:ilvl w:val="0"/>
          <w:numId w:val="48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rma_items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rma_id, order_item_id, sku_id, qty, item_condition_id ('new','opened','defective','wrong_item'), qc_result_id ('pass','repair','reject'), refund_amount, restock_fee_amount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91">
      <w:pPr>
        <w:numPr>
          <w:ilvl w:val="0"/>
          <w:numId w:val="48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rma_events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rma_id, event_type, payload(JSON), created_at, actor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92">
      <w:pPr>
        <w:numPr>
          <w:ilvl w:val="0"/>
          <w:numId w:val="48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شحنة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</w:t>
      </w:r>
      <w:r w:rsidDel="00000000" w:rsidR="00000000" w:rsidRPr="00000000">
        <w:rPr>
          <w:rtl w:val="1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rma_id, carrier, tracking_no, state_id, label_issued_at, expected_by, received_at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93">
      <w:pPr>
        <w:numPr>
          <w:ilvl w:val="0"/>
          <w:numId w:val="48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exchanges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البديل</w:t>
      </w:r>
      <w:r w:rsidDel="00000000" w:rsidR="00000000" w:rsidRPr="00000000">
        <w:rPr>
          <w:rtl w:val="1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rma_id, new_sku_id, qty, shipment_id|null, cross_ship(bool), deposit_wallet_ledger_id|null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94">
      <w:pPr>
        <w:numPr>
          <w:ilvl w:val="0"/>
          <w:numId w:val="48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lookup tables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lk_rma_state, lk_rma_reason, lk_item_condition, lk_qc_result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95">
      <w:pPr>
        <w:numPr>
          <w:ilvl w:val="0"/>
          <w:numId w:val="48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فهارس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أساسية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received_at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96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Inventory Ledger: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rma_return_to_stock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rma_damaged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rma_missing_parts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rma_scrap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exchange_out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97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yrwxxh2d7ph3" w:id="615"/>
      <w:bookmarkEnd w:id="6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عقود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الـ</w:t>
      </w:r>
      <w:r w:rsidDel="00000000" w:rsidR="00000000" w:rsidRPr="00000000">
        <w:rPr>
          <w:b w:val="1"/>
          <w:sz w:val="34"/>
          <w:szCs w:val="34"/>
          <w:rtl w:val="0"/>
        </w:rPr>
        <w:t xml:space="preserve">API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198">
      <w:pPr>
        <w:numPr>
          <w:ilvl w:val="0"/>
          <w:numId w:val="43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/rma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بنود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99">
      <w:pPr>
        <w:numPr>
          <w:ilvl w:val="0"/>
          <w:numId w:val="43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/rma/{id}/approve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.../reject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9A">
      <w:pPr>
        <w:numPr>
          <w:ilvl w:val="0"/>
          <w:numId w:val="43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/rma/{id}/label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مرتجع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9B">
      <w:pPr>
        <w:numPr>
          <w:ilvl w:val="0"/>
          <w:numId w:val="43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/rma/{id}/receive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QC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9C">
      <w:pPr>
        <w:numPr>
          <w:ilvl w:val="0"/>
          <w:numId w:val="43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/rma/{id}/resolve/refund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9D">
      <w:pPr>
        <w:numPr>
          <w:ilvl w:val="0"/>
          <w:numId w:val="43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/rma/{id}/resolve/exchange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9E">
      <w:pPr>
        <w:numPr>
          <w:ilvl w:val="0"/>
          <w:numId w:val="432"/>
        </w:numPr>
        <w:bidi w:val="1"/>
        <w:spacing w:after="240" w:before="0" w:beforeAutospacing="0" w:lineRule="auto"/>
        <w:ind w:left="283.4645669291342" w:right="-1174.7244094488178" w:hanging="360"/>
      </w:pPr>
      <w:r w:rsidDel="00000000" w:rsidR="00000000" w:rsidRPr="00000000">
        <w:rPr>
          <w:rtl w:val="0"/>
        </w:rPr>
        <w:t xml:space="preserve">Webhooks/Events: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rma_approved/received/qc_pass/qc_fail/refunded/exchanged/rejected/closed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9F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861v3dn3ofxk" w:id="616"/>
      <w:bookmarkEnd w:id="6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التدفق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التنفيذي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1A0">
      <w:pPr>
        <w:numPr>
          <w:ilvl w:val="0"/>
          <w:numId w:val="11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طلب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RMA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الأهلية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بنود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التقاط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Snapshot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الخصومات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A1">
      <w:pPr>
        <w:numPr>
          <w:ilvl w:val="0"/>
          <w:numId w:val="11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الموافقة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وإصدار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الملصق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اختياري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A2">
      <w:pPr>
        <w:numPr>
          <w:ilvl w:val="0"/>
          <w:numId w:val="11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مركز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الإرجاع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in_transit_to_dc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A3">
      <w:pPr>
        <w:numPr>
          <w:ilvl w:val="0"/>
          <w:numId w:val="11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الاستلام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QC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received_qc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qc_result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A4">
      <w:pPr>
        <w:numPr>
          <w:ilvl w:val="0"/>
          <w:numId w:val="11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قرار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11A5">
      <w:pPr>
        <w:numPr>
          <w:ilvl w:val="1"/>
          <w:numId w:val="116"/>
        </w:numPr>
        <w:bidi w:val="1"/>
        <w:spacing w:after="0" w:afterAutospacing="0" w:before="0" w:beforeAutospacing="0" w:lineRule="auto"/>
        <w:ind w:left="1440" w:right="-1032.9921259842508" w:hanging="360"/>
      </w:pPr>
      <w:r w:rsidDel="00000000" w:rsidR="00000000" w:rsidRPr="00000000">
        <w:rPr>
          <w:b w:val="1"/>
          <w:rtl w:val="0"/>
        </w:rPr>
        <w:t xml:space="preserve">Refund: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approved_refund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احتساب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Rata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→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الأموال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refunded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A6">
      <w:pPr>
        <w:numPr>
          <w:ilvl w:val="1"/>
          <w:numId w:val="11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Exchange: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approved_exchange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تحضير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exchanged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A7">
      <w:pPr>
        <w:numPr>
          <w:ilvl w:val="1"/>
          <w:numId w:val="11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Reject: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الأهلية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ضرر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مصنعي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إخطار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بخيارات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حسابه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إتلاف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A8">
      <w:pPr>
        <w:numPr>
          <w:ilvl w:val="0"/>
          <w:numId w:val="11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إغلاق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A9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vicjccg3v0i0" w:id="617"/>
      <w:bookmarkEnd w:id="61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قواعد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الحساب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المالي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ودقيق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1AA">
      <w:pPr>
        <w:numPr>
          <w:ilvl w:val="0"/>
          <w:numId w:val="457"/>
        </w:numPr>
        <w:bidi w:val="1"/>
        <w:spacing w:after="0" w:afterAutospacing="0" w:before="240" w:lineRule="auto"/>
        <w:ind w:left="720" w:right="-1316.4566929133848" w:hanging="360"/>
      </w:pPr>
      <w:r w:rsidDel="00000000" w:rsidR="00000000" w:rsidRPr="00000000">
        <w:rPr>
          <w:b w:val="1"/>
          <w:rtl w:val="0"/>
        </w:rPr>
        <w:t xml:space="preserve">Pro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Rata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للخصومات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الكوبونات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قيمة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السطر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AB">
      <w:pPr>
        <w:numPr>
          <w:ilvl w:val="0"/>
          <w:numId w:val="457"/>
        </w:numPr>
        <w:bidi w:val="1"/>
        <w:spacing w:after="0" w:afterAutospacing="0" w:before="0" w:beforeAutospacing="0" w:lineRule="auto"/>
        <w:ind w:left="720" w:right="-1316.4566929133848" w:hanging="360"/>
      </w:pP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11AC">
      <w:pPr>
        <w:numPr>
          <w:ilvl w:val="1"/>
          <w:numId w:val="45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مصنعي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b w:val="1"/>
          <w:rtl w:val="1"/>
        </w:rPr>
        <w:t xml:space="preserve">الشحن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ذهاب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وإياب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AD">
      <w:pPr>
        <w:numPr>
          <w:ilvl w:val="1"/>
          <w:numId w:val="45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مقاس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AE">
      <w:pPr>
        <w:numPr>
          <w:ilvl w:val="0"/>
          <w:numId w:val="45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المحفظة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 </w:t>
      </w: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AF">
      <w:pPr>
        <w:numPr>
          <w:ilvl w:val="0"/>
          <w:numId w:val="45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رسوم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إعادة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التخزين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Restock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%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مقطوع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المعيبة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العيوب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B0">
      <w:pPr>
        <w:numPr>
          <w:ilvl w:val="0"/>
          <w:numId w:val="457"/>
        </w:numPr>
        <w:bidi w:val="1"/>
        <w:spacing w:after="0" w:afterAutospacing="0" w:before="0" w:beforeAutospacing="0" w:lineRule="auto"/>
        <w:ind w:left="720" w:right="-1174.7244094488178" w:hanging="360"/>
      </w:pPr>
      <w:r w:rsidDel="00000000" w:rsidR="00000000" w:rsidRPr="00000000">
        <w:rPr>
          <w:b w:val="1"/>
          <w:rtl w:val="1"/>
        </w:rPr>
        <w:t xml:space="preserve">الولاء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القسائم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النقاط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القسائم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متاحة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منتهية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B1">
      <w:pPr>
        <w:numPr>
          <w:ilvl w:val="0"/>
          <w:numId w:val="45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الأولوية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بنكي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B2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lqg4fc3u84fu" w:id="618"/>
      <w:bookmarkEnd w:id="61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الاستبدال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Exchange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1B3">
      <w:pPr>
        <w:numPr>
          <w:ilvl w:val="0"/>
          <w:numId w:val="44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عادي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received_qc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B4">
      <w:pPr>
        <w:numPr>
          <w:ilvl w:val="0"/>
          <w:numId w:val="446"/>
        </w:numPr>
        <w:bidi w:val="1"/>
        <w:spacing w:after="0" w:afterAutospacing="0" w:before="0" w:beforeAutospacing="0" w:lineRule="auto"/>
        <w:ind w:left="720" w:right="-1032.9921259842508" w:hanging="360"/>
      </w:pPr>
      <w:r w:rsidDel="00000000" w:rsidR="00000000" w:rsidRPr="00000000">
        <w:rPr>
          <w:b w:val="1"/>
          <w:rtl w:val="0"/>
        </w:rPr>
        <w:t xml:space="preserve">Cross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Ship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اختياري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تأمين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إيداع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محفظة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وإلا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B5">
      <w:pPr>
        <w:numPr>
          <w:ilvl w:val="0"/>
          <w:numId w:val="44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فرق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السعر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order_adjustments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B6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wxfo85ymze15" w:id="619"/>
      <w:bookmarkEnd w:id="6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المخزون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والدفاتر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Rules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1B7">
      <w:pPr>
        <w:numPr>
          <w:ilvl w:val="0"/>
          <w:numId w:val="15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QC Pass: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stock_available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ledger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rma_return_to_stock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B8">
      <w:pPr>
        <w:numPr>
          <w:ilvl w:val="0"/>
          <w:numId w:val="15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QC Fail – Damaged:</w:t>
      </w:r>
      <w:r w:rsidDel="00000000" w:rsidR="00000000" w:rsidRPr="00000000">
        <w:rPr>
          <w:rtl w:val="0"/>
        </w:rPr>
        <w:t xml:space="preserve"> ledger: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rma_damaged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مستودع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سكراب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B9">
      <w:pPr>
        <w:numPr>
          <w:ilvl w:val="0"/>
          <w:numId w:val="15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Parts:</w:t>
      </w:r>
      <w:r w:rsidDel="00000000" w:rsidR="00000000" w:rsidRPr="00000000">
        <w:rPr>
          <w:rtl w:val="0"/>
        </w:rPr>
        <w:t xml:space="preserve"> ledger: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rma_missing_parts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إمكانية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restock_fee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BA">
      <w:pPr>
        <w:numPr>
          <w:ilvl w:val="0"/>
          <w:numId w:val="15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Exchange Out: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المخزون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ledger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exchange_out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BB">
      <w:pPr>
        <w:numPr>
          <w:ilvl w:val="0"/>
          <w:numId w:val="15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RTO ↔ RMA: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ستلمة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BC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537ydqosibm3" w:id="620"/>
      <w:bookmarkEnd w:id="62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نوافذ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وسياسات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التشغيل</w:t>
      </w:r>
    </w:p>
    <w:p w:rsidR="00000000" w:rsidDel="00000000" w:rsidP="00000000" w:rsidRDefault="00000000" w:rsidRPr="00000000" w14:paraId="000011BD">
      <w:pPr>
        <w:numPr>
          <w:ilvl w:val="0"/>
          <w:numId w:val="20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طلب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RMA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الاستلام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BE">
      <w:pPr>
        <w:numPr>
          <w:ilvl w:val="0"/>
          <w:numId w:val="20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إرسال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المرتجع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الموافقة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BF">
      <w:pPr>
        <w:numPr>
          <w:ilvl w:val="0"/>
          <w:numId w:val="20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TAT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المعالجة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الاستلام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 </w:t>
      </w:r>
      <w:r w:rsidDel="00000000" w:rsidR="00000000" w:rsidRPr="00000000">
        <w:rPr>
          <w:b w:val="1"/>
          <w:rtl w:val="1"/>
        </w:rPr>
        <w:t xml:space="preserve">يوم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QC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، ≤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5 </w:t>
      </w:r>
      <w:r w:rsidDel="00000000" w:rsidR="00000000" w:rsidRPr="00000000">
        <w:rPr>
          <w:b w:val="1"/>
          <w:rtl w:val="1"/>
        </w:rPr>
        <w:t xml:space="preserve">أيام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البنكي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C0">
      <w:pPr>
        <w:numPr>
          <w:ilvl w:val="0"/>
          <w:numId w:val="20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Cross-Ship: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C1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ei6y5nxezu99" w:id="621"/>
      <w:bookmarkEnd w:id="62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مكافحة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إساءة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الاستخدام</w:t>
      </w:r>
    </w:p>
    <w:p w:rsidR="00000000" w:rsidDel="00000000" w:rsidP="00000000" w:rsidRDefault="00000000" w:rsidRPr="00000000" w14:paraId="000011C2">
      <w:pPr>
        <w:numPr>
          <w:ilvl w:val="0"/>
          <w:numId w:val="32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High RMA Rate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Wardrobing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إرجاع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b w:val="1"/>
          <w:rtl w:val="0"/>
        </w:rPr>
        <w:t xml:space="preserve">Size-cycling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11C3">
      <w:pPr>
        <w:numPr>
          <w:ilvl w:val="1"/>
          <w:numId w:val="320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تقليل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الاسترجاع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شحن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إيداع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حجب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C4">
      <w:pPr>
        <w:numPr>
          <w:ilvl w:val="0"/>
          <w:numId w:val="32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C5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grnbnsgf2xqd" w:id="622"/>
      <w:bookmarkEnd w:id="62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الاتصالات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والتحليلات</w:t>
      </w:r>
    </w:p>
    <w:p w:rsidR="00000000" w:rsidDel="00000000" w:rsidP="00000000" w:rsidRDefault="00000000" w:rsidRPr="00000000" w14:paraId="000011C6">
      <w:pPr>
        <w:numPr>
          <w:ilvl w:val="0"/>
          <w:numId w:val="39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إشعارات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rma_approved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label_issued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rma_received_qc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refund_issued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exchange_shipped/ delivered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rma_rejected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C7">
      <w:pPr>
        <w:numPr>
          <w:ilvl w:val="0"/>
          <w:numId w:val="39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 Events: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rma_requested/approved/received/refunded/exchanged/rejected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بخصائص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reason, items, latency_ms, refund_amount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11C8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251l0vfkv7cg" w:id="623"/>
      <w:bookmarkEnd w:id="62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المراقبة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0"/>
        </w:rPr>
        <w:t xml:space="preserve">SLO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KPI</w:t>
      </w:r>
    </w:p>
    <w:p w:rsidR="00000000" w:rsidDel="00000000" w:rsidP="00000000" w:rsidRDefault="00000000" w:rsidRPr="00000000" w14:paraId="000011C9">
      <w:pPr>
        <w:numPr>
          <w:ilvl w:val="0"/>
          <w:numId w:val="11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SLOs:</w:t>
      </w:r>
      <w:r w:rsidDel="00000000" w:rsidR="00000000" w:rsidRPr="00000000">
        <w:rPr>
          <w:rtl w:val="0"/>
        </w:rPr>
        <w:t xml:space="preserve"> p95 </w:t>
      </w:r>
      <w:r w:rsidDel="00000000" w:rsidR="00000000" w:rsidRPr="00000000">
        <w:rPr>
          <w:b w:val="1"/>
          <w:rtl w:val="1"/>
        </w:rPr>
        <w:t xml:space="preserve">استلام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→</w:t>
      </w:r>
      <w:r w:rsidDel="00000000" w:rsidR="00000000" w:rsidRPr="00000000">
        <w:rPr>
          <w:b w:val="1"/>
          <w:rtl w:val="0"/>
        </w:rPr>
        <w:t xml:space="preserve">QC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48h، p95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QC→Refund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24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&lt; 0.1%.</w:t>
      </w:r>
    </w:p>
    <w:p w:rsidR="00000000" w:rsidDel="00000000" w:rsidP="00000000" w:rsidRDefault="00000000" w:rsidRPr="00000000" w14:paraId="000011CA">
      <w:pPr>
        <w:numPr>
          <w:ilvl w:val="0"/>
          <w:numId w:val="1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KPIs: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RMA rate%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Refund TAT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QC pass%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Resale lead time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للمرتجعات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المقبولة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b w:val="1"/>
          <w:rtl w:val="0"/>
        </w:rPr>
        <w:t xml:space="preserve">Shrinkage%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تالف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مفقود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b w:val="1"/>
          <w:rtl w:val="0"/>
        </w:rPr>
        <w:t xml:space="preserve">Cross-Ship failure%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CB">
      <w:pPr>
        <w:numPr>
          <w:ilvl w:val="0"/>
          <w:numId w:val="11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تنبيهات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RMA 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العتبة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تأخ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تزايد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damaged%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CC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7565bx8wntcs" w:id="624"/>
      <w:bookmarkEnd w:id="62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اختبارات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Day</w:t>
      </w:r>
      <w:r w:rsidDel="00000000" w:rsidR="00000000" w:rsidRPr="00000000">
        <w:rPr>
          <w:b w:val="1"/>
          <w:sz w:val="34"/>
          <w:szCs w:val="34"/>
          <w:rtl w:val="0"/>
        </w:rPr>
        <w:t xml:space="preserve">-0 (</w:t>
      </w:r>
      <w:r w:rsidDel="00000000" w:rsidR="00000000" w:rsidRPr="00000000">
        <w:rPr>
          <w:b w:val="1"/>
          <w:sz w:val="34"/>
          <w:szCs w:val="34"/>
          <w:rtl w:val="0"/>
        </w:rPr>
        <w:t xml:space="preserve">Staging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1CD">
      <w:pPr>
        <w:numPr>
          <w:ilvl w:val="0"/>
          <w:numId w:val="14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RMA Refund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مشترك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Rata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CE">
      <w:pPr>
        <w:numPr>
          <w:ilvl w:val="0"/>
          <w:numId w:val="14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RMA Exchange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SKU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CF">
      <w:pPr>
        <w:numPr>
          <w:ilvl w:val="0"/>
          <w:numId w:val="14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QC Pass/Fail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يمر</w:t>
      </w:r>
      <w:r w:rsidDel="00000000" w:rsidR="00000000" w:rsidRPr="00000000">
        <w:rPr>
          <w:rtl w:val="1"/>
        </w:rPr>
        <w:t xml:space="preserve">ّ/</w:t>
      </w:r>
      <w:r w:rsidDel="00000000" w:rsidR="00000000" w:rsidRPr="00000000">
        <w:rPr>
          <w:rtl w:val="1"/>
        </w:rPr>
        <w:t xml:space="preserve">يفشل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0"/>
        </w:rPr>
        <w:t xml:space="preserve">ledger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restock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D0">
      <w:pPr>
        <w:numPr>
          <w:ilvl w:val="0"/>
          <w:numId w:val="146"/>
        </w:numPr>
        <w:bidi w:val="1"/>
        <w:spacing w:after="0" w:afterAutospacing="0" w:before="0" w:beforeAutospacing="0" w:lineRule="auto"/>
        <w:ind w:left="720" w:right="-891.2598425196836" w:hanging="360"/>
      </w:pPr>
      <w:r w:rsidDel="00000000" w:rsidR="00000000" w:rsidRPr="00000000">
        <w:rPr>
          <w:b w:val="1"/>
          <w:rtl w:val="0"/>
        </w:rPr>
        <w:t xml:space="preserve">COD Refund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استرداد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بنكي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D1">
      <w:pPr>
        <w:numPr>
          <w:ilvl w:val="0"/>
          <w:numId w:val="146"/>
        </w:numPr>
        <w:bidi w:val="1"/>
        <w:spacing w:after="0" w:afterAutospacing="0" w:before="0" w:beforeAutospacing="0" w:lineRule="auto"/>
        <w:ind w:left="720" w:right="-891.2598425196836" w:hanging="360"/>
      </w:pPr>
      <w:r w:rsidDel="00000000" w:rsidR="00000000" w:rsidRPr="00000000">
        <w:rPr>
          <w:b w:val="1"/>
          <w:rtl w:val="0"/>
        </w:rPr>
        <w:t xml:space="preserve">Cross-Ship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تأمين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D2">
      <w:pPr>
        <w:numPr>
          <w:ilvl w:val="0"/>
          <w:numId w:val="14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Reject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ملصقات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D3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wvdb8n33z6e" w:id="625"/>
      <w:bookmarkEnd w:id="62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تعريف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</w:p>
    <w:p w:rsidR="00000000" w:rsidDel="00000000" w:rsidP="00000000" w:rsidRDefault="00000000" w:rsidRPr="00000000" w14:paraId="000011D4">
      <w:pPr>
        <w:numPr>
          <w:ilvl w:val="0"/>
          <w:numId w:val="22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audit trail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D5">
      <w:pPr>
        <w:numPr>
          <w:ilvl w:val="0"/>
          <w:numId w:val="2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والولاء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الكوبونات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يتطابقان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الإجماليات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D6">
      <w:pPr>
        <w:numPr>
          <w:ilvl w:val="0"/>
          <w:numId w:val="2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تحديثات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inventory_ledger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QC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D7">
      <w:pPr>
        <w:numPr>
          <w:ilvl w:val="0"/>
          <w:numId w:val="22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D8">
      <w:pPr>
        <w:pStyle w:val="Heading2"/>
        <w:keepNext w:val="0"/>
        <w:keepLines w:val="0"/>
        <w:bidi w:val="1"/>
        <w:spacing w:after="80" w:lineRule="auto"/>
        <w:ind w:left="-1133.858267716535" w:right="-1032.9921259842508" w:firstLine="0"/>
        <w:rPr>
          <w:b w:val="1"/>
          <w:sz w:val="34"/>
          <w:szCs w:val="34"/>
        </w:rPr>
      </w:pPr>
      <w:bookmarkStart w:colFirst="0" w:colLast="0" w:name="_jblj2ejrke6w" w:id="626"/>
      <w:bookmarkEnd w:id="62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16)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الملكية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والح</w:t>
      </w:r>
      <w:r w:rsidDel="00000000" w:rsidR="00000000" w:rsidRPr="00000000">
        <w:rPr>
          <w:b w:val="1"/>
          <w:sz w:val="34"/>
          <w:szCs w:val="34"/>
          <w:rtl w:val="1"/>
        </w:rPr>
        <w:t xml:space="preserve">َ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1"/>
        </w:rPr>
        <w:t xml:space="preserve">ْ</w:t>
      </w:r>
      <w:r w:rsidDel="00000000" w:rsidR="00000000" w:rsidRPr="00000000">
        <w:rPr>
          <w:b w:val="1"/>
          <w:sz w:val="34"/>
          <w:szCs w:val="34"/>
          <w:rtl w:val="1"/>
        </w:rPr>
        <w:t xml:space="preserve">كمة</w:t>
      </w:r>
    </w:p>
    <w:p w:rsidR="00000000" w:rsidDel="00000000" w:rsidP="00000000" w:rsidRDefault="00000000" w:rsidRPr="00000000" w14:paraId="000011D9">
      <w:pPr>
        <w:numPr>
          <w:ilvl w:val="0"/>
          <w:numId w:val="22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المنص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DA">
      <w:pPr>
        <w:numPr>
          <w:ilvl w:val="0"/>
          <w:numId w:val="22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Runbooks: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Refund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Exchange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Ship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Reject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DB">
      <w:pPr>
        <w:numPr>
          <w:ilvl w:val="0"/>
          <w:numId w:val="22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سنوية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النوافذ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عتبات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الاستخدام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Ship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DC">
      <w:pPr>
        <w:bidi w:val="1"/>
        <w:ind w:left="-1133.858267716535" w:right="-1032.9921259842508" w:firstLine="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399.1338582677172" w:right="1440" w:header="720" w:footer="720"/>
          <w:pgNumType w:start="1"/>
        </w:sectPr>
      </w:pPr>
      <w:bookmarkStart w:colFirst="0" w:colLast="0" w:name="_uc47n5d8b7tl" w:id="627"/>
      <w:bookmarkEnd w:id="62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المحفظة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Wallet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pStyle w:val="Heading1"/>
        <w:keepNext w:val="0"/>
        <w:keepLines w:val="0"/>
        <w:bidi w:val="1"/>
        <w:spacing w:before="480" w:lineRule="auto"/>
        <w:ind w:left="-1133.858267716535" w:right="-1129.7244094488178" w:firstLine="0"/>
        <w:rPr>
          <w:b w:val="1"/>
          <w:sz w:val="46"/>
          <w:szCs w:val="46"/>
        </w:rPr>
      </w:pPr>
      <w:bookmarkStart w:colFirst="0" w:colLast="0" w:name="_feqf24cjnng2" w:id="628"/>
      <w:bookmarkEnd w:id="628"/>
      <w:r w:rsidDel="00000000" w:rsidR="00000000" w:rsidRPr="00000000">
        <w:rPr>
          <w:b w:val="1"/>
          <w:sz w:val="46"/>
          <w:szCs w:val="46"/>
          <w:rtl w:val="1"/>
        </w:rPr>
        <w:t xml:space="preserve">سياسة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المحفظة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Wallet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Policy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11DF">
      <w:pPr>
        <w:numPr>
          <w:ilvl w:val="0"/>
          <w:numId w:val="523"/>
        </w:numPr>
        <w:bidi w:val="1"/>
        <w:spacing w:after="0" w:afterAutospacing="0" w:before="24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المبدأ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وشفاف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Append-Only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wallet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ledger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مبالغ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holds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وتسويات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payouts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E0">
      <w:pPr>
        <w:numPr>
          <w:ilvl w:val="0"/>
          <w:numId w:val="523"/>
        </w:numPr>
        <w:bidi w:val="1"/>
        <w:spacing w:after="24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الاعتماديات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الشحن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الإشعارات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المراقبة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E1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571cimm961ay" w:id="629"/>
      <w:bookmarkEnd w:id="62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النطاق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Scope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0"/>
        </w:rPr>
        <w:t xml:space="preserve">DB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1E3">
      <w:pPr>
        <w:numPr>
          <w:ilvl w:val="0"/>
          <w:numId w:val="30"/>
        </w:numPr>
        <w:bidi w:val="1"/>
        <w:spacing w:after="0" w:afterAutospacing="0" w:before="24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wallet_accounts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wallet_ledger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wallet_holds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wallet_payouts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(+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lookup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للأسباب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الحالات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الوسائل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E4">
      <w:pPr>
        <w:numPr>
          <w:ilvl w:val="0"/>
          <w:numId w:val="30"/>
        </w:numPr>
        <w:bidi w:val="1"/>
        <w:spacing w:after="240" w:before="0" w:beforeAutospacing="0" w:lineRule="auto"/>
        <w:ind w:left="720" w:right="-1129.7244094488178" w:hanging="360"/>
      </w:pP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orders / rmas / cod_settlements / payment_disputes / audit_log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E5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araop72ypi9" w:id="630"/>
      <w:bookmarkEnd w:id="63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قرارات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معمارية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ADR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1E7">
      <w:pPr>
        <w:numPr>
          <w:ilvl w:val="0"/>
          <w:numId w:val="43"/>
        </w:numPr>
        <w:bidi w:val="1"/>
        <w:spacing w:after="0" w:afterAutospacing="0" w:before="24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مصدر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الحقيقة</w:t>
      </w:r>
      <w:r w:rsidDel="00000000" w:rsidR="00000000" w:rsidRPr="00000000">
        <w:rPr>
          <w:b w:val="1"/>
          <w:rtl w:val="1"/>
        </w:rPr>
        <w:t xml:space="preserve"> = </w:t>
      </w:r>
      <w:r w:rsidDel="00000000" w:rsidR="00000000" w:rsidRPr="00000000">
        <w:rPr>
          <w:b w:val="1"/>
          <w:rtl w:val="0"/>
        </w:rPr>
        <w:t xml:space="preserve">wallet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ledger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فقط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Append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balance_cached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Snapshot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E8">
      <w:pPr>
        <w:numPr>
          <w:ilvl w:val="0"/>
          <w:numId w:val="43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Idempotency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إلزامي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Credit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Debit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Capture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Payout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E9">
      <w:pPr>
        <w:numPr>
          <w:ilvl w:val="0"/>
          <w:numId w:val="43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العملة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currency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fx_rate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EA">
      <w:pPr>
        <w:numPr>
          <w:ilvl w:val="0"/>
          <w:numId w:val="43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الرصيد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السالب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Chargeback/Fees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allow_negative=false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صراحة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EB">
      <w:pPr>
        <w:numPr>
          <w:ilvl w:val="0"/>
          <w:numId w:val="43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الأولوية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الاسترداد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11EC">
      <w:pPr>
        <w:numPr>
          <w:ilvl w:val="1"/>
          <w:numId w:val="43"/>
        </w:numPr>
        <w:bidi w:val="1"/>
        <w:spacing w:after="0" w:afterAutospacing="0" w:before="0" w:beforeAutospacing="0" w:lineRule="auto"/>
        <w:ind w:left="1440" w:right="-1129.7244094488178" w:hanging="360"/>
      </w:pPr>
      <w:r w:rsidDel="00000000" w:rsidR="00000000" w:rsidRPr="00000000">
        <w:rPr>
          <w:rtl w:val="1"/>
        </w:rPr>
        <w:t xml:space="preserve">مدفوعات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مسبقة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تعذ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ED">
      <w:pPr>
        <w:numPr>
          <w:ilvl w:val="1"/>
          <w:numId w:val="43"/>
        </w:numPr>
        <w:bidi w:val="1"/>
        <w:spacing w:after="0" w:afterAutospacing="0" w:before="0" w:beforeAutospacing="0" w:lineRule="auto"/>
        <w:ind w:left="1440" w:right="-1129.7244094488178" w:hanging="360"/>
      </w:pP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المحفظة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EE">
      <w:pPr>
        <w:numPr>
          <w:ilvl w:val="0"/>
          <w:numId w:val="43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تمييز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الأموال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نقد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مكافآت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أرصدة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ترويجية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Expirable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TTL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EF">
      <w:pPr>
        <w:numPr>
          <w:ilvl w:val="0"/>
          <w:numId w:val="43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حجز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تجميد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Holds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Ship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Capture (Debit)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Release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TTL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F0">
      <w:pPr>
        <w:numPr>
          <w:ilvl w:val="0"/>
          <w:numId w:val="43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التسوية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والصرف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Payouts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Debit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requested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processing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succeeded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failed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ومطابقة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بنكية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F1">
      <w:pPr>
        <w:numPr>
          <w:ilvl w:val="0"/>
          <w:numId w:val="43"/>
        </w:numPr>
        <w:bidi w:val="1"/>
        <w:spacing w:after="24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الامتثال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والأمان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شهرية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فحوص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KYC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للصرف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1F2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kstz1gk6l4xq" w:id="631"/>
      <w:bookmarkEnd w:id="63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تغييرات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المخطط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DDL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1F4">
      <w:pPr>
        <w:numPr>
          <w:ilvl w:val="0"/>
          <w:numId w:val="162"/>
        </w:numPr>
        <w:spacing w:after="0" w:afterAutospacing="0" w:before="240" w:lineRule="auto"/>
        <w:ind w:left="-992.1259842519685" w:right="-1129.7244094488178" w:hanging="360.0000000000001"/>
      </w:pPr>
      <w:r w:rsidDel="00000000" w:rsidR="00000000" w:rsidRPr="00000000">
        <w:rPr>
          <w:b w:val="1"/>
          <w:rtl w:val="0"/>
        </w:rPr>
        <w:t xml:space="preserve">wallet_accounts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 (PK)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user_id|null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anonymized_customer_id|null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 ENUM('active','frozen','closed')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balance_cached DECIMAL(18,2)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allow_negative BOOL DEFAULT 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tl w:val="1"/>
        </w:rPr>
        <w:t xml:space="preserve">طوابع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created_at, updated_at, closed_at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i w:val="1"/>
          <w:rtl w:val="1"/>
        </w:rPr>
        <w:t xml:space="preserve">فهارس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anonymized_customer_id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11F5">
      <w:pPr>
        <w:numPr>
          <w:ilvl w:val="0"/>
          <w:numId w:val="162"/>
        </w:numPr>
        <w:spacing w:after="0" w:afterAutospacing="0" w:before="0" w:beforeAutospacing="0" w:lineRule="auto"/>
        <w:ind w:left="-992.1259842519685" w:right="-1129.7244094488178" w:hanging="360.0000000000001"/>
      </w:pPr>
      <w:r w:rsidDel="00000000" w:rsidR="00000000" w:rsidRPr="00000000">
        <w:rPr>
          <w:b w:val="1"/>
          <w:rtl w:val="0"/>
        </w:rPr>
        <w:t xml:space="preserve">wallet_ledger</w:t>
      </w:r>
      <w:r w:rsidDel="00000000" w:rsidR="00000000" w:rsidRPr="00000000">
        <w:rPr>
          <w:rtl w:val="0"/>
        </w:rPr>
        <w:t xml:space="preserve"> (Append-Only)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wallet_id (FK)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entry_type ('credit'|'debit')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reason_id (FK lookup)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 DECIMAL(18,2)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fx_rate DECIMAL(12,6)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related_type</w:t>
      </w:r>
      <w:r w:rsidDel="00000000" w:rsidR="00000000" w:rsidRPr="00000000">
        <w:rPr>
          <w:rtl w:val="0"/>
        </w:rPr>
        <w:t xml:space="preserve"> (order|rma|payout|settlement|dispute|adjustment),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related_id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idempotency_key UNIQUE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 ('system'|'user'|'admin')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i w:val="1"/>
          <w:rtl w:val="1"/>
        </w:rPr>
        <w:t xml:space="preserve">فهارس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idempotency_key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related_type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related_id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11F6">
      <w:pPr>
        <w:numPr>
          <w:ilvl w:val="0"/>
          <w:numId w:val="162"/>
        </w:numPr>
        <w:spacing w:after="0" w:afterAutospacing="0" w:before="0" w:beforeAutospacing="0" w:lineRule="auto"/>
        <w:ind w:left="-992.1259842519685" w:right="-1129.7244094488178" w:hanging="360.0000000000001"/>
      </w:pPr>
      <w:r w:rsidDel="00000000" w:rsidR="00000000" w:rsidRPr="00000000">
        <w:rPr>
          <w:b w:val="1"/>
          <w:rtl w:val="0"/>
        </w:rPr>
        <w:t xml:space="preserve">wallet_holds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expires_at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captured_at|null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released_at|null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related_type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related_id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idempotency_key UNIQUE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i w:val="1"/>
          <w:rtl w:val="1"/>
        </w:rPr>
        <w:t xml:space="preserve">فهارس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wallet_id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expires_at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captured_at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11F7">
      <w:pPr>
        <w:numPr>
          <w:ilvl w:val="0"/>
          <w:numId w:val="162"/>
        </w:numPr>
        <w:spacing w:after="0" w:afterAutospacing="0" w:before="0" w:beforeAutospacing="0" w:lineRule="auto"/>
        <w:ind w:left="-992.1259842519685" w:right="-1129.7244094488178" w:hanging="360.0000000000001"/>
      </w:pPr>
      <w:r w:rsidDel="00000000" w:rsidR="00000000" w:rsidRPr="00000000">
        <w:rPr>
          <w:b w:val="1"/>
          <w:rtl w:val="0"/>
        </w:rPr>
        <w:t xml:space="preserve">wallet_payouts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method_id (bank|mobile_money|voucher)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fee_amount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status_id (requested|processing|succeeded|failed|reversed)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processed_at|null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provider_ref|null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failure_reason|null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idempotency_key UNIQUE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i w:val="1"/>
          <w:rtl w:val="1"/>
        </w:rPr>
        <w:t xml:space="preserve">فهارس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status_id</w:t>
      </w:r>
      <w:r w:rsidDel="00000000" w:rsidR="00000000" w:rsidRPr="00000000">
        <w:rPr>
          <w:rtl w:val="0"/>
        </w:rPr>
        <w:t xml:space="preserve">),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requested_at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11F8">
      <w:pPr>
        <w:numPr>
          <w:ilvl w:val="0"/>
          <w:numId w:val="162"/>
        </w:numPr>
        <w:spacing w:after="0" w:afterAutospacing="0" w:before="0" w:beforeAutospacing="0" w:lineRule="auto"/>
        <w:ind w:left="-992.1259842519685" w:right="-1129.7244094488178" w:hanging="360.0000000000001"/>
      </w:pPr>
      <w:r w:rsidDel="00000000" w:rsidR="00000000" w:rsidRPr="00000000">
        <w:rPr>
          <w:b w:val="1"/>
          <w:rtl w:val="0"/>
        </w:rPr>
        <w:t xml:space="preserve">lookups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lk_wallet_reason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lk_payout_method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lk_payout_status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F9">
      <w:pPr>
        <w:numPr>
          <w:ilvl w:val="0"/>
          <w:numId w:val="162"/>
        </w:numPr>
        <w:spacing w:after="240" w:before="0" w:beforeAutospacing="0" w:lineRule="auto"/>
        <w:ind w:left="-992.1259842519685" w:right="-1129.7244094488178" w:hanging="360.0000000000001"/>
      </w:pPr>
      <w:r w:rsidDel="00000000" w:rsidR="00000000" w:rsidRPr="00000000">
        <w:rPr>
          <w:b w:val="1"/>
          <w:rtl w:val="0"/>
        </w:rPr>
        <w:t xml:space="preserve">audit_log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يسج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الائتمان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الخصم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الحجز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والتراجع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FA">
      <w:pPr>
        <w:bidi w:val="1"/>
        <w:spacing w:after="240" w:before="240" w:lineRule="auto"/>
        <w:ind w:left="600" w:right="-1129.7244094488178" w:firstLine="0"/>
        <w:rPr/>
      </w:pPr>
      <w:r w:rsidDel="00000000" w:rsidR="00000000" w:rsidRPr="00000000">
        <w:rPr>
          <w:b w:val="1"/>
          <w:rtl w:val="1"/>
        </w:rPr>
        <w:t xml:space="preserve">قاعدة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UPDATE/DELETE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ledger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عكسي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Reverse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Entry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FB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2bztw721d56s" w:id="632"/>
      <w:bookmarkEnd w:id="63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القواعد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Invariants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1FD">
      <w:pPr>
        <w:numPr>
          <w:ilvl w:val="0"/>
          <w:numId w:val="185"/>
        </w:numPr>
        <w:bidi w:val="1"/>
        <w:spacing w:after="0" w:afterAutospacing="0" w:before="24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I-1: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Credits − Debits − Captured Holds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(≈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balance_cached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مزامنة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FE">
      <w:pPr>
        <w:numPr>
          <w:ilvl w:val="0"/>
          <w:numId w:val="185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I-2: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Debit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&lt; 0 (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allow_negative=1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1FF">
      <w:pPr>
        <w:numPr>
          <w:ilvl w:val="0"/>
          <w:numId w:val="185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I-3: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idempotency_key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التكرار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200">
      <w:pPr>
        <w:numPr>
          <w:ilvl w:val="0"/>
          <w:numId w:val="185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I-4: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ورصيدها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≠ 0.</w:t>
      </w:r>
    </w:p>
    <w:p w:rsidR="00000000" w:rsidDel="00000000" w:rsidP="00000000" w:rsidRDefault="00000000" w:rsidRPr="00000000" w14:paraId="00001201">
      <w:pPr>
        <w:numPr>
          <w:ilvl w:val="0"/>
          <w:numId w:val="185"/>
        </w:numPr>
        <w:bidi w:val="1"/>
        <w:spacing w:after="24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I-5: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Erase Account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wallet_closure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ورصيد</w:t>
      </w:r>
      <w:r w:rsidDel="00000000" w:rsidR="00000000" w:rsidRPr="00000000">
        <w:rPr>
          <w:rtl w:val="1"/>
        </w:rPr>
        <w:t xml:space="preserve"> = 0 (</w:t>
      </w:r>
      <w:r w:rsidDel="00000000" w:rsidR="00000000" w:rsidRPr="00000000">
        <w:rPr>
          <w:rtl w:val="1"/>
        </w:rPr>
        <w:t xml:space="preserve">متكاملة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202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rqzxvdejbczg" w:id="633"/>
      <w:bookmarkEnd w:id="63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التدفقات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التشغيلية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Flows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204">
      <w:pPr>
        <w:numPr>
          <w:ilvl w:val="0"/>
          <w:numId w:val="531"/>
        </w:numPr>
        <w:bidi w:val="1"/>
        <w:spacing w:after="0" w:afterAutospacing="0" w:before="24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Top-Up (Credit):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credit:topup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idempotency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balance_cached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05">
      <w:pPr>
        <w:numPr>
          <w:ilvl w:val="0"/>
          <w:numId w:val="531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Refund In (Credit):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credit:refund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related_type='rma'|'order'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06">
      <w:pPr>
        <w:numPr>
          <w:ilvl w:val="0"/>
          <w:numId w:val="531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Purchase/Adjustment (Debit):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debit:purchase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debit:adjustment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07">
      <w:pPr>
        <w:numPr>
          <w:ilvl w:val="0"/>
          <w:numId w:val="531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Holds: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TTL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) ⇒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Capture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Debit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يغلق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Release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الإلغاء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08">
      <w:pPr>
        <w:numPr>
          <w:ilvl w:val="0"/>
          <w:numId w:val="531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Promotions/Rewards (Credit Expirable):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credit:promo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expires_at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debit:promo_expire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الانتهاء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09">
      <w:pPr>
        <w:numPr>
          <w:ilvl w:val="0"/>
          <w:numId w:val="531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Payout (Withdrawal):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wallet_payouts (requested)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debit:payout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المزود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credit:payout_reversal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0A">
      <w:pPr>
        <w:numPr>
          <w:ilvl w:val="0"/>
          <w:numId w:val="531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Chargeback/Dispute (Debit):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debit:chargeback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سالب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تجميد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محفظة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0B">
      <w:pPr>
        <w:numPr>
          <w:ilvl w:val="0"/>
          <w:numId w:val="531"/>
        </w:numPr>
        <w:bidi w:val="1"/>
        <w:spacing w:after="24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COD Refund: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debit:payout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0C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ukl7y5iau64s" w:id="634"/>
      <w:bookmarkEnd w:id="63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6)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واجهات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الـ</w:t>
      </w:r>
      <w:r w:rsidDel="00000000" w:rsidR="00000000" w:rsidRPr="00000000">
        <w:rPr>
          <w:b w:val="1"/>
          <w:sz w:val="34"/>
          <w:szCs w:val="34"/>
          <w:rtl w:val="0"/>
        </w:rPr>
        <w:t xml:space="preserve">API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عقود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20E">
      <w:pPr>
        <w:numPr>
          <w:ilvl w:val="0"/>
          <w:numId w:val="345"/>
        </w:numPr>
        <w:bidi w:val="1"/>
        <w:spacing w:after="0" w:afterAutospacing="0" w:before="240" w:lineRule="auto"/>
        <w:ind w:left="720" w:right="-1129.7244094488178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/wallet/topup</w:t>
      </w:r>
      <w:r w:rsidDel="00000000" w:rsidR="00000000" w:rsidRPr="00000000">
        <w:rPr>
          <w:rtl w:val="0"/>
        </w:rPr>
        <w:t xml:space="preserve"> (idempotent)</w:t>
      </w:r>
    </w:p>
    <w:p w:rsidR="00000000" w:rsidDel="00000000" w:rsidP="00000000" w:rsidRDefault="00000000" w:rsidRPr="00000000" w14:paraId="0000120F">
      <w:pPr>
        <w:numPr>
          <w:ilvl w:val="0"/>
          <w:numId w:val="345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/wallet/refund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1210">
      <w:pPr>
        <w:numPr>
          <w:ilvl w:val="0"/>
          <w:numId w:val="345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/wallet/hold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/wallet/hold/{id}/capture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/release</w:t>
      </w:r>
    </w:p>
    <w:p w:rsidR="00000000" w:rsidDel="00000000" w:rsidP="00000000" w:rsidRDefault="00000000" w:rsidRPr="00000000" w14:paraId="00001211">
      <w:pPr>
        <w:numPr>
          <w:ilvl w:val="0"/>
          <w:numId w:val="345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/wallet/payout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/wallet/payout/{id}</w:t>
      </w:r>
      <w:r w:rsidDel="00000000" w:rsidR="00000000" w:rsidRPr="00000000">
        <w:rPr>
          <w:rtl w:val="0"/>
        </w:rPr>
        <w:t xml:space="preserve"> (status)</w:t>
      </w:r>
    </w:p>
    <w:p w:rsidR="00000000" w:rsidDel="00000000" w:rsidP="00000000" w:rsidRDefault="00000000" w:rsidRPr="00000000" w14:paraId="00001212">
      <w:pPr>
        <w:numPr>
          <w:ilvl w:val="0"/>
          <w:numId w:val="345"/>
        </w:numPr>
        <w:bidi w:val="1"/>
        <w:spacing w:after="240" w:before="0" w:beforeAutospacing="0" w:lineRule="auto"/>
        <w:ind w:left="720" w:right="-1129.7244094488178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/wallet/ledger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ترشيح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1213">
      <w:pPr>
        <w:bidi w:val="1"/>
        <w:spacing w:after="240" w:before="240" w:lineRule="auto"/>
        <w:ind w:left="600" w:right="-1129.7244094488178" w:firstLine="0"/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Idempotency-Key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SELECT … FOR UPDATE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14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sxk6gyv7jvqk" w:id="635"/>
      <w:bookmarkEnd w:id="63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المخاطر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والضوابط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Risk</w:t>
      </w:r>
      <w:r w:rsidDel="00000000" w:rsidR="00000000" w:rsidRPr="00000000">
        <w:rPr>
          <w:b w:val="1"/>
          <w:sz w:val="34"/>
          <w:szCs w:val="34"/>
          <w:rtl w:val="0"/>
        </w:rPr>
        <w:t xml:space="preserve"> &amp; </w:t>
      </w:r>
      <w:r w:rsidDel="00000000" w:rsidR="00000000" w:rsidRPr="00000000">
        <w:rPr>
          <w:b w:val="1"/>
          <w:sz w:val="34"/>
          <w:szCs w:val="34"/>
          <w:rtl w:val="0"/>
        </w:rPr>
        <w:t xml:space="preserve">Controls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216">
      <w:pPr>
        <w:numPr>
          <w:ilvl w:val="0"/>
          <w:numId w:val="441"/>
        </w:numPr>
        <w:bidi w:val="1"/>
        <w:spacing w:after="0" w:afterAutospacing="0" w:before="24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حدود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شهرية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Payout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Refund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17">
      <w:pPr>
        <w:numPr>
          <w:ilvl w:val="0"/>
          <w:numId w:val="441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كشف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سرعة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أجهزة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جهاز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device_hash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18">
      <w:pPr>
        <w:numPr>
          <w:ilvl w:val="0"/>
          <w:numId w:val="441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KYC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AML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للصرف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19">
      <w:pPr>
        <w:numPr>
          <w:ilvl w:val="0"/>
          <w:numId w:val="441"/>
        </w:numPr>
        <w:bidi w:val="1"/>
        <w:spacing w:after="24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تجميد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المحفظة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1A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x88u6qgm9fp" w:id="636"/>
      <w:bookmarkEnd w:id="63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المراقبة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والمؤشرات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SLO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KPIs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21C">
      <w:pPr>
        <w:numPr>
          <w:ilvl w:val="0"/>
          <w:numId w:val="511"/>
        </w:numPr>
        <w:bidi w:val="1"/>
        <w:spacing w:after="0" w:afterAutospacing="0" w:before="24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SLOs: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200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95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Payout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2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1D">
      <w:pPr>
        <w:numPr>
          <w:ilvl w:val="0"/>
          <w:numId w:val="511"/>
        </w:numPr>
        <w:bidi w:val="1"/>
        <w:spacing w:after="24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KPIs: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Wallet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Liability</w:t>
      </w:r>
      <w:r w:rsidDel="00000000" w:rsidR="00000000" w:rsidRPr="00000000">
        <w:rPr>
          <w:rtl w:val="0"/>
        </w:rPr>
        <w:t xml:space="preserve">)، </w:t>
      </w:r>
      <w:r w:rsidDel="00000000" w:rsidR="00000000" w:rsidRPr="00000000">
        <w:rPr>
          <w:b w:val="1"/>
          <w:rtl w:val="0"/>
        </w:rPr>
        <w:t xml:space="preserve">Refund TAT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Payout Success%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b w:val="1"/>
          <w:rtl w:val="0"/>
        </w:rPr>
        <w:t xml:space="preserve">Dispute 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Expired Promo%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تبن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%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الاستردادات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1E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jvonjbiatb79" w:id="637"/>
      <w:bookmarkEnd w:id="63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9)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اختبارات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Day</w:t>
      </w:r>
      <w:r w:rsidDel="00000000" w:rsidR="00000000" w:rsidRPr="00000000">
        <w:rPr>
          <w:b w:val="1"/>
          <w:sz w:val="34"/>
          <w:szCs w:val="34"/>
          <w:rtl w:val="0"/>
        </w:rPr>
        <w:t xml:space="preserve">-0 (</w:t>
      </w:r>
      <w:r w:rsidDel="00000000" w:rsidR="00000000" w:rsidRPr="00000000">
        <w:rPr>
          <w:b w:val="1"/>
          <w:sz w:val="34"/>
          <w:szCs w:val="34"/>
          <w:rtl w:val="0"/>
        </w:rPr>
        <w:t xml:space="preserve">Staging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220">
      <w:pPr>
        <w:numPr>
          <w:ilvl w:val="0"/>
          <w:numId w:val="110"/>
        </w:numPr>
        <w:bidi w:val="1"/>
        <w:spacing w:after="0" w:afterAutospacing="0" w:before="24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Idempotency: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21">
      <w:pPr>
        <w:numPr>
          <w:ilvl w:val="0"/>
          <w:numId w:val="110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Concurrency: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Capture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متزامنتان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تنجح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22">
      <w:pPr>
        <w:numPr>
          <w:ilvl w:val="0"/>
          <w:numId w:val="110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Refund→Payout: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Payout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المزود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credit:payout_reversal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23">
      <w:pPr>
        <w:numPr>
          <w:ilvl w:val="0"/>
          <w:numId w:val="110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Promo Expiry: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credit:promo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TTL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ينشأ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debit:promo_expire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24">
      <w:pPr>
        <w:numPr>
          <w:ilvl w:val="0"/>
          <w:numId w:val="110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Negative Guard: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allow_negative=1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مسموح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25">
      <w:pPr>
        <w:numPr>
          <w:ilvl w:val="0"/>
          <w:numId w:val="110"/>
        </w:numPr>
        <w:bidi w:val="1"/>
        <w:spacing w:after="24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Erase/Close Gate: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إغلاق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رصيد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≠ 0 ⇒ </w:t>
      </w:r>
      <w:r w:rsidDel="00000000" w:rsidR="00000000" w:rsidRPr="00000000">
        <w:rPr>
          <w:rtl w:val="1"/>
        </w:rPr>
        <w:t xml:space="preserve">مرفوضة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26">
      <w:pPr>
        <w:bidi w:val="1"/>
        <w:spacing w:after="240" w:before="240" w:lineRule="auto"/>
        <w:ind w:left="600" w:right="-1129.7244094488178" w:firstLine="0"/>
        <w:rPr/>
      </w:pPr>
      <w:r w:rsidDel="00000000" w:rsidR="00000000" w:rsidRPr="00000000">
        <w:rPr>
          <w:b w:val="1"/>
          <w:rtl w:val="0"/>
        </w:rPr>
        <w:t xml:space="preserve">DoD: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يحوي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ازدواج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أزمنة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27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xl65qvk5aq0s" w:id="638"/>
      <w:bookmarkEnd w:id="63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تعريف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Definition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of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Done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229">
      <w:pPr>
        <w:numPr>
          <w:ilvl w:val="0"/>
          <w:numId w:val="106"/>
        </w:numPr>
        <w:bidi w:val="1"/>
        <w:spacing w:after="0" w:afterAutospacing="0" w:before="240" w:lineRule="auto"/>
        <w:ind w:left="720" w:right="-1129.7244094488178" w:hanging="360"/>
      </w:pPr>
      <w:r w:rsidDel="00000000" w:rsidR="00000000" w:rsidRPr="00000000">
        <w:rPr>
          <w:rtl w:val="1"/>
        </w:rPr>
        <w:t xml:space="preserve">المخطط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DDL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ledger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Append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2A">
      <w:pPr>
        <w:numPr>
          <w:ilvl w:val="0"/>
          <w:numId w:val="106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idempotent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2B">
      <w:pPr>
        <w:numPr>
          <w:ilvl w:val="0"/>
          <w:numId w:val="106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RMA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COD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Disputes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وسياسة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Erase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22C">
      <w:pPr>
        <w:numPr>
          <w:ilvl w:val="0"/>
          <w:numId w:val="106"/>
        </w:numPr>
        <w:bidi w:val="1"/>
        <w:spacing w:after="240" w:before="0" w:beforeAutospacing="0" w:lineRule="auto"/>
        <w:ind w:left="720" w:right="-1129.7244094488178" w:hanging="360"/>
      </w:pP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5 </w:t>
      </w:r>
      <w:r w:rsidDel="00000000" w:rsidR="00000000" w:rsidRPr="00000000">
        <w:rPr>
          <w:rtl w:val="1"/>
        </w:rPr>
        <w:t xml:space="preserve">دقائق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2D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f65gdwu3nnst" w:id="639"/>
      <w:bookmarkEnd w:id="63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حالات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الحافة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Edge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Cases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22F">
      <w:pPr>
        <w:numPr>
          <w:ilvl w:val="0"/>
          <w:numId w:val="339"/>
        </w:numPr>
        <w:bidi w:val="1"/>
        <w:spacing w:after="0" w:afterAutospacing="0" w:before="24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دمج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حسابات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wallet_merge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230">
      <w:pPr>
        <w:numPr>
          <w:ilvl w:val="0"/>
          <w:numId w:val="339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تجميد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الحساب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0"/>
        </w:rPr>
        <w:t xml:space="preserve">Legal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Hold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Payout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Erase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Refund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31">
      <w:pPr>
        <w:numPr>
          <w:ilvl w:val="0"/>
          <w:numId w:val="339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تغي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fx_rate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32">
      <w:pPr>
        <w:numPr>
          <w:ilvl w:val="0"/>
          <w:numId w:val="339"/>
        </w:numPr>
        <w:bidi w:val="1"/>
        <w:spacing w:after="24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انقطاع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مزود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الدفع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Backoff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idempotency_key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33">
      <w:pPr>
        <w:bidi w:val="1"/>
        <w:ind w:left="-1133.858267716535" w:right="-1129.724409448817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pStyle w:val="Heading2"/>
        <w:keepNext w:val="0"/>
        <w:keepLines w:val="0"/>
        <w:bidi w:val="1"/>
        <w:spacing w:after="80" w:lineRule="auto"/>
        <w:ind w:left="-1133.858267716535" w:right="-1129.7244094488178" w:firstLine="0"/>
        <w:rPr>
          <w:b w:val="1"/>
          <w:sz w:val="34"/>
          <w:szCs w:val="34"/>
        </w:rPr>
      </w:pPr>
      <w:bookmarkStart w:colFirst="0" w:colLast="0" w:name="_ee3p0qyh8yuc" w:id="640"/>
      <w:bookmarkEnd w:id="64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الملكية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والح</w:t>
      </w:r>
      <w:r w:rsidDel="00000000" w:rsidR="00000000" w:rsidRPr="00000000">
        <w:rPr>
          <w:b w:val="1"/>
          <w:sz w:val="34"/>
          <w:szCs w:val="34"/>
          <w:rtl w:val="1"/>
        </w:rPr>
        <w:t xml:space="preserve">َ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1"/>
        </w:rPr>
        <w:t xml:space="preserve">ْ</w:t>
      </w:r>
      <w:r w:rsidDel="00000000" w:rsidR="00000000" w:rsidRPr="00000000">
        <w:rPr>
          <w:b w:val="1"/>
          <w:sz w:val="34"/>
          <w:szCs w:val="34"/>
          <w:rtl w:val="1"/>
        </w:rPr>
        <w:t xml:space="preserve">كمة</w:t>
      </w:r>
    </w:p>
    <w:p w:rsidR="00000000" w:rsidDel="00000000" w:rsidP="00000000" w:rsidRDefault="00000000" w:rsidRPr="00000000" w14:paraId="00001235">
      <w:pPr>
        <w:numPr>
          <w:ilvl w:val="0"/>
          <w:numId w:val="382"/>
        </w:numPr>
        <w:bidi w:val="1"/>
        <w:spacing w:after="0" w:afterAutospacing="0" w:before="24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DRI: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36">
      <w:pPr>
        <w:numPr>
          <w:ilvl w:val="0"/>
          <w:numId w:val="382"/>
        </w:numPr>
        <w:bidi w:val="1"/>
        <w:spacing w:after="0" w:afterAutospacing="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0"/>
        </w:rPr>
        <w:t xml:space="preserve">Runbooks:</w:t>
      </w:r>
      <w:r w:rsidDel="00000000" w:rsidR="00000000" w:rsidRPr="00000000">
        <w:rPr>
          <w:rtl w:val="0"/>
        </w:rPr>
        <w:t xml:space="preserve"> Top-Up Failures، Payout Reconciliation، Chargeback، Promo Expiry، Wallet Merge/Closure.</w:t>
      </w:r>
    </w:p>
    <w:p w:rsidR="00000000" w:rsidDel="00000000" w:rsidP="00000000" w:rsidRDefault="00000000" w:rsidRPr="00000000" w14:paraId="00001237">
      <w:pPr>
        <w:numPr>
          <w:ilvl w:val="0"/>
          <w:numId w:val="382"/>
        </w:numPr>
        <w:bidi w:val="1"/>
        <w:spacing w:after="240" w:before="0" w:beforeAutospacing="0" w:lineRule="auto"/>
        <w:ind w:left="720" w:right="-1129.7244094488178" w:hanging="360"/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سنوية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الصرف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Expiry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38">
      <w:pPr>
        <w:bidi w:val="1"/>
        <w:ind w:left="-1133.858267716535" w:right="-1129.7244094488178" w:firstLine="0"/>
        <w:rPr/>
        <w:sectPr>
          <w:type w:val="nextPage"/>
          <w:pgSz w:h="16834" w:w="11909" w:orient="portrait"/>
          <w:pgMar w:bottom="1440" w:top="1440" w:left="1399.1338582677172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275.5905511811022" w:right="1440" w:header="720" w:footer="720"/>
          <w:pgNumType w:start="1"/>
        </w:sectPr>
      </w:pPr>
      <w:bookmarkStart w:colFirst="0" w:colLast="0" w:name="_2xxnw6nj820y" w:id="641"/>
      <w:bookmarkEnd w:id="64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التحليلات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والإحصائيات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Analytics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bidi w:val="1"/>
        <w:spacing w:after="240" w:before="240" w:lineRule="auto"/>
        <w:ind w:left="-1133.858267716535" w:right="-1275" w:firstLine="15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1"/>
        </w:rPr>
        <w:t xml:space="preserve">سياسة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التحليلات</w:t>
      </w:r>
      <w:r w:rsidDel="00000000" w:rsidR="00000000" w:rsidRPr="00000000">
        <w:rPr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b w:val="1"/>
          <w:sz w:val="42"/>
          <w:szCs w:val="42"/>
          <w:rtl w:val="1"/>
        </w:rPr>
        <w:t xml:space="preserve">والإحصائيات</w:t>
      </w:r>
      <w:r w:rsidDel="00000000" w:rsidR="00000000" w:rsidRPr="00000000">
        <w:rPr>
          <w:b w:val="1"/>
          <w:sz w:val="42"/>
          <w:szCs w:val="42"/>
          <w:rtl w:val="1"/>
        </w:rPr>
        <w:t xml:space="preserve"> (</w:t>
      </w:r>
      <w:r w:rsidDel="00000000" w:rsidR="00000000" w:rsidRPr="00000000">
        <w:rPr>
          <w:b w:val="1"/>
          <w:sz w:val="42"/>
          <w:szCs w:val="42"/>
          <w:rtl w:val="0"/>
        </w:rPr>
        <w:t xml:space="preserve">Analytics</w:t>
      </w:r>
      <w:r w:rsidDel="00000000" w:rsidR="00000000" w:rsidRPr="00000000">
        <w:rPr>
          <w:b w:val="1"/>
          <w:sz w:val="42"/>
          <w:szCs w:val="42"/>
          <w:rtl w:val="0"/>
        </w:rPr>
        <w:t xml:space="preserve"> &amp; </w:t>
      </w:r>
      <w:r w:rsidDel="00000000" w:rsidR="00000000" w:rsidRPr="00000000">
        <w:rPr>
          <w:b w:val="1"/>
          <w:sz w:val="42"/>
          <w:szCs w:val="42"/>
          <w:rtl w:val="0"/>
        </w:rPr>
        <w:t xml:space="preserve">Statistics</w:t>
      </w:r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  <w:r w:rsidDel="00000000" w:rsidR="00000000" w:rsidRPr="00000000">
        <w:rPr>
          <w:b w:val="1"/>
          <w:sz w:val="42"/>
          <w:szCs w:val="42"/>
          <w:rtl w:val="0"/>
        </w:rPr>
        <w:t xml:space="preserve">Policy</w:t>
      </w:r>
      <w:r w:rsidDel="00000000" w:rsidR="00000000" w:rsidRPr="00000000">
        <w:rPr>
          <w:b w:val="1"/>
          <w:sz w:val="42"/>
          <w:szCs w:val="42"/>
          <w:rtl w:val="1"/>
        </w:rPr>
        <w:t xml:space="preserve">)</w:t>
      </w:r>
    </w:p>
    <w:p w:rsidR="00000000" w:rsidDel="00000000" w:rsidP="00000000" w:rsidRDefault="00000000" w:rsidRPr="00000000" w14:paraId="0000123B">
      <w:pPr>
        <w:numPr>
          <w:ilvl w:val="0"/>
          <w:numId w:val="204"/>
        </w:numPr>
        <w:bidi w:val="1"/>
        <w:spacing w:after="0" w:afterAutospacing="0" w:before="24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المبدأ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للتدقيق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” (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” (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الجلسات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23C">
      <w:pPr>
        <w:numPr>
          <w:ilvl w:val="0"/>
          <w:numId w:val="204"/>
        </w:numPr>
        <w:bidi w:val="1"/>
        <w:spacing w:after="24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الاعتماديات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DB (MySQL)، SDKs (Firebase/GA4/Web), Server-side Events، BigQuery (Raw/Staging/Marts)، ETL/ELT، Consent/DSAR، CI/CD، Monitoring.</w:t>
      </w:r>
    </w:p>
    <w:p w:rsidR="00000000" w:rsidDel="00000000" w:rsidP="00000000" w:rsidRDefault="00000000" w:rsidRPr="00000000" w14:paraId="0000123D">
      <w:pPr>
        <w:bidi w:val="1"/>
        <w:ind w:left="-1133.858267716535" w:right="-1275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pStyle w:val="Heading2"/>
        <w:keepNext w:val="0"/>
        <w:keepLines w:val="0"/>
        <w:bidi w:val="1"/>
        <w:spacing w:after="80" w:lineRule="auto"/>
        <w:ind w:left="-1133.858267716535" w:right="-1275" w:firstLine="150"/>
        <w:rPr>
          <w:b w:val="1"/>
          <w:sz w:val="34"/>
          <w:szCs w:val="34"/>
        </w:rPr>
      </w:pPr>
      <w:bookmarkStart w:colFirst="0" w:colLast="0" w:name="_tzgsaetciy8b" w:id="642"/>
      <w:bookmarkEnd w:id="64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النطاق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Scope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0"/>
        </w:rPr>
        <w:t xml:space="preserve">Data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DB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23F">
      <w:pPr>
        <w:numPr>
          <w:ilvl w:val="0"/>
          <w:numId w:val="530"/>
        </w:numPr>
        <w:bidi w:val="1"/>
        <w:spacing w:after="0" w:afterAutospacing="0" w:before="24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جمع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الأحداث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الويب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4/</w:t>
      </w:r>
      <w:r w:rsidDel="00000000" w:rsidR="00000000" w:rsidRPr="00000000">
        <w:rPr>
          <w:rtl w:val="0"/>
        </w:rPr>
        <w:t xml:space="preserve">gtag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events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240">
      <w:pPr>
        <w:numPr>
          <w:ilvl w:val="0"/>
          <w:numId w:val="530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المستودع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التحليلي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raw_*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clean_*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marts_*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41">
      <w:pPr>
        <w:numPr>
          <w:ilvl w:val="0"/>
          <w:numId w:val="530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جداول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الـ</w:t>
      </w:r>
      <w:r w:rsidDel="00000000" w:rsidR="00000000" w:rsidRPr="00000000">
        <w:rPr>
          <w:b w:val="1"/>
          <w:rtl w:val="0"/>
        </w:rPr>
        <w:t xml:space="preserve">DB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user_identity_map, product_dim, order_fact, rma_fact, wallet_fact, marketing_dim (UTM).</w:t>
      </w:r>
    </w:p>
    <w:p w:rsidR="00000000" w:rsidDel="00000000" w:rsidP="00000000" w:rsidRDefault="00000000" w:rsidRPr="00000000" w14:paraId="00001242">
      <w:pPr>
        <w:numPr>
          <w:ilvl w:val="0"/>
          <w:numId w:val="530"/>
        </w:numPr>
        <w:bidi w:val="1"/>
        <w:spacing w:after="24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حوكمة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الخصوصية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logs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flags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deletion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erase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243">
      <w:pPr>
        <w:bidi w:val="1"/>
        <w:ind w:left="-1133.858267716535" w:right="-1275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pStyle w:val="Heading2"/>
        <w:keepNext w:val="0"/>
        <w:keepLines w:val="0"/>
        <w:bidi w:val="1"/>
        <w:spacing w:after="80" w:lineRule="auto"/>
        <w:ind w:left="-1133.858267716535" w:right="-1275" w:firstLine="150"/>
        <w:rPr>
          <w:b w:val="1"/>
          <w:sz w:val="34"/>
          <w:szCs w:val="34"/>
        </w:rPr>
      </w:pPr>
      <w:bookmarkStart w:colFirst="0" w:colLast="0" w:name="_8k11vzhdtnek" w:id="643"/>
      <w:bookmarkEnd w:id="64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قرارات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معمارية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ADR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245">
      <w:pPr>
        <w:numPr>
          <w:ilvl w:val="0"/>
          <w:numId w:val="512"/>
        </w:numPr>
        <w:bidi w:val="1"/>
        <w:spacing w:after="0" w:afterAutospacing="0" w:before="24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مصدر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الحقيقة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للإيراد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الطلبات</w:t>
      </w:r>
      <w:r w:rsidDel="00000000" w:rsidR="00000000" w:rsidRPr="00000000">
        <w:rPr>
          <w:b w:val="1"/>
          <w:rtl w:val="1"/>
        </w:rPr>
        <w:t xml:space="preserve"> = </w:t>
      </w:r>
      <w:r w:rsidDel="00000000" w:rsidR="00000000" w:rsidRPr="00000000">
        <w:rPr>
          <w:b w:val="1"/>
          <w:rtl w:val="0"/>
        </w:rPr>
        <w:t xml:space="preserve">DB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fact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wallet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fact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السلوك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القمع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funnels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246">
      <w:pPr>
        <w:numPr>
          <w:ilvl w:val="0"/>
          <w:numId w:val="512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هوية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موح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دة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أمكن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user_pseudo_id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المجهول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identity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anonymous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known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247">
      <w:pPr>
        <w:numPr>
          <w:ilvl w:val="0"/>
          <w:numId w:val="512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Taxonomy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للأحداث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أسماء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إلزامية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48">
      <w:pPr>
        <w:numPr>
          <w:ilvl w:val="0"/>
          <w:numId w:val="512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Idempotency &amp; De-dup: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ULID</w:t>
      </w:r>
      <w:r w:rsidDel="00000000" w:rsidR="00000000" w:rsidRPr="00000000">
        <w:rPr>
          <w:rtl w:val="1"/>
        </w:rPr>
        <w:t xml:space="preserve">)؛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الازدواجات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clean_*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49">
      <w:pPr>
        <w:numPr>
          <w:ilvl w:val="0"/>
          <w:numId w:val="512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الطابع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الزمني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server_timestamp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client_timestamp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UTC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4A">
      <w:pPr>
        <w:numPr>
          <w:ilvl w:val="0"/>
          <w:numId w:val="512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تقسيم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عنقدة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DW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بالـ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العنقدة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user_pseudo_id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124B">
      <w:pPr>
        <w:numPr>
          <w:ilvl w:val="0"/>
          <w:numId w:val="512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الامتثال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بريد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هاتف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4C">
      <w:pPr>
        <w:numPr>
          <w:ilvl w:val="0"/>
          <w:numId w:val="512"/>
        </w:numPr>
        <w:bidi w:val="1"/>
        <w:spacing w:after="24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الهوية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التسويقية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lowercase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normalized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Attribution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touch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24D">
      <w:pPr>
        <w:bidi w:val="1"/>
        <w:ind w:left="-1133.858267716535" w:right="-1275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pStyle w:val="Heading2"/>
        <w:keepNext w:val="0"/>
        <w:keepLines w:val="0"/>
        <w:bidi w:val="1"/>
        <w:spacing w:after="80" w:lineRule="auto"/>
        <w:ind w:left="-1133.858267716535" w:right="-1275" w:firstLine="150"/>
        <w:rPr>
          <w:b w:val="1"/>
          <w:sz w:val="34"/>
          <w:szCs w:val="34"/>
        </w:rPr>
      </w:pPr>
      <w:bookmarkStart w:colFirst="0" w:colLast="0" w:name="_xxtt7gl3l1ea" w:id="644"/>
      <w:bookmarkEnd w:id="64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3)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مخطط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DDL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0"/>
        </w:rPr>
        <w:t xml:space="preserve">Data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Warehouse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24F">
      <w:pPr>
        <w:bidi w:val="1"/>
        <w:spacing w:after="240" w:before="240" w:lineRule="auto"/>
        <w:ind w:left="-1133.858267716535" w:right="-1275" w:firstLine="150"/>
        <w:rPr/>
      </w:pP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50">
      <w:pPr>
        <w:numPr>
          <w:ilvl w:val="0"/>
          <w:numId w:val="140"/>
        </w:numPr>
        <w:spacing w:after="0" w:afterAutospacing="0" w:before="240" w:lineRule="auto"/>
        <w:ind w:left="-850.3937007874016" w:right="-1275" w:hanging="285"/>
      </w:pPr>
      <w:r w:rsidDel="00000000" w:rsidR="00000000" w:rsidRPr="00000000">
        <w:rPr>
          <w:b w:val="1"/>
          <w:rtl w:val="0"/>
        </w:rPr>
        <w:t xml:space="preserve">raw_events_app / raw_events_web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event_id, event_name, client_ts, server_ts, event_date, user_pseudo_id, device_id, session_id, user_id_nullable, source(app/web), params(JSON)</w:t>
        <w:br w:type="textWrapping"/>
      </w:r>
      <w:r w:rsidDel="00000000" w:rsidR="00000000" w:rsidRPr="00000000">
        <w:rPr>
          <w:i w:val="1"/>
          <w:rtl w:val="0"/>
        </w:rPr>
        <w:t xml:space="preserve">Partition:</w:t>
      </w:r>
      <w:r w:rsidDel="00000000" w:rsidR="00000000" w:rsidRPr="00000000">
        <w:rPr>
          <w:rtl w:val="0"/>
        </w:rPr>
        <w:t xml:space="preserve"> event_date — </w:t>
      </w:r>
      <w:r w:rsidDel="00000000" w:rsidR="00000000" w:rsidRPr="00000000">
        <w:rPr>
          <w:i w:val="1"/>
          <w:rtl w:val="0"/>
        </w:rPr>
        <w:t xml:space="preserve">Cluster:</w:t>
      </w:r>
      <w:r w:rsidDel="00000000" w:rsidR="00000000" w:rsidRPr="00000000">
        <w:rPr>
          <w:rtl w:val="0"/>
        </w:rPr>
        <w:t xml:space="preserve"> (event_name, user_pseudo_id)</w:t>
      </w:r>
    </w:p>
    <w:p w:rsidR="00000000" w:rsidDel="00000000" w:rsidP="00000000" w:rsidRDefault="00000000" w:rsidRPr="00000000" w14:paraId="00001251">
      <w:pPr>
        <w:numPr>
          <w:ilvl w:val="0"/>
          <w:numId w:val="140"/>
        </w:numPr>
        <w:spacing w:after="0" w:afterAutospacing="0" w:before="0" w:beforeAutospacing="0" w:lineRule="auto"/>
        <w:ind w:left="-850.3937007874016" w:right="-1275" w:hanging="285"/>
      </w:pPr>
      <w:r w:rsidDel="00000000" w:rsidR="00000000" w:rsidRPr="00000000">
        <w:rPr>
          <w:b w:val="1"/>
          <w:rtl w:val="0"/>
        </w:rPr>
        <w:t xml:space="preserve">clean_events</w:t>
        <w:br w:type="textWrapping"/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is_duplicate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is_bot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schema_valid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الازدواج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الروبوت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52">
      <w:pPr>
        <w:numPr>
          <w:ilvl w:val="0"/>
          <w:numId w:val="140"/>
        </w:numPr>
        <w:spacing w:after="0" w:afterAutospacing="0" w:before="0" w:beforeAutospacing="0" w:lineRule="auto"/>
        <w:ind w:left="-850.3937007874016" w:right="-1275" w:hanging="285"/>
      </w:pPr>
      <w:r w:rsidDel="00000000" w:rsidR="00000000" w:rsidRPr="00000000">
        <w:rPr>
          <w:b w:val="1"/>
          <w:rtl w:val="0"/>
        </w:rPr>
        <w:t xml:space="preserve">sessions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session_id, user_pseudo_id, user_id_nullable, source, start_ts, end_ts, session_duration, screen_views, bounces_flag</w:t>
      </w:r>
    </w:p>
    <w:p w:rsidR="00000000" w:rsidDel="00000000" w:rsidP="00000000" w:rsidRDefault="00000000" w:rsidRPr="00000000" w14:paraId="00001253">
      <w:pPr>
        <w:numPr>
          <w:ilvl w:val="0"/>
          <w:numId w:val="140"/>
        </w:numPr>
        <w:spacing w:after="0" w:afterAutospacing="0" w:before="0" w:beforeAutospacing="0" w:lineRule="auto"/>
        <w:ind w:left="-850.3937007874016" w:right="-1275" w:hanging="285"/>
      </w:pPr>
      <w:r w:rsidDel="00000000" w:rsidR="00000000" w:rsidRPr="00000000">
        <w:rPr>
          <w:b w:val="1"/>
          <w:rtl w:val="0"/>
        </w:rPr>
        <w:t xml:space="preserve">user_identity_map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user_pseudo_id, user_id, first_seen_ts, last_seen_ts, link_reason (login/purchase/sdk)</w:t>
      </w:r>
    </w:p>
    <w:p w:rsidR="00000000" w:rsidDel="00000000" w:rsidP="00000000" w:rsidRDefault="00000000" w:rsidRPr="00000000" w14:paraId="00001254">
      <w:pPr>
        <w:numPr>
          <w:ilvl w:val="0"/>
          <w:numId w:val="140"/>
        </w:numPr>
        <w:spacing w:after="0" w:afterAutospacing="0" w:before="0" w:beforeAutospacing="0" w:lineRule="auto"/>
        <w:ind w:left="-850.3937007874016" w:right="-1275" w:hanging="285"/>
      </w:pPr>
      <w:r w:rsidDel="00000000" w:rsidR="00000000" w:rsidRPr="00000000">
        <w:rPr>
          <w:b w:val="1"/>
          <w:rtl w:val="0"/>
        </w:rPr>
        <w:t xml:space="preserve">marketing_dim (utm)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utm_source, utm_medium, utm_campaign, utm_content, utm_term, normalized_flags, first_touch_ts, last_touch_ts, attribution_window_days</w:t>
      </w:r>
    </w:p>
    <w:p w:rsidR="00000000" w:rsidDel="00000000" w:rsidP="00000000" w:rsidRDefault="00000000" w:rsidRPr="00000000" w14:paraId="00001255">
      <w:pPr>
        <w:numPr>
          <w:ilvl w:val="0"/>
          <w:numId w:val="140"/>
        </w:numPr>
        <w:spacing w:after="0" w:afterAutospacing="0" w:before="0" w:beforeAutospacing="0" w:lineRule="auto"/>
        <w:ind w:left="-850.3937007874016" w:right="-1275" w:hanging="285"/>
      </w:pPr>
      <w:r w:rsidDel="00000000" w:rsidR="00000000" w:rsidRPr="00000000">
        <w:rPr>
          <w:b w:val="1"/>
          <w:rtl w:val="0"/>
        </w:rPr>
        <w:t xml:space="preserve">order_fact / rma_fact / wallet_fact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i w:val="1"/>
          <w:rtl w:val="1"/>
        </w:rPr>
        <w:t xml:space="preserve">مأخوذة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من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الـ</w:t>
      </w:r>
      <w:r w:rsidDel="00000000" w:rsidR="00000000" w:rsidRPr="00000000">
        <w:rPr>
          <w:i w:val="1"/>
          <w:rtl w:val="0"/>
        </w:rPr>
        <w:t xml:space="preserve">DB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1"/>
        </w:rPr>
        <w:t xml:space="preserve">عبر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ELT</w:t>
      </w:r>
      <w:r w:rsidDel="00000000" w:rsidR="00000000" w:rsidRPr="00000000">
        <w:rPr>
          <w:i w:val="1"/>
          <w:rtl w:val="0"/>
        </w:rPr>
        <w:t xml:space="preserve">)</w:t>
        <w:br w:type="textWrapping"/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الربط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 … + </w:t>
      </w:r>
      <w:r w:rsidDel="00000000" w:rsidR="00000000" w:rsidRPr="00000000">
        <w:rPr>
          <w:rtl w:val="1"/>
        </w:rPr>
        <w:t xml:space="preserve">مبالغ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56">
      <w:pPr>
        <w:numPr>
          <w:ilvl w:val="0"/>
          <w:numId w:val="140"/>
        </w:numPr>
        <w:spacing w:after="0" w:afterAutospacing="0" w:before="0" w:beforeAutospacing="0" w:lineRule="auto"/>
        <w:ind w:left="-850.3937007874016" w:right="-1275" w:hanging="285"/>
      </w:pPr>
      <w:r w:rsidDel="00000000" w:rsidR="00000000" w:rsidRPr="00000000">
        <w:rPr>
          <w:b w:val="1"/>
          <w:rtl w:val="0"/>
        </w:rPr>
        <w:t xml:space="preserve">funnels_mart</w:t>
        <w:br w:type="textWrapping"/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أسبوعي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القمع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1257">
      <w:pPr>
        <w:numPr>
          <w:ilvl w:val="0"/>
          <w:numId w:val="140"/>
        </w:numPr>
        <w:spacing w:after="0" w:afterAutospacing="0" w:before="0" w:beforeAutospacing="0" w:lineRule="auto"/>
        <w:ind w:left="-850.3937007874016" w:right="-1275" w:hanging="285"/>
      </w:pPr>
      <w:r w:rsidDel="00000000" w:rsidR="00000000" w:rsidRPr="00000000">
        <w:rPr>
          <w:b w:val="1"/>
          <w:rtl w:val="0"/>
        </w:rPr>
        <w:t xml:space="preserve">kpi_daily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date, users_active, sessions, cvrs, aov, revenue_db, revenue_events, delta_revenue_pct, cac, roas, ndr_rate, rto_rate</w:t>
      </w:r>
    </w:p>
    <w:p w:rsidR="00000000" w:rsidDel="00000000" w:rsidP="00000000" w:rsidRDefault="00000000" w:rsidRPr="00000000" w14:paraId="00001258">
      <w:pPr>
        <w:numPr>
          <w:ilvl w:val="0"/>
          <w:numId w:val="140"/>
        </w:numPr>
        <w:spacing w:after="240" w:before="0" w:beforeAutospacing="0" w:lineRule="auto"/>
        <w:ind w:left="-850.3937007874016" w:right="-1275" w:hanging="285"/>
      </w:pPr>
      <w:r w:rsidDel="00000000" w:rsidR="00000000" w:rsidRPr="00000000">
        <w:rPr>
          <w:b w:val="1"/>
          <w:rtl w:val="0"/>
        </w:rPr>
        <w:t xml:space="preserve">consent_logs / dnt_flags / deletion_queue</w:t>
        <w:br w:type="textWrapping"/>
      </w:r>
      <w:r w:rsidDel="00000000" w:rsidR="00000000" w:rsidRPr="00000000">
        <w:rPr>
          <w:rtl w:val="1"/>
        </w:rPr>
        <w:t xml:space="preserve">لتطبيق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القبول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59">
      <w:pPr>
        <w:bidi w:val="1"/>
        <w:ind w:left="-1133.858267716535" w:right="-1275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pStyle w:val="Heading2"/>
        <w:keepNext w:val="0"/>
        <w:keepLines w:val="0"/>
        <w:bidi w:val="1"/>
        <w:spacing w:after="80" w:lineRule="auto"/>
        <w:ind w:left="-1133.858267716535" w:right="-1275" w:firstLine="150"/>
        <w:rPr>
          <w:b w:val="1"/>
          <w:sz w:val="34"/>
          <w:szCs w:val="34"/>
        </w:rPr>
      </w:pPr>
      <w:bookmarkStart w:colFirst="0" w:colLast="0" w:name="_udi5qsor97vl" w:id="645"/>
      <w:bookmarkEnd w:id="64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4) </w:t>
      </w:r>
      <w:r w:rsidDel="00000000" w:rsidR="00000000" w:rsidRPr="00000000">
        <w:rPr>
          <w:b w:val="1"/>
          <w:sz w:val="34"/>
          <w:szCs w:val="34"/>
          <w:rtl w:val="1"/>
        </w:rPr>
        <w:t xml:space="preserve">قاموس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الأحداث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Taxonomy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25B">
      <w:pPr>
        <w:bidi w:val="1"/>
        <w:spacing w:after="240" w:before="240" w:lineRule="auto"/>
        <w:ind w:left="-1133.858267716535" w:right="-1275" w:firstLine="150"/>
        <w:rPr>
          <w:b w:val="1"/>
        </w:rPr>
      </w:pPr>
      <w:r w:rsidDel="00000000" w:rsidR="00000000" w:rsidRPr="00000000">
        <w:rPr>
          <w:b w:val="1"/>
          <w:rtl w:val="1"/>
        </w:rPr>
        <w:t xml:space="preserve">أحداث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أساسية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أمثلة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إلزامية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125C">
      <w:pPr>
        <w:numPr>
          <w:ilvl w:val="0"/>
          <w:numId w:val="261"/>
        </w:numPr>
        <w:bidi w:val="1"/>
        <w:spacing w:after="0" w:afterAutospacing="0" w:before="240" w:lineRule="auto"/>
        <w:ind w:left="-1133.858267716535" w:right="-1275" w:firstLine="15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app_open</w:t>
      </w:r>
      <w:r w:rsidDel="00000000" w:rsidR="00000000" w:rsidRPr="00000000">
        <w:rPr>
          <w:rtl w:val="0"/>
        </w:rPr>
        <w:t xml:space="preserve"> (app_version, os, locale)</w:t>
      </w:r>
    </w:p>
    <w:p w:rsidR="00000000" w:rsidDel="00000000" w:rsidP="00000000" w:rsidRDefault="00000000" w:rsidRPr="00000000" w14:paraId="0000125D">
      <w:pPr>
        <w:numPr>
          <w:ilvl w:val="0"/>
          <w:numId w:val="261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view_item</w:t>
      </w:r>
      <w:r w:rsidDel="00000000" w:rsidR="00000000" w:rsidRPr="00000000">
        <w:rPr>
          <w:rtl w:val="0"/>
        </w:rPr>
        <w:t xml:space="preserve"> (sku_id, price, currency)</w:t>
      </w:r>
    </w:p>
    <w:p w:rsidR="00000000" w:rsidDel="00000000" w:rsidP="00000000" w:rsidRDefault="00000000" w:rsidRPr="00000000" w14:paraId="0000125E">
      <w:pPr>
        <w:numPr>
          <w:ilvl w:val="0"/>
          <w:numId w:val="261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add_to_cart</w:t>
      </w:r>
      <w:r w:rsidDel="00000000" w:rsidR="00000000" w:rsidRPr="00000000">
        <w:rPr>
          <w:rtl w:val="0"/>
        </w:rPr>
        <w:t xml:space="preserve"> (sku_id, qty, price)</w:t>
      </w:r>
    </w:p>
    <w:p w:rsidR="00000000" w:rsidDel="00000000" w:rsidP="00000000" w:rsidRDefault="00000000" w:rsidRPr="00000000" w14:paraId="0000125F">
      <w:pPr>
        <w:numPr>
          <w:ilvl w:val="0"/>
          <w:numId w:val="261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begin_checkout</w:t>
      </w:r>
      <w:r w:rsidDel="00000000" w:rsidR="00000000" w:rsidRPr="00000000">
        <w:rPr>
          <w:rtl w:val="0"/>
        </w:rPr>
        <w:t xml:space="preserve"> (cart_value, items_count)</w:t>
      </w:r>
    </w:p>
    <w:p w:rsidR="00000000" w:rsidDel="00000000" w:rsidP="00000000" w:rsidRDefault="00000000" w:rsidRPr="00000000" w14:paraId="00001260">
      <w:pPr>
        <w:numPr>
          <w:ilvl w:val="0"/>
          <w:numId w:val="261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add_payment_info</w:t>
      </w:r>
      <w:r w:rsidDel="00000000" w:rsidR="00000000" w:rsidRPr="00000000">
        <w:rPr>
          <w:rtl w:val="0"/>
        </w:rPr>
        <w:t xml:space="preserve"> (method_type)</w:t>
      </w:r>
    </w:p>
    <w:p w:rsidR="00000000" w:rsidDel="00000000" w:rsidP="00000000" w:rsidRDefault="00000000" w:rsidRPr="00000000" w14:paraId="00001261">
      <w:pPr>
        <w:numPr>
          <w:ilvl w:val="0"/>
          <w:numId w:val="261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 (order_id, value, currency, items[]) — </w:t>
      </w:r>
      <w:r w:rsidDel="00000000" w:rsidR="00000000" w:rsidRPr="00000000">
        <w:rPr>
          <w:b w:val="1"/>
          <w:rtl w:val="1"/>
        </w:rPr>
        <w:t xml:space="preserve">يجب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62">
      <w:pPr>
        <w:numPr>
          <w:ilvl w:val="0"/>
          <w:numId w:val="261"/>
        </w:numPr>
        <w:bidi w:val="1"/>
        <w:spacing w:after="240" w:before="0" w:beforeAutospacing="0" w:lineRule="auto"/>
        <w:ind w:left="-1133.858267716535" w:right="-1275" w:firstLine="150"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rma_requested/refunded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ndr/rto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wallet_credit/debit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coupon_applied/failed</w:t>
      </w:r>
    </w:p>
    <w:p w:rsidR="00000000" w:rsidDel="00000000" w:rsidP="00000000" w:rsidRDefault="00000000" w:rsidRPr="00000000" w14:paraId="00001263">
      <w:pPr>
        <w:bidi w:val="1"/>
        <w:spacing w:after="240" w:before="240" w:lineRule="auto"/>
        <w:ind w:left="-1133.858267716535" w:right="-1275" w:firstLine="150"/>
        <w:rPr/>
      </w:pPr>
      <w:r w:rsidDel="00000000" w:rsidR="00000000" w:rsidRPr="00000000">
        <w:rPr>
          <w:b w:val="1"/>
          <w:rtl w:val="1"/>
        </w:rPr>
        <w:t xml:space="preserve">قاعدة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القاموس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tl w:val="1"/>
        </w:rPr>
        <w:t xml:space="preserve">-0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64">
      <w:pPr>
        <w:bidi w:val="1"/>
        <w:ind w:left="-1133.858267716535" w:right="-1275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pStyle w:val="Heading2"/>
        <w:keepNext w:val="0"/>
        <w:keepLines w:val="0"/>
        <w:bidi w:val="1"/>
        <w:spacing w:after="80" w:lineRule="auto"/>
        <w:ind w:left="-1133.858267716535" w:right="-1275" w:firstLine="150"/>
        <w:rPr>
          <w:b w:val="1"/>
          <w:sz w:val="34"/>
          <w:szCs w:val="34"/>
        </w:rPr>
      </w:pPr>
      <w:bookmarkStart w:colFirst="0" w:colLast="0" w:name="_rmcbob9jo8qf" w:id="646"/>
      <w:bookmarkEnd w:id="64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القواعد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Invariants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266">
      <w:pPr>
        <w:numPr>
          <w:ilvl w:val="0"/>
          <w:numId w:val="398"/>
        </w:numPr>
        <w:bidi w:val="1"/>
        <w:spacing w:after="0" w:afterAutospacing="0" w:before="24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I-1: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clean_events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67">
      <w:pPr>
        <w:numPr>
          <w:ilvl w:val="0"/>
          <w:numId w:val="398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I-2: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params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المسموح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للعكس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68">
      <w:pPr>
        <w:numPr>
          <w:ilvl w:val="0"/>
          <w:numId w:val="398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I-3: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purchase.value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≈ </w:t>
      </w:r>
      <w:r w:rsidDel="00000000" w:rsidR="00000000" w:rsidRPr="00000000">
        <w:rPr>
          <w:rtl w:val="1"/>
        </w:rPr>
        <w:t xml:space="preserve">إيراد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إنحراف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</w:t>
      </w:r>
      <w:r w:rsidDel="00000000" w:rsidR="00000000" w:rsidRPr="00000000">
        <w:rPr>
          <w:b w:val="1"/>
          <w:rtl w:val="0"/>
        </w:rPr>
        <w:t xml:space="preserve">3%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بالضرائب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الخصومات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269">
      <w:pPr>
        <w:numPr>
          <w:ilvl w:val="0"/>
          <w:numId w:val="398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I-4: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source='server'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6A">
      <w:pPr>
        <w:numPr>
          <w:ilvl w:val="0"/>
          <w:numId w:val="398"/>
        </w:numPr>
        <w:bidi w:val="1"/>
        <w:spacing w:after="24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I-5: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تتجاوز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sessionization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26B">
      <w:pPr>
        <w:bidi w:val="1"/>
        <w:ind w:left="-1133.858267716535" w:right="-1275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pStyle w:val="Heading2"/>
        <w:keepNext w:val="0"/>
        <w:keepLines w:val="0"/>
        <w:bidi w:val="1"/>
        <w:spacing w:after="80" w:lineRule="auto"/>
        <w:ind w:left="-1133.858267716535" w:right="-1275" w:firstLine="150"/>
        <w:rPr>
          <w:b w:val="1"/>
          <w:sz w:val="34"/>
          <w:szCs w:val="34"/>
        </w:rPr>
      </w:pPr>
      <w:bookmarkStart w:colFirst="0" w:colLast="0" w:name="_6zs8e16lnvbz" w:id="647"/>
      <w:bookmarkEnd w:id="64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6) </w:t>
      </w:r>
      <w:r w:rsidDel="00000000" w:rsidR="00000000" w:rsidRPr="00000000">
        <w:rPr>
          <w:b w:val="1"/>
          <w:sz w:val="34"/>
          <w:szCs w:val="34"/>
          <w:rtl w:val="0"/>
        </w:rPr>
        <w:t xml:space="preserve">Attribution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اختصار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واضح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26D">
      <w:pPr>
        <w:numPr>
          <w:ilvl w:val="0"/>
          <w:numId w:val="93"/>
        </w:numPr>
        <w:bidi w:val="1"/>
        <w:spacing w:after="0" w:afterAutospacing="0" w:before="24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First Touch (90d)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Last Non-Direct (7d)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6E">
      <w:pPr>
        <w:numPr>
          <w:ilvl w:val="0"/>
          <w:numId w:val="93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rtl w:val="1"/>
        </w:rPr>
        <w:t xml:space="preserve">تطبيع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cpc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social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affiliate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display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direct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26F">
      <w:pPr>
        <w:numPr>
          <w:ilvl w:val="0"/>
          <w:numId w:val="93"/>
        </w:numPr>
        <w:bidi w:val="1"/>
        <w:spacing w:after="240" w:before="0" w:beforeAutospacing="0" w:lineRule="auto"/>
        <w:ind w:left="-1133.858267716535" w:right="-1275" w:firstLine="150"/>
      </w:pPr>
      <w:r w:rsidDel="00000000" w:rsidR="00000000" w:rsidRPr="00000000">
        <w:rPr>
          <w:rtl w:val="1"/>
        </w:rPr>
        <w:t xml:space="preserve">التنازع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لمسة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النافذة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وإلا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لمسة</w:t>
      </w:r>
      <w:r w:rsidDel="00000000" w:rsidR="00000000" w:rsidRPr="00000000">
        <w:rPr>
          <w:rtl w:val="1"/>
        </w:rPr>
        <w:t xml:space="preserve">”.</w:t>
      </w:r>
    </w:p>
    <w:p w:rsidR="00000000" w:rsidDel="00000000" w:rsidP="00000000" w:rsidRDefault="00000000" w:rsidRPr="00000000" w14:paraId="00001270">
      <w:pPr>
        <w:bidi w:val="1"/>
        <w:ind w:left="-1133.858267716535" w:right="-1275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pStyle w:val="Heading2"/>
        <w:keepNext w:val="0"/>
        <w:keepLines w:val="0"/>
        <w:bidi w:val="1"/>
        <w:spacing w:after="80" w:lineRule="auto"/>
        <w:ind w:left="-1133.858267716535" w:right="-1275" w:firstLine="150"/>
        <w:rPr>
          <w:b w:val="1"/>
          <w:sz w:val="34"/>
          <w:szCs w:val="34"/>
        </w:rPr>
      </w:pPr>
      <w:bookmarkStart w:colFirst="0" w:colLast="0" w:name="_wkbksk2wvswe" w:id="648"/>
      <w:bookmarkEnd w:id="64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7)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الخصوصية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والامتثال</w:t>
      </w:r>
    </w:p>
    <w:p w:rsidR="00000000" w:rsidDel="00000000" w:rsidP="00000000" w:rsidRDefault="00000000" w:rsidRPr="00000000" w14:paraId="00001272">
      <w:pPr>
        <w:numPr>
          <w:ilvl w:val="0"/>
          <w:numId w:val="426"/>
        </w:numPr>
        <w:bidi w:val="1"/>
        <w:spacing w:after="0" w:afterAutospacing="0" w:before="24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Consent Mode: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التسويق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73">
      <w:pPr>
        <w:numPr>
          <w:ilvl w:val="0"/>
          <w:numId w:val="426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DNT: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dnt_flags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SDKs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identity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274">
      <w:pPr>
        <w:numPr>
          <w:ilvl w:val="0"/>
          <w:numId w:val="426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DSAR/Erase: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user_pseudo_id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clean_*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المجهولة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75">
      <w:pPr>
        <w:numPr>
          <w:ilvl w:val="0"/>
          <w:numId w:val="426"/>
        </w:numPr>
        <w:bidi w:val="1"/>
        <w:spacing w:after="24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Non-Prod Masking: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لبيئات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76">
      <w:pPr>
        <w:bidi w:val="1"/>
        <w:ind w:left="-1133.858267716535" w:right="-1275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pStyle w:val="Heading2"/>
        <w:keepNext w:val="0"/>
        <w:keepLines w:val="0"/>
        <w:bidi w:val="1"/>
        <w:spacing w:after="80" w:lineRule="auto"/>
        <w:ind w:left="-1133.858267716535" w:right="-1275" w:firstLine="150"/>
        <w:rPr>
          <w:b w:val="1"/>
          <w:sz w:val="34"/>
          <w:szCs w:val="34"/>
        </w:rPr>
      </w:pPr>
      <w:bookmarkStart w:colFirst="0" w:colLast="0" w:name="_pmfrarc4a1n5" w:id="649"/>
      <w:bookmarkEnd w:id="64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8) </w:t>
      </w:r>
      <w:r w:rsidDel="00000000" w:rsidR="00000000" w:rsidRPr="00000000">
        <w:rPr>
          <w:b w:val="1"/>
          <w:sz w:val="34"/>
          <w:szCs w:val="34"/>
          <w:rtl w:val="1"/>
        </w:rPr>
        <w:t xml:space="preserve">جودة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البيانات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DQ</w:t>
      </w:r>
      <w:r w:rsidDel="00000000" w:rsidR="00000000" w:rsidRPr="00000000">
        <w:rPr>
          <w:b w:val="1"/>
          <w:sz w:val="34"/>
          <w:szCs w:val="34"/>
          <w:rtl w:val="1"/>
        </w:rPr>
        <w:t xml:space="preserve">)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والاختبارات</w:t>
      </w:r>
    </w:p>
    <w:p w:rsidR="00000000" w:rsidDel="00000000" w:rsidP="00000000" w:rsidRDefault="00000000" w:rsidRPr="00000000" w14:paraId="00001278">
      <w:pPr>
        <w:bidi w:val="1"/>
        <w:spacing w:after="240" w:before="240" w:lineRule="auto"/>
        <w:ind w:left="-1133.858267716535" w:right="-1275" w:firstLine="150"/>
        <w:rPr>
          <w:b w:val="1"/>
        </w:rPr>
      </w:pPr>
      <w:r w:rsidDel="00000000" w:rsidR="00000000" w:rsidRPr="00000000">
        <w:rPr>
          <w:b w:val="1"/>
          <w:rtl w:val="1"/>
        </w:rPr>
        <w:t xml:space="preserve">اختبارات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يومية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تلقائية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1279">
      <w:pPr>
        <w:numPr>
          <w:ilvl w:val="0"/>
          <w:numId w:val="39"/>
        </w:numPr>
        <w:bidi w:val="1"/>
        <w:spacing w:after="0" w:afterAutospacing="0" w:before="24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Schema Conformance: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schema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7A">
      <w:pPr>
        <w:numPr>
          <w:ilvl w:val="0"/>
          <w:numId w:val="39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Volume Anomaly: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إنخفاض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&gt; 20%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بمتوسط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7B">
      <w:pPr>
        <w:numPr>
          <w:ilvl w:val="0"/>
          <w:numId w:val="39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Join Rates: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view_item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↔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product_dim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≥ 99%،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↔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order_fact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99.5%.</w:t>
      </w:r>
    </w:p>
    <w:p w:rsidR="00000000" w:rsidDel="00000000" w:rsidP="00000000" w:rsidRDefault="00000000" w:rsidRPr="00000000" w14:paraId="0000127C">
      <w:pPr>
        <w:numPr>
          <w:ilvl w:val="0"/>
          <w:numId w:val="39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Dedup Ratio: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الازدواج</w:t>
      </w:r>
      <w:r w:rsidDel="00000000" w:rsidR="00000000" w:rsidRPr="00000000">
        <w:rPr>
          <w:rtl w:val="1"/>
        </w:rPr>
        <w:t xml:space="preserve"> &lt; 1%.</w:t>
      </w:r>
    </w:p>
    <w:p w:rsidR="00000000" w:rsidDel="00000000" w:rsidP="00000000" w:rsidRDefault="00000000" w:rsidRPr="00000000" w14:paraId="0000127D">
      <w:pPr>
        <w:numPr>
          <w:ilvl w:val="0"/>
          <w:numId w:val="39"/>
        </w:numPr>
        <w:bidi w:val="1"/>
        <w:spacing w:after="24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Revenue Delta: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|revenue_events − revenue_db| / revenue_db ≤ 3%.</w:t>
      </w:r>
    </w:p>
    <w:p w:rsidR="00000000" w:rsidDel="00000000" w:rsidP="00000000" w:rsidRDefault="00000000" w:rsidRPr="00000000" w14:paraId="0000127E">
      <w:pPr>
        <w:bidi w:val="1"/>
        <w:ind w:left="-1133.858267716535" w:right="-1275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pStyle w:val="Heading2"/>
        <w:keepNext w:val="0"/>
        <w:keepLines w:val="0"/>
        <w:bidi w:val="1"/>
        <w:spacing w:after="80" w:lineRule="auto"/>
        <w:ind w:left="-1133.858267716535" w:right="-1275" w:firstLine="150"/>
        <w:rPr>
          <w:b w:val="1"/>
          <w:sz w:val="34"/>
          <w:szCs w:val="34"/>
        </w:rPr>
      </w:pPr>
      <w:bookmarkStart w:colFirst="0" w:colLast="0" w:name="_7e1mbcgvce5f" w:id="650"/>
      <w:bookmarkEnd w:id="65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9) </w:t>
      </w:r>
      <w:r w:rsidDel="00000000" w:rsidR="00000000" w:rsidRPr="00000000">
        <w:rPr>
          <w:b w:val="1"/>
          <w:sz w:val="34"/>
          <w:szCs w:val="34"/>
          <w:rtl w:val="0"/>
        </w:rPr>
        <w:t xml:space="preserve">SLO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KPIs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والمراقبة</w:t>
      </w:r>
    </w:p>
    <w:p w:rsidR="00000000" w:rsidDel="00000000" w:rsidP="00000000" w:rsidRDefault="00000000" w:rsidRPr="00000000" w14:paraId="00001280">
      <w:pPr>
        <w:numPr>
          <w:ilvl w:val="0"/>
          <w:numId w:val="133"/>
        </w:numPr>
        <w:bidi w:val="1"/>
        <w:spacing w:after="0" w:afterAutospacing="0" w:before="24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SLO Latency: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clean_*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15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marts_*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60 </w:t>
      </w:r>
      <w:r w:rsidDel="00000000" w:rsidR="00000000" w:rsidRPr="00000000">
        <w:rPr>
          <w:b w:val="1"/>
          <w:rtl w:val="1"/>
        </w:rPr>
        <w:t xml:space="preserve">دقيقة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81">
      <w:pPr>
        <w:numPr>
          <w:ilvl w:val="0"/>
          <w:numId w:val="133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KPIs:</w:t>
      </w:r>
      <w:r w:rsidDel="00000000" w:rsidR="00000000" w:rsidRPr="00000000">
        <w:rPr>
          <w:rtl w:val="0"/>
        </w:rPr>
        <w:t xml:space="preserve"> DAU/WAU/MAU، CVR per step، AOV، ROAS، CAC، Retention (D1/D7/D30)، NDR/RTO Rates، Funnel Drop-offs.</w:t>
      </w:r>
    </w:p>
    <w:p w:rsidR="00000000" w:rsidDel="00000000" w:rsidP="00000000" w:rsidRDefault="00000000" w:rsidRPr="00000000" w14:paraId="00001282">
      <w:pPr>
        <w:numPr>
          <w:ilvl w:val="0"/>
          <w:numId w:val="133"/>
        </w:numPr>
        <w:bidi w:val="1"/>
        <w:spacing w:after="24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Alerts: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الأنابيب</w:t>
      </w:r>
      <w:r w:rsidDel="00000000" w:rsidR="00000000" w:rsidRPr="00000000">
        <w:rPr>
          <w:rtl w:val="1"/>
        </w:rPr>
        <w:t xml:space="preserve"> &gt; 30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delta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الإيراد</w:t>
      </w:r>
      <w:r w:rsidDel="00000000" w:rsidR="00000000" w:rsidRPr="00000000">
        <w:rPr>
          <w:rtl w:val="1"/>
        </w:rPr>
        <w:t xml:space="preserve"> &gt; 3%،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 &lt; 98.5%،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83">
      <w:pPr>
        <w:bidi w:val="1"/>
        <w:ind w:left="-1133.858267716535" w:right="-1275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pStyle w:val="Heading2"/>
        <w:keepNext w:val="0"/>
        <w:keepLines w:val="0"/>
        <w:bidi w:val="1"/>
        <w:spacing w:after="80" w:lineRule="auto"/>
        <w:ind w:left="-1133.858267716535" w:right="-1275" w:firstLine="150"/>
        <w:rPr>
          <w:b w:val="1"/>
          <w:sz w:val="34"/>
          <w:szCs w:val="34"/>
        </w:rPr>
      </w:pPr>
      <w:bookmarkStart w:colFirst="0" w:colLast="0" w:name="_lsenpt8p4ua2" w:id="651"/>
      <w:bookmarkEnd w:id="65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10)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التدفقات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التشغيلية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ELT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Jobs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مختصرة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285">
      <w:pPr>
        <w:numPr>
          <w:ilvl w:val="0"/>
          <w:numId w:val="29"/>
        </w:numPr>
        <w:bidi w:val="1"/>
        <w:spacing w:after="0" w:afterAutospacing="0" w:before="24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Ingest: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Streaming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raw_*</w:t>
      </w:r>
      <w:r w:rsidDel="00000000" w:rsidR="00000000" w:rsidRPr="00000000">
        <w:rPr>
          <w:rtl w:val="0"/>
        </w:rPr>
        <w:t xml:space="preserve"> (idempotent).</w:t>
      </w:r>
    </w:p>
    <w:p w:rsidR="00000000" w:rsidDel="00000000" w:rsidP="00000000" w:rsidRDefault="00000000" w:rsidRPr="00000000" w14:paraId="00001286">
      <w:pPr>
        <w:numPr>
          <w:ilvl w:val="0"/>
          <w:numId w:val="29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Clean &amp; Dedup: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clean_*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الروبوت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الازدواج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87">
      <w:pPr>
        <w:numPr>
          <w:ilvl w:val="0"/>
          <w:numId w:val="29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Sessionization: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تزايدي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88">
      <w:pPr>
        <w:numPr>
          <w:ilvl w:val="0"/>
          <w:numId w:val="29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Attribution Build: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marketing_dim</w:t>
      </w:r>
      <w:r w:rsidDel="00000000" w:rsidR="00000000" w:rsidRPr="00000000">
        <w:rPr>
          <w:rtl w:val="0"/>
        </w:rPr>
        <w:t xml:space="preserve"> (first/last touch).</w:t>
      </w:r>
    </w:p>
    <w:p w:rsidR="00000000" w:rsidDel="00000000" w:rsidP="00000000" w:rsidRDefault="00000000" w:rsidRPr="00000000" w14:paraId="00001289">
      <w:pPr>
        <w:numPr>
          <w:ilvl w:val="0"/>
          <w:numId w:val="29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Marts: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funnels_mart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kpi_daily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8A">
      <w:pPr>
        <w:numPr>
          <w:ilvl w:val="0"/>
          <w:numId w:val="29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DSAR/Erase: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يطب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clean_*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والخرائط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الهووية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8B">
      <w:pPr>
        <w:numPr>
          <w:ilvl w:val="0"/>
          <w:numId w:val="29"/>
        </w:numPr>
        <w:bidi w:val="1"/>
        <w:spacing w:after="24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Dead-Letter Queue: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8C">
      <w:pPr>
        <w:bidi w:val="1"/>
        <w:ind w:left="-1133.858267716535" w:right="-1275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pStyle w:val="Heading2"/>
        <w:keepNext w:val="0"/>
        <w:keepLines w:val="0"/>
        <w:bidi w:val="1"/>
        <w:spacing w:after="80" w:lineRule="auto"/>
        <w:ind w:left="-1133.858267716535" w:right="-1275" w:firstLine="150"/>
        <w:rPr>
          <w:b w:val="1"/>
          <w:sz w:val="34"/>
          <w:szCs w:val="34"/>
        </w:rPr>
      </w:pPr>
      <w:bookmarkStart w:colFirst="0" w:colLast="0" w:name="_5jq8xcm74vd6" w:id="652"/>
      <w:bookmarkEnd w:id="65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11)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واجهات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/</w:t>
      </w:r>
      <w:r w:rsidDel="00000000" w:rsidR="00000000" w:rsidRPr="00000000">
        <w:rPr>
          <w:b w:val="1"/>
          <w:sz w:val="34"/>
          <w:szCs w:val="34"/>
          <w:rtl w:val="1"/>
        </w:rPr>
        <w:t xml:space="preserve">تكاملات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اختصار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28E">
      <w:pPr>
        <w:numPr>
          <w:ilvl w:val="0"/>
          <w:numId w:val="168"/>
        </w:numPr>
        <w:bidi w:val="1"/>
        <w:spacing w:after="0" w:afterAutospacing="0" w:before="24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Server Events API: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لاستقبال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idempotent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128F">
      <w:pPr>
        <w:numPr>
          <w:ilvl w:val="0"/>
          <w:numId w:val="168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Exports: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Metabase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Looker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marts_*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90">
      <w:pPr>
        <w:numPr>
          <w:ilvl w:val="0"/>
          <w:numId w:val="168"/>
        </w:numPr>
        <w:bidi w:val="1"/>
        <w:spacing w:after="24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Row-Level Security: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للمجاميع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91">
      <w:pPr>
        <w:bidi w:val="1"/>
        <w:ind w:left="-1133.858267716535" w:right="-1275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pStyle w:val="Heading2"/>
        <w:keepNext w:val="0"/>
        <w:keepLines w:val="0"/>
        <w:bidi w:val="1"/>
        <w:spacing w:after="80" w:lineRule="auto"/>
        <w:ind w:left="-1133.858267716535" w:right="-1275" w:firstLine="150"/>
        <w:rPr>
          <w:b w:val="1"/>
          <w:sz w:val="34"/>
          <w:szCs w:val="34"/>
        </w:rPr>
      </w:pPr>
      <w:bookmarkStart w:colFirst="0" w:colLast="0" w:name="_c7pa89ufaicz" w:id="653"/>
      <w:bookmarkEnd w:id="65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12)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اختبارات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على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Staging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1293">
      <w:pPr>
        <w:numPr>
          <w:ilvl w:val="0"/>
          <w:numId w:val="141"/>
        </w:numPr>
        <w:bidi w:val="1"/>
        <w:spacing w:after="0" w:afterAutospacing="0" w:before="240" w:lineRule="auto"/>
        <w:ind w:left="-1133.858267716535" w:right="-1275" w:firstLine="150"/>
      </w:pPr>
      <w:r w:rsidDel="00000000" w:rsidR="00000000" w:rsidRPr="00000000">
        <w:rPr>
          <w:rtl w:val="1"/>
        </w:rPr>
        <w:t xml:space="preserve">إطلاق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checkout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1294">
      <w:pPr>
        <w:numPr>
          <w:ilvl w:val="1"/>
          <w:numId w:val="141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clean_*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≤ 15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95">
      <w:pPr>
        <w:numPr>
          <w:ilvl w:val="1"/>
          <w:numId w:val="141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96">
      <w:pPr>
        <w:numPr>
          <w:ilvl w:val="1"/>
          <w:numId w:val="141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rtl w:val="0"/>
        </w:rPr>
        <w:t xml:space="preserve">purchase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order_fact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97">
      <w:pPr>
        <w:numPr>
          <w:ilvl w:val="0"/>
          <w:numId w:val="141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CVR/AOV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marts_*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اليدوية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98">
      <w:pPr>
        <w:numPr>
          <w:ilvl w:val="0"/>
          <w:numId w:val="141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DSAR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اختفاء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clean_*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kpi_daily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99">
      <w:pPr>
        <w:numPr>
          <w:ilvl w:val="0"/>
          <w:numId w:val="141"/>
        </w:numPr>
        <w:bidi w:val="1"/>
        <w:spacing w:after="240" w:before="0" w:beforeAutospacing="0" w:lineRule="auto"/>
        <w:ind w:left="-1133.858267716535" w:right="-1275" w:firstLine="15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Revenue delta ≤ 3%.</w:t>
      </w:r>
    </w:p>
    <w:p w:rsidR="00000000" w:rsidDel="00000000" w:rsidP="00000000" w:rsidRDefault="00000000" w:rsidRPr="00000000" w14:paraId="0000129A">
      <w:pPr>
        <w:bidi w:val="1"/>
        <w:spacing w:after="240" w:before="240" w:lineRule="auto"/>
        <w:ind w:left="-1133.858267716535" w:right="-1275" w:firstLine="150"/>
        <w:rPr/>
      </w:pPr>
      <w:r w:rsidDel="00000000" w:rsidR="00000000" w:rsidRPr="00000000">
        <w:rPr>
          <w:b w:val="1"/>
          <w:rtl w:val="0"/>
        </w:rPr>
        <w:t xml:space="preserve">DoD: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وتنبيهات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المراقبة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خضراء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سقة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9B">
      <w:pPr>
        <w:bidi w:val="1"/>
        <w:ind w:left="-1133.858267716535" w:right="-1275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pStyle w:val="Heading2"/>
        <w:keepNext w:val="0"/>
        <w:keepLines w:val="0"/>
        <w:bidi w:val="1"/>
        <w:spacing w:after="80" w:lineRule="auto"/>
        <w:ind w:left="-1133.858267716535" w:right="-1275" w:firstLine="150"/>
        <w:rPr>
          <w:b w:val="1"/>
          <w:sz w:val="34"/>
          <w:szCs w:val="34"/>
        </w:rPr>
      </w:pPr>
      <w:bookmarkStart w:colFirst="0" w:colLast="0" w:name="_srfbjopgqbc0" w:id="654"/>
      <w:bookmarkEnd w:id="65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13)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القالب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المعياري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للأحداث</w:t>
      </w:r>
    </w:p>
    <w:p w:rsidR="00000000" w:rsidDel="00000000" w:rsidP="00000000" w:rsidRDefault="00000000" w:rsidRPr="00000000" w14:paraId="0000129D">
      <w:pPr>
        <w:numPr>
          <w:ilvl w:val="0"/>
          <w:numId w:val="467"/>
        </w:numPr>
        <w:bidi w:val="1"/>
        <w:spacing w:after="0" w:afterAutospacing="0" w:before="24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الاسم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event_name</w:t>
      </w:r>
    </w:p>
    <w:p w:rsidR="00000000" w:rsidDel="00000000" w:rsidP="00000000" w:rsidRDefault="00000000" w:rsidRPr="00000000" w14:paraId="0000129E">
      <w:pPr>
        <w:numPr>
          <w:ilvl w:val="0"/>
          <w:numId w:val="467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الهدف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 w14:paraId="0000129F">
      <w:pPr>
        <w:numPr>
          <w:ilvl w:val="0"/>
          <w:numId w:val="467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الحقول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الإلزامية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 w14:paraId="000012A0">
      <w:pPr>
        <w:numPr>
          <w:ilvl w:val="0"/>
          <w:numId w:val="467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المصدر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app/web/server</w:t>
      </w:r>
    </w:p>
    <w:p w:rsidR="00000000" w:rsidDel="00000000" w:rsidP="00000000" w:rsidRDefault="00000000" w:rsidRPr="00000000" w14:paraId="000012A1">
      <w:pPr>
        <w:numPr>
          <w:ilvl w:val="0"/>
          <w:numId w:val="467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الهوية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؟ (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) — </w:t>
      </w:r>
      <w:r w:rsidDel="00000000" w:rsidR="00000000" w:rsidRPr="00000000">
        <w:rPr>
          <w:rtl w:val="1"/>
        </w:rPr>
        <w:t xml:space="preserve">يحفظ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pseudo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12A2">
      <w:pPr>
        <w:numPr>
          <w:ilvl w:val="0"/>
          <w:numId w:val="467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الملاحظات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PII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المسموحة</w:t>
      </w:r>
    </w:p>
    <w:p w:rsidR="00000000" w:rsidDel="00000000" w:rsidP="00000000" w:rsidRDefault="00000000" w:rsidRPr="00000000" w14:paraId="000012A3">
      <w:pPr>
        <w:numPr>
          <w:ilvl w:val="0"/>
          <w:numId w:val="467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مال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الحدث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DRI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××</w:t>
      </w:r>
    </w:p>
    <w:p w:rsidR="00000000" w:rsidDel="00000000" w:rsidP="00000000" w:rsidRDefault="00000000" w:rsidRPr="00000000" w14:paraId="000012A4">
      <w:pPr>
        <w:numPr>
          <w:ilvl w:val="0"/>
          <w:numId w:val="467"/>
        </w:numPr>
        <w:bidi w:val="1"/>
        <w:spacing w:after="24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Day</w:t>
      </w:r>
      <w:r w:rsidDel="00000000" w:rsidR="00000000" w:rsidRPr="00000000">
        <w:rPr>
          <w:b w:val="1"/>
          <w:rtl w:val="0"/>
        </w:rPr>
        <w:t xml:space="preserve">-0:</w:t>
      </w:r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 w14:paraId="000012A5">
      <w:pPr>
        <w:bidi w:val="1"/>
        <w:ind w:left="-1133.858267716535" w:right="-1275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pStyle w:val="Heading2"/>
        <w:keepNext w:val="0"/>
        <w:keepLines w:val="0"/>
        <w:bidi w:val="1"/>
        <w:spacing w:after="80" w:lineRule="auto"/>
        <w:ind w:left="-1133.858267716535" w:right="-1275" w:firstLine="150"/>
        <w:rPr>
          <w:b w:val="1"/>
          <w:sz w:val="34"/>
          <w:szCs w:val="34"/>
        </w:rPr>
      </w:pPr>
      <w:bookmarkStart w:colFirst="0" w:colLast="0" w:name="_2r8ejf3gyw1b" w:id="655"/>
      <w:bookmarkEnd w:id="65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14)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الملكية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والح</w:t>
      </w:r>
      <w:r w:rsidDel="00000000" w:rsidR="00000000" w:rsidRPr="00000000">
        <w:rPr>
          <w:b w:val="1"/>
          <w:sz w:val="34"/>
          <w:szCs w:val="34"/>
          <w:rtl w:val="1"/>
        </w:rPr>
        <w:t xml:space="preserve">َ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1"/>
        </w:rPr>
        <w:t xml:space="preserve">ْ</w:t>
      </w:r>
      <w:r w:rsidDel="00000000" w:rsidR="00000000" w:rsidRPr="00000000">
        <w:rPr>
          <w:b w:val="1"/>
          <w:sz w:val="34"/>
          <w:szCs w:val="34"/>
          <w:rtl w:val="1"/>
        </w:rPr>
        <w:t xml:space="preserve">كمة</w:t>
      </w:r>
    </w:p>
    <w:p w:rsidR="00000000" w:rsidDel="00000000" w:rsidP="00000000" w:rsidRDefault="00000000" w:rsidRPr="00000000" w14:paraId="000012A7">
      <w:pPr>
        <w:numPr>
          <w:ilvl w:val="0"/>
          <w:numId w:val="464"/>
        </w:numPr>
        <w:bidi w:val="1"/>
        <w:spacing w:after="0" w:afterAutospacing="0" w:before="24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DRI: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المنص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A8">
      <w:pPr>
        <w:numPr>
          <w:ilvl w:val="0"/>
          <w:numId w:val="464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سنوية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القاموس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Attribution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Retention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التكاليف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A9">
      <w:pPr>
        <w:numPr>
          <w:ilvl w:val="0"/>
          <w:numId w:val="464"/>
        </w:numPr>
        <w:bidi w:val="1"/>
        <w:spacing w:after="240" w:before="0" w:beforeAutospacing="0" w:lineRule="auto"/>
        <w:ind w:left="-1133.858267716535" w:right="-1275" w:firstLine="150"/>
      </w:pPr>
      <w:r w:rsidDel="00000000" w:rsidR="00000000" w:rsidRPr="00000000">
        <w:rPr>
          <w:b w:val="1"/>
          <w:rtl w:val="0"/>
        </w:rPr>
        <w:t xml:space="preserve">CI Gates: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القاموس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وفحوص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schema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الإنتاج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AA">
      <w:pPr>
        <w:bidi w:val="1"/>
        <w:ind w:left="-1133.858267716535" w:right="-1275" w:firstLine="15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pStyle w:val="Heading3"/>
        <w:keepNext w:val="0"/>
        <w:keepLines w:val="0"/>
        <w:bidi w:val="1"/>
        <w:spacing w:before="280" w:lineRule="auto"/>
        <w:ind w:left="-1133.858267716535" w:right="-1275" w:firstLine="150"/>
        <w:rPr>
          <w:b w:val="1"/>
          <w:color w:val="000000"/>
          <w:sz w:val="26"/>
          <w:szCs w:val="26"/>
        </w:rPr>
      </w:pPr>
      <w:bookmarkStart w:colFirst="0" w:colLast="0" w:name="_u3amwyduhgcl" w:id="656"/>
      <w:bookmarkEnd w:id="65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ملاحظات</w:t>
      </w:r>
    </w:p>
    <w:p w:rsidR="00000000" w:rsidDel="00000000" w:rsidP="00000000" w:rsidRDefault="00000000" w:rsidRPr="00000000" w14:paraId="000012AC">
      <w:pPr>
        <w:numPr>
          <w:ilvl w:val="0"/>
          <w:numId w:val="540"/>
        </w:numPr>
        <w:bidi w:val="1"/>
        <w:spacing w:after="0" w:afterAutospacing="0" w:before="240" w:lineRule="auto"/>
        <w:ind w:left="-1133.858267716535" w:right="-1275" w:firstLine="150"/>
      </w:pPr>
      <w:r w:rsidDel="00000000" w:rsidR="00000000" w:rsidRPr="00000000">
        <w:rPr>
          <w:rtl w:val="1"/>
        </w:rPr>
        <w:t xml:space="preserve">عي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user_pseudo_id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12AD">
      <w:pPr>
        <w:numPr>
          <w:ilvl w:val="0"/>
          <w:numId w:val="540"/>
        </w:numPr>
        <w:bidi w:val="1"/>
        <w:spacing w:after="0" w:afterAutospacing="0" w:before="0" w:beforeAutospacing="0" w:lineRule="auto"/>
        <w:ind w:left="-1133.858267716535" w:right="-1275" w:firstLine="150"/>
      </w:pPr>
      <w:r w:rsidDel="00000000" w:rsidR="00000000" w:rsidRPr="00000000">
        <w:rPr>
          <w:rtl w:val="1"/>
        </w:rPr>
        <w:t xml:space="preserve">أرسل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الخادم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كمرجعية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AE">
      <w:pPr>
        <w:numPr>
          <w:ilvl w:val="0"/>
          <w:numId w:val="540"/>
        </w:numPr>
        <w:bidi w:val="1"/>
        <w:spacing w:after="240" w:before="0" w:beforeAutospacing="0" w:lineRule="auto"/>
        <w:ind w:left="-1133.858267716535" w:right="-1275" w:firstLine="150"/>
      </w:pP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التعاريف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الصيغ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CVR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AOV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ROAS</w:t>
      </w:r>
      <w:r w:rsidDel="00000000" w:rsidR="00000000" w:rsidRPr="00000000">
        <w:rPr>
          <w:rtl w:val="1"/>
        </w:rPr>
        <w:t xml:space="preserve">…)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docs/analytics/metrics.md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اتساق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12AF">
      <w:pPr>
        <w:bidi w:val="1"/>
        <w:ind w:left="-1133.858267716535" w:right="-1275" w:firstLine="15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Zahraah BC" w:id="33" w:date="2025-08-18T14:54:36Z"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الاضافة</w:t>
      </w:r>
    </w:p>
  </w:comment>
  <w:comment w:author="Zahraah BC" w:id="78" w:date="2025-08-18T16:16:14Z"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للنقاش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السيناريوها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Zahraah BC" w:id="11" w:date="2025-08-18T14:05:17Z"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وتوثيقه</w:t>
      </w:r>
    </w:p>
  </w:comment>
  <w:comment w:author="Zahraah BC" w:id="75" w:date="2025-08-18T15:32:21Z"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المحاسبي</w:t>
      </w:r>
    </w:p>
  </w:comment>
  <w:comment w:author="Zahraah BC" w:id="79" w:date="2025-08-18T16:17:05Z"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</w:p>
  </w:comment>
  <w:comment w:author="Zahraah BC" w:id="25" w:date="2025-08-18T14:45:42Z"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للطلب</w:t>
      </w:r>
    </w:p>
  </w:comment>
  <w:comment w:author="Zahraah BC" w:id="12" w:date="2025-08-18T14:06:18Z"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</w:comment>
  <w:comment w:author="Zahraah BC" w:id="24" w:date="2025-08-18T14:47:13Z"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</w:t>
      </w:r>
    </w:p>
  </w:comment>
  <w:comment w:author="Zahraah BC" w:id="26" w:date="2025-08-18T14:48:16Z"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تخفيض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خصم</w:t>
      </w:r>
    </w:p>
  </w:comment>
  <w:comment w:author="Zahraah BC" w:id="71" w:date="2025-08-18T15:28:03Z"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المدفوعات</w:t>
      </w:r>
    </w:p>
  </w:comment>
  <w:comment w:author="Zahraah BC" w:id="64" w:date="2025-08-18T15:22:54Z"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الالكترونية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Zahraah BC" w:id="72" w:date="2025-08-18T15:28:42Z"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اونلاين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Zahraah BC" w:id="65" w:date="2025-08-18T15:24:05Z"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مناقشة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وتوثيق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تنفيذها</w:t>
      </w:r>
    </w:p>
  </w:comment>
  <w:comment w:author="Zahraah BC" w:id="83" w:date="2025-08-20T17:34:11Z"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</w:comment>
  <w:comment w:author="Zahraah BC" w:id="73" w:date="2025-08-18T15:29:29Z"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الالكترونية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الخدمة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تاكيد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الاستلام</w:t>
      </w:r>
    </w:p>
  </w:comment>
  <w:comment w:author="Zahraah BC" w:id="66" w:date="2025-08-18T15:24:48Z"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الالكترونية</w:t>
      </w:r>
    </w:p>
  </w:comment>
  <w:comment w:author="Zahraah BC" w:id="67" w:date="2025-08-18T15:25:07Z"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وخدمات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</w:p>
  </w:comment>
  <w:comment w:author="Zahraah BC" w:id="74" w:date="2025-08-18T15:30:23Z"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</w:p>
  </w:comment>
  <w:comment w:author="Zahraah BC" w:id="62" w:date="2025-08-18T15:19:50Z"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منتجات</w:t>
      </w:r>
    </w:p>
  </w:comment>
  <w:comment w:author="Zahraah BC" w:id="59" w:date="2025-08-18T15:17:33Z"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</w:comment>
  <w:comment w:author="Zahraah BC" w:id="63" w:date="2025-08-18T15:20:18Z"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اكثر</w:t>
      </w:r>
    </w:p>
  </w:comment>
  <w:comment w:author="Zahraah BC" w:id="60" w:date="2025-08-18T15:17:46Z"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</w:comment>
  <w:comment w:author="Zahraah BC" w:id="61" w:date="2025-08-18T15:17:57Z"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الحذف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ً</w:t>
      </w:r>
    </w:p>
  </w:comment>
  <w:comment w:author="Zahraah BC" w:id="70" w:date="2025-08-18T15:27:21Z"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</w:p>
  </w:comment>
  <w:comment w:author="Zahraah BC" w:id="50" w:date="2025-08-18T15:08:07Z"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</w:p>
  </w:comment>
  <w:comment w:author="Zahraah BC" w:id="51" w:date="2025-08-18T15:09:04Z"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نحتاجه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نحتاجه</w:t>
      </w:r>
    </w:p>
  </w:comment>
  <w:comment w:author="Zahraah BC" w:id="52" w:date="2025-08-18T15:11:00Z"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</w:comment>
  <w:comment w:author="Zahraah BC" w:id="53" w:date="2025-08-18T15:11:00Z"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</w:comment>
  <w:comment w:author="Zahraah BC" w:id="54" w:date="2025-08-18T15:11:00Z"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</w:comment>
  <w:comment w:author="Zahraah BC" w:id="55" w:date="2025-08-18T15:11:00Z"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</w:comment>
  <w:comment w:author="Zahraah BC" w:id="56" w:date="2025-08-18T15:11:00Z"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</w:comment>
  <w:comment w:author="Zahraah BC" w:id="57" w:date="2025-08-18T15:12:17Z"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Zahraah BC" w:id="58" w:date="2025-08-18T15:14:14Z"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Zahraah BC" w:id="68" w:date="2025-08-18T15:26:18Z"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</w:p>
  </w:comment>
  <w:comment w:author="Zahraah BC" w:id="69" w:date="2025-08-18T15:26:39Z"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</w:comment>
  <w:comment w:author="Zahraah BC" w:id="42" w:date="2025-08-18T15:16:06Z"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</w:p>
  </w:comment>
  <w:comment w:author="Zahraah BC" w:id="45" w:date="2025-08-18T15:04:02Z"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</w:comment>
  <w:comment w:author="Zahraah BC" w:id="93" w:date="2025-08-20T18:20:00Z"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الطلب</w:t>
      </w:r>
    </w:p>
  </w:comment>
  <w:comment w:author="Zahraah BC" w:id="37" w:date="2025-08-18T14:59:55Z"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المخزون</w:t>
      </w:r>
    </w:p>
  </w:comment>
  <w:comment w:author="Zahraah BC" w:id="20" w:date="2025-08-18T14:34:12Z"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الهاتف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الايميل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بالايميل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السوشل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ميديا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بالسوشل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ميديا</w:t>
      </w:r>
    </w:p>
  </w:comment>
  <w:comment w:author="Zahraah BC" w:id="46" w:date="2025-08-18T15:04:51Z"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مزدوج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Zahraah BC" w:id="92" w:date="2025-08-20T18:19:09Z"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الشحنة</w:t>
      </w:r>
    </w:p>
  </w:comment>
  <w:comment w:author="Zahraah BC" w:id="47" w:date="2025-08-18T15:05:02Z"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</w:comment>
  <w:comment w:author="Zahraah BC" w:id="91" w:date="2025-08-20T18:18:31Z"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زهراء</w:t>
      </w:r>
    </w:p>
  </w:comment>
  <w:comment w:author="Zahraah BC" w:id="38" w:date="2025-08-18T15:00:44Z"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</w:p>
  </w:comment>
  <w:comment w:author="Zahraah BC" w:id="39" w:date="2025-08-18T15:01:03Z"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</w:comment>
  <w:comment w:author="Zahraah BC" w:id="48" w:date="2025-08-18T15:05:55Z"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؟</w:t>
      </w:r>
    </w:p>
  </w:comment>
  <w:comment w:author="Zahraah BC" w:id="40" w:date="2025-08-18T15:01:32Z"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وتوثيقه</w:t>
      </w:r>
    </w:p>
  </w:comment>
  <w:comment w:author="Zahraah BC" w:id="84" w:date="2025-08-20T17:56:02Z"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نحتاجه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اخرى</w:t>
      </w:r>
    </w:p>
  </w:comment>
  <w:comment w:author="Zahraah BC" w:id="49" w:date="2025-08-18T15:07:13Z"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التهدئة</w:t>
      </w:r>
    </w:p>
  </w:comment>
  <w:comment w:author="Zahraah BC" w:id="34" w:date="2025-08-18T14:55:15Z"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تنبيه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توفرها</w:t>
      </w:r>
    </w:p>
  </w:comment>
  <w:comment w:author="Zahraah BC" w:id="17" w:date="2025-08-18T14:31:32Z"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بالتسويق</w:t>
      </w:r>
    </w:p>
  </w:comment>
  <w:comment w:author="Abo Harbash" w:id="18" w:date="2025-08-24T20:58:57Z"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مهجور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التسويقية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إشعارات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بنجهز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اساسيات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جاهزه</w:t>
      </w:r>
    </w:p>
  </w:comment>
  <w:comment w:author="Zahraah BC" w:id="35" w:date="2025-08-18T14:55:29Z"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بالجهاز</w:t>
      </w:r>
    </w:p>
  </w:comment>
  <w:comment w:author="Zahraah BC" w:id="36" w:date="2025-08-18T14:56:28Z"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المدخلة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والكوبونات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التلقائية</w:t>
      </w:r>
    </w:p>
  </w:comment>
  <w:comment w:author="Zahraah BC" w:id="87" w:date="2025-08-20T18:12:46Z"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</w:p>
  </w:comment>
  <w:comment w:author="Zahraah BC" w:id="82" w:date="2025-08-18T16:20:12Z"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بالدفع</w:t>
      </w:r>
    </w:p>
  </w:comment>
  <w:comment w:author="Zahraah BC" w:id="86" w:date="2025-08-20T18:12:28Z"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</w:p>
  </w:comment>
  <w:comment w:author="Zahraah BC" w:id="95" w:date="2025-08-20T18:22:40Z"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بالمخازن</w:t>
      </w:r>
    </w:p>
  </w:comment>
  <w:comment w:author="Zahraah BC" w:id="85" w:date="2025-08-20T18:11:41Z"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</w:comment>
  <w:comment w:author="Zahraah BC" w:id="19" w:date="2025-08-18T14:32:54Z"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توسيع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الصلاحيات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والشاشات</w:t>
      </w:r>
    </w:p>
  </w:comment>
  <w:comment w:author="Zahraah BC" w:id="94" w:date="2025-08-20T18:20:56Z"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الاوزان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احتجنا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</w:p>
  </w:comment>
  <w:comment w:author="Zahraah BC" w:id="7" w:date="2025-08-18T14:00:25Z"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CRM</w:t>
      </w:r>
    </w:p>
  </w:comment>
  <w:comment w:author="Zahraah BC" w:id="32" w:date="2025-08-18T14:53:55Z"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التنبيهات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التنبيهات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اشعارات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السلة</w:t>
      </w:r>
    </w:p>
  </w:comment>
  <w:comment w:author="Zahraah BC" w:id="21" w:date="2025-08-18T14:36:20Z"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الشاشات</w:t>
      </w:r>
    </w:p>
  </w:comment>
  <w:comment w:author="Zahraah BC" w:id="90" w:date="2025-08-20T18:17:43Z"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التدخلات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الاستلام</w:t>
      </w:r>
    </w:p>
  </w:comment>
  <w:comment w:author="Zahraah BC" w:id="22" w:date="2025-08-18T14:37:37Z"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</w:t>
      </w:r>
    </w:p>
  </w:comment>
  <w:comment w:author="Zahraah BC" w:id="89" w:date="2025-08-20T18:16:05Z"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</w:comment>
  <w:comment w:author="Zahraah BC" w:id="8" w:date="2025-08-18T14:01:40Z"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بالتسويق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</w:t>
      </w:r>
    </w:p>
  </w:comment>
  <w:comment w:author="Abo Harbash" w:id="9" w:date="2025-08-24T20:51:23Z"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تسويقي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التسويقية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Zahraah BC" w:id="23" w:date="2025-08-18T14:38:51Z"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ً 1</w:t>
      </w:r>
    </w:p>
  </w:comment>
  <w:comment w:author="Zahraah BC" w:id="76" w:date="2025-08-18T16:14:48Z"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المرتجع</w:t>
      </w:r>
    </w:p>
  </w:comment>
  <w:comment w:author="Zahraah BC" w:id="88" w:date="2025-08-20T18:15:52Z"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لحظية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الحدث</w:t>
      </w:r>
    </w:p>
  </w:comment>
  <w:comment w:author="Zahraah BC" w:id="10" w:date="2025-08-18T14:03:35Z"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الحالية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متوفرة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تذاكر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CRM</w:t>
      </w:r>
    </w:p>
  </w:comment>
  <w:comment w:author="Zahraah BC" w:id="77" w:date="2025-08-18T16:15:00Z"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</w:t>
      </w:r>
    </w:p>
  </w:comment>
  <w:comment w:author="Zahraah BC" w:id="41" w:date="2025-08-18T15:01:52Z"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المزامنة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</w:p>
  </w:comment>
  <w:comment w:author="Zahraah BC" w:id="43" w:date="2025-08-18T15:03:05Z"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</w:p>
  </w:comment>
  <w:comment w:author="Zahraah BC" w:id="44" w:date="2025-08-18T15:03:49Z"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</w:comment>
  <w:comment w:author="Zahraah BC" w:id="81" w:date="2025-08-18T16:19:03Z"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المخاطر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٣/٤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طلبات</w:t>
      </w:r>
    </w:p>
  </w:comment>
  <w:comment w:author="Zahraah BC" w:id="27" w:date="2025-08-18T14:48:49Z"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ضرائب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احتسابه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المدنية</w:t>
      </w:r>
    </w:p>
  </w:comment>
  <w:comment w:author="Zahraah BC" w:id="28" w:date="2025-08-18T14:49:16Z"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</w:p>
  </w:comment>
  <w:comment w:author="Zahraah BC" w:id="29" w:date="2025-08-18T14:49:53Z"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</w:comment>
  <w:comment w:author="Zahraah BC" w:id="15" w:date="2025-08-18T14:23:02Z"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</w:p>
  </w:comment>
  <w:comment w:author="Abo Harbash" w:id="16" w:date="2025-08-24T20:57:37Z"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بمعدلات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يعودون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اشتروا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واستمراريته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3).</w:t>
      </w:r>
    </w:p>
  </w:comment>
  <w:comment w:author="Zahraah BC" w:id="0" w:date="2025-08-18T13:55:37Z"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</w:comment>
  <w:comment w:author="Zahraah BC" w:id="30" w:date="2025-08-18T14:51:09Z"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التذكير</w:t>
      </w:r>
    </w:p>
  </w:comment>
  <w:comment w:author="Zahraah BC" w:id="1" w:date="2025-08-18T13:57:08Z"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الاشعارات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الاشعارات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الاشعارات</w:t>
      </w:r>
    </w:p>
  </w:comment>
  <w:comment w:author="Abo Harbash" w:id="2" w:date="2025-08-20T17:50:54Z"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Zahraah BC" w:id="3" w:date="2025-08-20T17:54:42Z"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Zahraah BC" w:id="4" w:date="2025-08-18T13:58:06Z"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ومعايير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تقييم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تلقائي</w:t>
      </w:r>
    </w:p>
  </w:comment>
  <w:comment w:author="Zahraah BC" w:id="80" w:date="2025-08-18T16:17:29Z"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</w:t>
      </w:r>
    </w:p>
  </w:comment>
  <w:comment w:author="Zahraah BC" w:id="13" w:date="2025-08-18T14:07:11Z"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التنفيذ</w:t>
      </w:r>
    </w:p>
  </w:comment>
  <w:comment w:author="Abo Harbash" w:id="14" w:date="2025-08-24T20:55:04Z"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والتحليلات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قصدك</w:t>
      </w:r>
    </w:p>
  </w:comment>
  <w:comment w:author="Zahraah BC" w:id="31" w:date="2025-08-18T14:52:44Z"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</w:p>
  </w:comment>
  <w:comment w:author="Zahraah BC" w:id="5" w:date="2025-08-18T13:59:40Z"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؟</w:t>
      </w:r>
    </w:p>
  </w:comment>
  <w:comment w:author="Abo Harbash" w:id="6" w:date="2025-08-24T20:49:58Z"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فاشلة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للمحاسبة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تسهيل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  <w:font w:name="Nova Mono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  <w:num w:numId="448">
    <w:abstractNumId w:val="448"/>
  </w:num>
  <w:num w:numId="449">
    <w:abstractNumId w:val="449"/>
  </w:num>
  <w:num w:numId="450">
    <w:abstractNumId w:val="450"/>
  </w:num>
  <w:num w:numId="451">
    <w:abstractNumId w:val="451"/>
  </w:num>
  <w:num w:numId="452">
    <w:abstractNumId w:val="452"/>
  </w:num>
  <w:num w:numId="453">
    <w:abstractNumId w:val="453"/>
  </w:num>
  <w:num w:numId="454">
    <w:abstractNumId w:val="454"/>
  </w:num>
  <w:num w:numId="455">
    <w:abstractNumId w:val="455"/>
  </w:num>
  <w:num w:numId="456">
    <w:abstractNumId w:val="456"/>
  </w:num>
  <w:num w:numId="457">
    <w:abstractNumId w:val="457"/>
  </w:num>
  <w:num w:numId="458">
    <w:abstractNumId w:val="458"/>
  </w:num>
  <w:num w:numId="459">
    <w:abstractNumId w:val="459"/>
  </w:num>
  <w:num w:numId="460">
    <w:abstractNumId w:val="460"/>
  </w:num>
  <w:num w:numId="461">
    <w:abstractNumId w:val="461"/>
  </w:num>
  <w:num w:numId="462">
    <w:abstractNumId w:val="462"/>
  </w:num>
  <w:num w:numId="463">
    <w:abstractNumId w:val="463"/>
  </w:num>
  <w:num w:numId="464">
    <w:abstractNumId w:val="464"/>
  </w:num>
  <w:num w:numId="465">
    <w:abstractNumId w:val="465"/>
  </w:num>
  <w:num w:numId="466">
    <w:abstractNumId w:val="466"/>
  </w:num>
  <w:num w:numId="467">
    <w:abstractNumId w:val="467"/>
  </w:num>
  <w:num w:numId="468">
    <w:abstractNumId w:val="468"/>
  </w:num>
  <w:num w:numId="469">
    <w:abstractNumId w:val="469"/>
  </w:num>
  <w:num w:numId="470">
    <w:abstractNumId w:val="470"/>
  </w:num>
  <w:num w:numId="471">
    <w:abstractNumId w:val="471"/>
  </w:num>
  <w:num w:numId="472">
    <w:abstractNumId w:val="472"/>
  </w:num>
  <w:num w:numId="473">
    <w:abstractNumId w:val="473"/>
  </w:num>
  <w:num w:numId="474">
    <w:abstractNumId w:val="474"/>
  </w:num>
  <w:num w:numId="475">
    <w:abstractNumId w:val="475"/>
  </w:num>
  <w:num w:numId="476">
    <w:abstractNumId w:val="476"/>
  </w:num>
  <w:num w:numId="477">
    <w:abstractNumId w:val="477"/>
  </w:num>
  <w:num w:numId="478">
    <w:abstractNumId w:val="478"/>
  </w:num>
  <w:num w:numId="479">
    <w:abstractNumId w:val="479"/>
  </w:num>
  <w:num w:numId="480">
    <w:abstractNumId w:val="480"/>
  </w:num>
  <w:num w:numId="481">
    <w:abstractNumId w:val="481"/>
  </w:num>
  <w:num w:numId="482">
    <w:abstractNumId w:val="482"/>
  </w:num>
  <w:num w:numId="483">
    <w:abstractNumId w:val="483"/>
  </w:num>
  <w:num w:numId="484">
    <w:abstractNumId w:val="484"/>
  </w:num>
  <w:num w:numId="485">
    <w:abstractNumId w:val="485"/>
  </w:num>
  <w:num w:numId="486">
    <w:abstractNumId w:val="486"/>
  </w:num>
  <w:num w:numId="487">
    <w:abstractNumId w:val="487"/>
  </w:num>
  <w:num w:numId="488">
    <w:abstractNumId w:val="488"/>
  </w:num>
  <w:num w:numId="489">
    <w:abstractNumId w:val="489"/>
  </w:num>
  <w:num w:numId="490">
    <w:abstractNumId w:val="490"/>
  </w:num>
  <w:num w:numId="491">
    <w:abstractNumId w:val="491"/>
  </w:num>
  <w:num w:numId="492">
    <w:abstractNumId w:val="492"/>
  </w:num>
  <w:num w:numId="493">
    <w:abstractNumId w:val="493"/>
  </w:num>
  <w:num w:numId="494">
    <w:abstractNumId w:val="494"/>
  </w:num>
  <w:num w:numId="495">
    <w:abstractNumId w:val="495"/>
  </w:num>
  <w:num w:numId="496">
    <w:abstractNumId w:val="496"/>
  </w:num>
  <w:num w:numId="497">
    <w:abstractNumId w:val="497"/>
  </w:num>
  <w:num w:numId="498">
    <w:abstractNumId w:val="498"/>
  </w:num>
  <w:num w:numId="499">
    <w:abstractNumId w:val="499"/>
  </w:num>
  <w:num w:numId="500">
    <w:abstractNumId w:val="500"/>
  </w:num>
  <w:num w:numId="501">
    <w:abstractNumId w:val="501"/>
  </w:num>
  <w:num w:numId="502">
    <w:abstractNumId w:val="502"/>
  </w:num>
  <w:num w:numId="503">
    <w:abstractNumId w:val="503"/>
  </w:num>
  <w:num w:numId="504">
    <w:abstractNumId w:val="504"/>
  </w:num>
  <w:num w:numId="505">
    <w:abstractNumId w:val="505"/>
  </w:num>
  <w:num w:numId="506">
    <w:abstractNumId w:val="506"/>
  </w:num>
  <w:num w:numId="507">
    <w:abstractNumId w:val="507"/>
  </w:num>
  <w:num w:numId="508">
    <w:abstractNumId w:val="508"/>
  </w:num>
  <w:num w:numId="509">
    <w:abstractNumId w:val="509"/>
  </w:num>
  <w:num w:numId="510">
    <w:abstractNumId w:val="510"/>
  </w:num>
  <w:num w:numId="511">
    <w:abstractNumId w:val="511"/>
  </w:num>
  <w:num w:numId="512">
    <w:abstractNumId w:val="512"/>
  </w:num>
  <w:num w:numId="513">
    <w:abstractNumId w:val="513"/>
  </w:num>
  <w:num w:numId="514">
    <w:abstractNumId w:val="514"/>
  </w:num>
  <w:num w:numId="515">
    <w:abstractNumId w:val="515"/>
  </w:num>
  <w:num w:numId="516">
    <w:abstractNumId w:val="516"/>
  </w:num>
  <w:num w:numId="517">
    <w:abstractNumId w:val="517"/>
  </w:num>
  <w:num w:numId="518">
    <w:abstractNumId w:val="518"/>
  </w:num>
  <w:num w:numId="519">
    <w:abstractNumId w:val="519"/>
  </w:num>
  <w:num w:numId="520">
    <w:abstractNumId w:val="520"/>
  </w:num>
  <w:num w:numId="521">
    <w:abstractNumId w:val="521"/>
  </w:num>
  <w:num w:numId="522">
    <w:abstractNumId w:val="522"/>
  </w:num>
  <w:num w:numId="523">
    <w:abstractNumId w:val="523"/>
  </w:num>
  <w:num w:numId="524">
    <w:abstractNumId w:val="524"/>
  </w:num>
  <w:num w:numId="525">
    <w:abstractNumId w:val="525"/>
  </w:num>
  <w:num w:numId="526">
    <w:abstractNumId w:val="526"/>
  </w:num>
  <w:num w:numId="527">
    <w:abstractNumId w:val="527"/>
  </w:num>
  <w:num w:numId="528">
    <w:abstractNumId w:val="528"/>
  </w:num>
  <w:num w:numId="529">
    <w:abstractNumId w:val="529"/>
  </w:num>
  <w:num w:numId="530">
    <w:abstractNumId w:val="530"/>
  </w:num>
  <w:num w:numId="531">
    <w:abstractNumId w:val="531"/>
  </w:num>
  <w:num w:numId="532">
    <w:abstractNumId w:val="532"/>
  </w:num>
  <w:num w:numId="533">
    <w:abstractNumId w:val="533"/>
  </w:num>
  <w:num w:numId="534">
    <w:abstractNumId w:val="534"/>
  </w:num>
  <w:num w:numId="535">
    <w:abstractNumId w:val="535"/>
  </w:num>
  <w:num w:numId="536">
    <w:abstractNumId w:val="536"/>
  </w:num>
  <w:num w:numId="537">
    <w:abstractNumId w:val="537"/>
  </w:num>
  <w:num w:numId="538">
    <w:abstractNumId w:val="538"/>
  </w:num>
  <w:num w:numId="539">
    <w:abstractNumId w:val="539"/>
  </w:num>
  <w:num w:numId="540">
    <w:abstractNumId w:val="540"/>
  </w:num>
  <w:num w:numId="541">
    <w:abstractNumId w:val="541"/>
  </w:num>
  <w:num w:numId="542">
    <w:abstractNumId w:val="542"/>
  </w:num>
  <w:num w:numId="543">
    <w:abstractNumId w:val="543"/>
  </w:num>
  <w:num w:numId="544">
    <w:abstractNumId w:val="544"/>
  </w:num>
  <w:num w:numId="545">
    <w:abstractNumId w:val="545"/>
  </w:num>
  <w:num w:numId="546">
    <w:abstractNumId w:val="546"/>
  </w:num>
  <w:num w:numId="547">
    <w:abstractNumId w:val="547"/>
  </w:num>
  <w:num w:numId="548">
    <w:abstractNumId w:val="548"/>
  </w:num>
  <w:num w:numId="549">
    <w:abstractNumId w:val="549"/>
  </w:num>
  <w:num w:numId="550">
    <w:abstractNumId w:val="550"/>
  </w:num>
  <w:num w:numId="551">
    <w:abstractNumId w:val="551"/>
  </w:num>
  <w:num w:numId="552">
    <w:abstractNumId w:val="552"/>
  </w:num>
  <w:num w:numId="553">
    <w:abstractNumId w:val="553"/>
  </w:num>
  <w:num w:numId="554">
    <w:abstractNumId w:val="554"/>
  </w:num>
  <w:num w:numId="555">
    <w:abstractNumId w:val="555"/>
  </w:num>
  <w:num w:numId="556">
    <w:abstractNumId w:val="556"/>
  </w:num>
  <w:num w:numId="557">
    <w:abstractNumId w:val="557"/>
  </w:num>
  <w:num w:numId="558">
    <w:abstractNumId w:val="558"/>
  </w:num>
  <w:num w:numId="559">
    <w:abstractNumId w:val="559"/>
  </w:num>
  <w:num w:numId="560">
    <w:abstractNumId w:val="560"/>
  </w:num>
  <w:num w:numId="561">
    <w:abstractNumId w:val="561"/>
  </w:num>
  <w:num w:numId="562">
    <w:abstractNumId w:val="562"/>
  </w:num>
  <w:num w:numId="563">
    <w:abstractNumId w:val="563"/>
  </w:num>
  <w:num w:numId="564">
    <w:abstractNumId w:val="564"/>
  </w:num>
  <w:num w:numId="565">
    <w:abstractNumId w:val="565"/>
  </w:num>
  <w:num w:numId="566">
    <w:abstractNumId w:val="566"/>
  </w:num>
  <w:num w:numId="567">
    <w:abstractNumId w:val="567"/>
  </w:num>
  <w:num w:numId="568">
    <w:abstractNumId w:val="568"/>
  </w:num>
  <w:num w:numId="569">
    <w:abstractNumId w:val="569"/>
  </w:num>
  <w:num w:numId="570">
    <w:abstractNumId w:val="570"/>
  </w:num>
  <w:num w:numId="571">
    <w:abstractNumId w:val="571"/>
  </w:num>
  <w:num w:numId="572">
    <w:abstractNumId w:val="572"/>
  </w:num>
  <w:num w:numId="573">
    <w:abstractNumId w:val="573"/>
  </w:num>
  <w:num w:numId="574">
    <w:abstractNumId w:val="5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Jomhuria-regular.ttf"/><Relationship Id="rId6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